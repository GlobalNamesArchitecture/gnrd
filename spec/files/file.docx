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rsidRPr="00DA6C30" w:rsidR="00093DB9" w:rsidP="00FE562D" w:rsidRDefault="00E32383" w14:paraId="253F4BE3" w14:textId="77777777">
      <w:pPr>
        <w:rPr>
          <w:rFonts w:ascii="Times New Roman" w:hAnsi="Times New Roman" w:cs="Times New Roman"/>
          <w:b/>
          <w:sz w:val="22"/>
          <w:szCs w:val="22"/>
        </w:rPr>
      </w:pPr>
      <w:r w:rsidRPr="00DA6C30">
        <w:rPr>
          <w:rFonts w:ascii="Times New Roman" w:hAnsi="Times New Roman" w:cs="Times New Roman"/>
          <w:b/>
          <w:sz w:val="22"/>
          <w:szCs w:val="22"/>
        </w:rPr>
        <w:t>1. Vision</w:t>
      </w:r>
      <w:r w:rsidRPr="00DA6C30" w:rsidR="00093DB9">
        <w:rPr>
          <w:rFonts w:ascii="Times New Roman" w:hAnsi="Times New Roman" w:cs="Times New Roman"/>
          <w:b/>
          <w:sz w:val="22"/>
          <w:szCs w:val="22"/>
        </w:rPr>
        <w:t xml:space="preserve"> – Global Names Discovery, Indexing and Reconciliation Services (GNDIRS)</w:t>
      </w:r>
    </w:p>
    <w:p w:rsidRPr="00DA6C30" w:rsidR="00E32383" w:rsidP="00FE562D" w:rsidRDefault="00E32383" w14:paraId="084F0063" w14:textId="77777777">
      <w:pPr>
        <w:rPr>
          <w:rFonts w:ascii="Times New Roman" w:hAnsi="Times New Roman" w:cs="Times New Roman"/>
          <w:sz w:val="22"/>
          <w:szCs w:val="22"/>
        </w:rPr>
      </w:pPr>
    </w:p>
    <w:p w:rsidRPr="00DA6C30" w:rsidR="00E32383" w:rsidP="00FE562D" w:rsidRDefault="00A24E46" w14:paraId="59CE7CED" w14:textId="77777777">
      <w:pPr>
        <w:rPr>
          <w:rFonts w:ascii="Times New Roman" w:hAnsi="Times New Roman" w:cs="Times New Roman"/>
          <w:sz w:val="22"/>
          <w:szCs w:val="22"/>
        </w:rPr>
      </w:pPr>
      <w:ins w:author="djpmf" w:date="2013-08-13T06:57:00Z" w:id="0">
        <w:r w:rsidRPr="0560F6FE">
          <w:rPr>
            <w:rFonts w:ascii="Times New Roman" w:hAnsi="Times New Roman" w:eastAsia="Times New Roman" w:cs="Times New Roman"/>
            <w:sz w:val="22"/>
            <w:szCs w:val="22"/>
          </w:rPr>
          <w:t>As s</w:t>
        </w:r>
      </w:ins>
      <w:ins w:author="Nathan Wilson" w:date="2013-08-08T15:34:00Z" w:id="1">
        <w:r w:rsidRPr="0560F6FE" w:rsidR="00E32383">
          <w:rPr>
            <w:rFonts w:ascii="Times New Roman" w:hAnsi="Times New Roman" w:eastAsia="Times New Roman" w:cs="Times New Roman"/>
            <w:sz w:val="22"/>
            <w:szCs w:val="22"/>
          </w:rPr>
          <w:t xml:space="preserve">cientific </w:t>
        </w:r>
      </w:ins>
      <w:ins w:author="Dmitry Mozzherin" w:date="2013-08-08T18:23:00Z" w:id="2">
        <w:r w:rsidRPr="0560F6FE" w:rsidR="00E32383">
          <w:rPr>
            <w:rFonts w:ascii="Times New Roman" w:hAnsi="Times New Roman" w:eastAsia="Times New Roman" w:cs="Times New Roman"/>
            <w:sz w:val="22"/>
            <w:szCs w:val="22"/>
          </w:rPr>
          <w:t>n</w:t>
        </w:r>
      </w:ins>
      <w:ins w:author="Nathan Wilson" w:date="2013-08-08T15:34:00Z" w:id="3">
        <w:r w:rsidRPr="0560F6FE" w:rsidR="00E32383">
          <w:rPr>
            <w:rFonts w:ascii="Times New Roman" w:hAnsi="Times New Roman" w:eastAsia="Times New Roman" w:cs="Times New Roman"/>
            <w:sz w:val="22"/>
            <w:szCs w:val="22"/>
          </w:rPr>
          <w:t xml:space="preserve">ames </w:t>
        </w:r>
      </w:ins>
      <w:r w:rsidRPr="0560F6FE" w:rsidR="00E32383">
        <w:rPr>
          <w:rFonts w:ascii="Times New Roman" w:hAnsi="Times New Roman" w:eastAsia="Times New Roman" w:cs="Times New Roman"/>
          <w:sz w:val="22"/>
          <w:szCs w:val="22"/>
        </w:rPr>
        <w:t>have been almost universally used for 250 years</w:t>
      </w:r>
      <w:ins w:author="Nathan Wilson" w:date="2013-08-08T15:34:00Z" w:id="4">
        <w:r w:rsidRPr="0560F6FE" w:rsidR="00E32383">
          <w:rPr>
            <w:rFonts w:ascii="Times New Roman" w:hAnsi="Times New Roman" w:eastAsia="Times New Roman" w:cs="Times New Roman"/>
            <w:sz w:val="22"/>
            <w:szCs w:val="22"/>
          </w:rPr>
          <w:t xml:space="preserve">, </w:t>
        </w:r>
      </w:ins>
      <w:r w:rsidRPr="0560F6FE" w:rsidR="00E32383">
        <w:rPr>
          <w:rFonts w:ascii="Times New Roman" w:hAnsi="Times New Roman" w:eastAsia="Times New Roman" w:cs="Times New Roman"/>
          <w:sz w:val="22"/>
          <w:szCs w:val="22"/>
        </w:rPr>
        <w:t xml:space="preserve">a names-based cyberinfrastructure will be an unavoidable part of the </w:t>
      </w:r>
      <w:ins w:author="Nathan Wilson" w:date="2013-08-08T15:35:00Z" w:id="5">
        <w:r w:rsidRPr="0560F6FE" w:rsidR="00E32383">
          <w:rPr>
            <w:rFonts w:ascii="Times New Roman" w:hAnsi="Times New Roman" w:eastAsia="Times New Roman" w:cs="Times New Roman"/>
            <w:sz w:val="22"/>
            <w:szCs w:val="22"/>
          </w:rPr>
          <w:t xml:space="preserve">emerging </w:t>
        </w:r>
      </w:ins>
      <w:r w:rsidRPr="0560F6FE" w:rsidR="008101D3">
        <w:rPr>
          <w:rFonts w:ascii="Times New Roman" w:hAnsi="Times New Roman" w:eastAsia="Times New Roman" w:cs="Times New Roman"/>
          <w:sz w:val="22"/>
          <w:szCs w:val="22"/>
        </w:rPr>
        <w:t>Big Data</w:t>
      </w:r>
      <w:r w:rsidRPr="0560F6FE" w:rsidR="008B00F3">
        <w:rPr>
          <w:rFonts w:ascii="Times New Roman" w:hAnsi="Times New Roman" w:eastAsia="Times New Roman" w:cs="Times New Roman"/>
          <w:sz w:val="22"/>
          <w:szCs w:val="22"/>
        </w:rPr>
        <w:t xml:space="preserve"> version of b</w:t>
      </w:r>
      <w:r w:rsidRPr="0560F6FE" w:rsidR="00E32383">
        <w:rPr>
          <w:rFonts w:ascii="Times New Roman" w:hAnsi="Times New Roman" w:eastAsia="Times New Roman" w:cs="Times New Roman"/>
          <w:sz w:val="22"/>
          <w:szCs w:val="22"/>
        </w:rPr>
        <w:t>iology</w:t>
      </w:r>
      <w:r w:rsidRPr="0560F6FE" w:rsidR="00456205">
        <w:rPr>
          <w:rFonts w:ascii="Times New Roman" w:hAnsi="Times New Roman" w:eastAsia="Times New Roman" w:cs="Times New Roman"/>
          <w:sz w:val="22"/>
          <w:szCs w:val="22"/>
        </w:rPr>
        <w:t xml:space="preserve"> [1]</w:t>
      </w:r>
      <w:ins w:author="Nathan Wilson" w:date="2013-08-08T15:35:00Z" w:id="6">
        <w:r w:rsidRPr="0560F6FE" w:rsidR="00E32383">
          <w:rPr>
            <w:rFonts w:ascii="Times New Roman" w:hAnsi="Times New Roman" w:eastAsia="Times New Roman" w:cs="Times New Roman"/>
            <w:sz w:val="22"/>
            <w:szCs w:val="22"/>
          </w:rPr>
          <w:t xml:space="preserve">.  </w:t>
        </w:r>
      </w:ins>
      <w:r w:rsidRPr="0560F6FE" w:rsidR="000E2D74">
        <w:rPr>
          <w:rFonts w:ascii="Times New Roman" w:hAnsi="Times New Roman" w:eastAsia="Times New Roman" w:cs="Times New Roman"/>
          <w:sz w:val="22"/>
          <w:szCs w:val="22"/>
        </w:rPr>
        <w:t>This  Development</w:t>
      </w:r>
      <w:r w:rsidRPr="0560F6FE" w:rsidR="00E32383">
        <w:rPr>
          <w:rFonts w:ascii="Times New Roman" w:hAnsi="Times New Roman" w:eastAsia="Times New Roman" w:cs="Times New Roman"/>
          <w:sz w:val="22"/>
          <w:szCs w:val="22"/>
        </w:rPr>
        <w:t xml:space="preserve"> </w:t>
      </w:r>
      <w:r w:rsidRPr="0560F6FE" w:rsidR="000E2D74">
        <w:rPr>
          <w:rFonts w:ascii="Times New Roman" w:hAnsi="Times New Roman" w:eastAsia="Times New Roman" w:cs="Times New Roman"/>
          <w:sz w:val="22"/>
          <w:szCs w:val="22"/>
        </w:rPr>
        <w:t xml:space="preserve">proposal </w:t>
      </w:r>
      <w:ins w:author="djpmf" w:date="2013-08-13T06:57:00Z" w:id="7">
        <w:r w:rsidRPr="0560F6FE">
          <w:rPr>
            <w:rFonts w:ascii="Times New Roman" w:hAnsi="Times New Roman" w:eastAsia="Times New Roman" w:cs="Times New Roman"/>
            <w:sz w:val="22"/>
            <w:szCs w:val="22"/>
          </w:rPr>
          <w:t>will</w:t>
        </w:r>
      </w:ins>
      <w:r w:rsidRPr="0560F6FE" w:rsidR="000E2D74">
        <w:rPr>
          <w:rFonts w:ascii="Times New Roman" w:hAnsi="Times New Roman" w:eastAsia="Times New Roman" w:cs="Times New Roman"/>
          <w:sz w:val="22"/>
          <w:szCs w:val="22"/>
        </w:rPr>
        <w:t xml:space="preserve"> continue work </w:t>
      </w:r>
      <w:ins w:author="djpmf" w:date="2013-08-13T06:57:00Z" w:id="8">
        <w:r w:rsidRPr="0560F6FE">
          <w:rPr>
            <w:rFonts w:ascii="Times New Roman" w:hAnsi="Times New Roman" w:eastAsia="Times New Roman" w:cs="Times New Roman"/>
            <w:sz w:val="22"/>
            <w:szCs w:val="22"/>
          </w:rPr>
          <w:t xml:space="preserve">that was </w:t>
        </w:r>
      </w:ins>
      <w:r w:rsidRPr="0560F6FE" w:rsidR="000E2D74">
        <w:rPr>
          <w:rFonts w:ascii="Times New Roman" w:hAnsi="Times New Roman" w:eastAsia="Times New Roman" w:cs="Times New Roman"/>
          <w:sz w:val="22"/>
          <w:szCs w:val="22"/>
        </w:rPr>
        <w:t>started with</w:t>
      </w:r>
      <w:r w:rsidRPr="0560F6FE" w:rsidR="00E32383">
        <w:rPr>
          <w:rFonts w:ascii="Times New Roman" w:hAnsi="Times New Roman" w:eastAsia="Times New Roman" w:cs="Times New Roman"/>
          <w:sz w:val="22"/>
          <w:szCs w:val="22"/>
        </w:rPr>
        <w:t xml:space="preserve"> </w:t>
      </w:r>
      <w:ins w:author="Nathan Wilson" w:date="2013-08-08T15:35:00Z" w:id="9">
        <w:r w:rsidRPr="0560F6FE" w:rsidR="00E32383">
          <w:rPr>
            <w:rFonts w:ascii="Times New Roman" w:hAnsi="Times New Roman" w:eastAsia="Times New Roman" w:cs="Times New Roman"/>
            <w:sz w:val="22"/>
            <w:szCs w:val="22"/>
          </w:rPr>
          <w:t>the</w:t>
        </w:r>
      </w:ins>
      <w:r w:rsidRPr="0560F6FE" w:rsidR="00E32383">
        <w:rPr>
          <w:rFonts w:ascii="Times New Roman" w:hAnsi="Times New Roman" w:eastAsia="Times New Roman" w:cs="Times New Roman"/>
          <w:sz w:val="22"/>
          <w:szCs w:val="22"/>
        </w:rPr>
        <w:t xml:space="preserve"> successful ABI</w:t>
      </w:r>
      <w:ins w:author="Nathan Wilson" w:date="2013-08-08T15:36:00Z" w:id="10">
        <w:r w:rsidRPr="0560F6FE" w:rsidR="00E32383">
          <w:rPr>
            <w:rFonts w:ascii="Times New Roman" w:hAnsi="Times New Roman" w:eastAsia="Times New Roman" w:cs="Times New Roman"/>
            <w:sz w:val="22"/>
            <w:szCs w:val="22"/>
          </w:rPr>
          <w:t xml:space="preserve"> </w:t>
        </w:r>
      </w:ins>
      <w:r w:rsidRPr="0560F6FE" w:rsidR="000E2D74">
        <w:rPr>
          <w:rFonts w:ascii="Times New Roman" w:hAnsi="Times New Roman" w:eastAsia="Times New Roman" w:cs="Times New Roman"/>
          <w:sz w:val="22"/>
          <w:szCs w:val="22"/>
        </w:rPr>
        <w:t>I</w:t>
      </w:r>
      <w:ins w:author="Nathan Wilson" w:date="2013-08-08T15:36:00Z" w:id="11">
        <w:r w:rsidRPr="0560F6FE" w:rsidR="00E32383">
          <w:rPr>
            <w:rFonts w:ascii="Times New Roman" w:hAnsi="Times New Roman" w:eastAsia="Times New Roman" w:cs="Times New Roman"/>
            <w:sz w:val="22"/>
            <w:szCs w:val="22"/>
          </w:rPr>
          <w:t>nnovation</w:t>
        </w:r>
      </w:ins>
      <w:r w:rsidRPr="0560F6FE" w:rsidR="00E32383">
        <w:rPr>
          <w:rFonts w:ascii="Times New Roman" w:hAnsi="Times New Roman" w:eastAsia="Times New Roman" w:cs="Times New Roman"/>
          <w:sz w:val="22"/>
          <w:szCs w:val="22"/>
        </w:rPr>
        <w:t xml:space="preserve"> grant </w:t>
      </w:r>
      <w:r w:rsidRPr="0560F6FE" w:rsidR="00456205">
        <w:rPr>
          <w:rFonts w:ascii="Times New Roman" w:hAnsi="Times New Roman" w:eastAsia="Times New Roman" w:cs="Times New Roman"/>
          <w:sz w:val="22"/>
          <w:szCs w:val="22"/>
        </w:rPr>
        <w:t>[2]</w:t>
      </w:r>
      <w:r w:rsidRPr="0560F6FE" w:rsidR="000E2D74">
        <w:rPr>
          <w:rFonts w:ascii="Times New Roman" w:hAnsi="Times New Roman" w:eastAsia="Times New Roman" w:cs="Times New Roman"/>
          <w:sz w:val="22"/>
          <w:szCs w:val="22"/>
        </w:rPr>
        <w:t xml:space="preserve">. We </w:t>
      </w:r>
      <w:ins w:author="djpmf" w:date="2013-08-13T06:57:00Z" w:id="12">
        <w:r w:rsidRPr="0560F6FE">
          <w:rPr>
            <w:rFonts w:ascii="Times New Roman" w:hAnsi="Times New Roman" w:eastAsia="Times New Roman" w:cs="Times New Roman"/>
            <w:sz w:val="22"/>
            <w:szCs w:val="22"/>
          </w:rPr>
          <w:t>will</w:t>
        </w:r>
      </w:ins>
      <w:r w:rsidRPr="0560F6FE" w:rsidR="00E32383">
        <w:rPr>
          <w:rFonts w:ascii="Times New Roman" w:hAnsi="Times New Roman" w:eastAsia="Times New Roman" w:cs="Times New Roman"/>
          <w:sz w:val="22"/>
          <w:szCs w:val="22"/>
        </w:rPr>
        <w:t xml:space="preserve"> develop </w:t>
      </w:r>
      <w:r w:rsidRPr="0560F6FE" w:rsidR="00E32383">
        <w:rPr>
          <w:rFonts w:ascii="Times New Roman" w:hAnsi="Times New Roman" w:eastAsia="Times New Roman" w:cs="Times New Roman"/>
          <w:b w:val="1"/>
          <w:bCs w:val="1"/>
          <w:sz w:val="22"/>
          <w:szCs w:val="22"/>
        </w:rPr>
        <w:t>production level tools and services</w:t>
      </w:r>
      <w:r w:rsidRPr="0560F6FE" w:rsidR="00E32383">
        <w:rPr>
          <w:rFonts w:ascii="Times New Roman" w:hAnsi="Times New Roman" w:eastAsia="Times New Roman" w:cs="Times New Roman"/>
          <w:sz w:val="22"/>
          <w:szCs w:val="22"/>
        </w:rPr>
        <w:t xml:space="preserve"> that wi</w:t>
      </w:r>
      <w:r w:rsidRPr="0560F6FE" w:rsidR="00BA5088">
        <w:rPr>
          <w:rFonts w:ascii="Times New Roman" w:hAnsi="Times New Roman" w:eastAsia="Times New Roman" w:cs="Times New Roman"/>
          <w:sz w:val="22"/>
          <w:szCs w:val="22"/>
        </w:rPr>
        <w:t>ll discover names in digitized</w:t>
      </w:r>
      <w:r w:rsidRPr="0560F6FE" w:rsidR="00E32383">
        <w:rPr>
          <w:rFonts w:ascii="Times New Roman" w:hAnsi="Times New Roman" w:eastAsia="Times New Roman" w:cs="Times New Roman"/>
          <w:sz w:val="22"/>
          <w:szCs w:val="22"/>
        </w:rPr>
        <w:t xml:space="preserve"> sources, will</w:t>
      </w:r>
      <w:ins w:author="djpmf" w:date="2013-08-13T06:57:00Z" w:id="13">
        <w:r w:rsidRPr="0560F6FE">
          <w:rPr>
            <w:rFonts w:ascii="Times New Roman" w:hAnsi="Times New Roman" w:eastAsia="Times New Roman" w:cs="Times New Roman"/>
            <w:sz w:val="22"/>
            <w:szCs w:val="22"/>
          </w:rPr>
          <w:t xml:space="preserve"> overcome </w:t>
        </w:r>
      </w:ins>
      <w:r w:rsidRPr="0560F6FE" w:rsidR="00E32383">
        <w:rPr>
          <w:rFonts w:ascii="Times New Roman" w:hAnsi="Times New Roman" w:eastAsia="Times New Roman" w:cs="Times New Roman"/>
          <w:b w:val="1"/>
          <w:bCs w:val="1"/>
          <w:sz w:val="22"/>
          <w:szCs w:val="22"/>
        </w:rPr>
        <w:t>ambiguities in</w:t>
      </w:r>
      <w:ins w:author="djpmf" w:date="2013-08-13T06:58:00Z" w:id="14">
        <w:r w:rsidRPr="0560F6FE">
          <w:rPr>
            <w:rFonts w:ascii="Times New Roman" w:hAnsi="Times New Roman" w:eastAsia="Times New Roman" w:cs="Times New Roman"/>
            <w:b w:val="1"/>
            <w:bCs w:val="1"/>
            <w:sz w:val="22"/>
            <w:szCs w:val="22"/>
          </w:rPr>
          <w:t xml:space="preserve"> the meaning of</w:t>
        </w:r>
      </w:ins>
      <w:r w:rsidRPr="0560F6FE" w:rsidR="00E32383">
        <w:rPr>
          <w:rFonts w:ascii="Times New Roman" w:hAnsi="Times New Roman" w:eastAsia="Times New Roman" w:cs="Times New Roman"/>
          <w:b w:val="1"/>
          <w:bCs w:val="1"/>
          <w:sz w:val="22"/>
          <w:szCs w:val="22"/>
        </w:rPr>
        <w:t xml:space="preserve"> names</w:t>
      </w:r>
      <w:r w:rsidRPr="0560F6FE" w:rsidR="00E32383">
        <w:rPr>
          <w:rFonts w:ascii="Times New Roman" w:hAnsi="Times New Roman" w:eastAsia="Times New Roman" w:cs="Times New Roman"/>
          <w:sz w:val="22"/>
          <w:szCs w:val="22"/>
        </w:rPr>
        <w:t>;</w:t>
      </w:r>
      <w:ins w:author="djpmf" w:date="2013-08-13T06:58:00Z" w:id="15">
        <w:r w:rsidRPr="0560F6FE">
          <w:rPr>
            <w:rFonts w:ascii="Times New Roman" w:hAnsi="Times New Roman" w:eastAsia="Times New Roman" w:cs="Times New Roman"/>
            <w:sz w:val="22"/>
            <w:szCs w:val="22"/>
          </w:rPr>
          <w:t xml:space="preserve"> will</w:t>
        </w:r>
      </w:ins>
      <w:r w:rsidRPr="0560F6FE" w:rsidR="00E32383">
        <w:rPr>
          <w:rFonts w:ascii="Times New Roman" w:hAnsi="Times New Roman" w:eastAsia="Times New Roman" w:cs="Times New Roman"/>
          <w:sz w:val="22"/>
          <w:szCs w:val="22"/>
        </w:rPr>
        <w:t xml:space="preserve"> </w:t>
      </w:r>
      <w:r w:rsidRPr="0560F6FE" w:rsidR="00E32383">
        <w:rPr>
          <w:rFonts w:ascii="Times New Roman" w:hAnsi="Times New Roman" w:eastAsia="Times New Roman" w:cs="Times New Roman"/>
          <w:b w:val="1"/>
          <w:bCs w:val="1"/>
          <w:sz w:val="22"/>
          <w:szCs w:val="22"/>
        </w:rPr>
        <w:t>build an index of all names</w:t>
      </w:r>
      <w:r w:rsidRPr="0560F6FE" w:rsidR="00E32383">
        <w:rPr>
          <w:rFonts w:ascii="Times New Roman" w:hAnsi="Times New Roman" w:eastAsia="Times New Roman" w:cs="Times New Roman"/>
          <w:sz w:val="22"/>
          <w:szCs w:val="22"/>
        </w:rPr>
        <w:t xml:space="preserve"> and their use</w:t>
      </w:r>
      <w:ins w:author="djpmf" w:date="2013-08-13T06:58:00Z" w:id="16">
        <w:r w:rsidRPr="0560F6FE">
          <w:rPr>
            <w:rFonts w:ascii="Times New Roman" w:hAnsi="Times New Roman" w:eastAsia="Times New Roman" w:cs="Times New Roman"/>
            <w:sz w:val="22"/>
            <w:szCs w:val="22"/>
          </w:rPr>
          <w:t>s</w:t>
        </w:r>
      </w:ins>
      <w:r w:rsidRPr="0560F6FE" w:rsidR="00E32383">
        <w:rPr>
          <w:rFonts w:ascii="Times New Roman" w:hAnsi="Times New Roman" w:eastAsia="Times New Roman" w:cs="Times New Roman"/>
          <w:sz w:val="22"/>
          <w:szCs w:val="22"/>
        </w:rPr>
        <w:t xml:space="preserve">, and through this </w:t>
      </w:r>
      <w:r w:rsidRPr="0560F6FE" w:rsidR="00741038">
        <w:rPr>
          <w:rFonts w:ascii="Times New Roman" w:hAnsi="Times New Roman" w:eastAsia="Times New Roman" w:cs="Times New Roman"/>
          <w:b w:val="1"/>
          <w:bCs w:val="1"/>
          <w:sz w:val="22"/>
          <w:szCs w:val="22"/>
        </w:rPr>
        <w:t xml:space="preserve">provide </w:t>
      </w:r>
      <w:r w:rsidRPr="0560F6FE" w:rsidR="003B4D12">
        <w:rPr>
          <w:rFonts w:ascii="Times New Roman" w:hAnsi="Times New Roman" w:eastAsia="Times New Roman" w:cs="Times New Roman"/>
          <w:b w:val="1"/>
          <w:bCs w:val="1"/>
          <w:sz w:val="22"/>
          <w:szCs w:val="22"/>
        </w:rPr>
        <w:t xml:space="preserve">a comprehensive </w:t>
      </w:r>
      <w:ins w:author="djpmf" w:date="2013-08-13T06:58:00Z" w:id="17">
        <w:r w:rsidRPr="0560F6FE">
          <w:rPr>
            <w:rFonts w:ascii="Times New Roman" w:hAnsi="Times New Roman" w:eastAsia="Times New Roman" w:cs="Times New Roman"/>
            <w:b w:val="1"/>
            <w:bCs w:val="1"/>
            <w:sz w:val="22"/>
            <w:szCs w:val="22"/>
          </w:rPr>
          <w:t>framework for access to</w:t>
        </w:r>
      </w:ins>
      <w:r w:rsidRPr="0560F6FE" w:rsidR="003B4D12">
        <w:rPr>
          <w:rFonts w:ascii="Times New Roman" w:hAnsi="Times New Roman" w:eastAsia="Times New Roman" w:cs="Times New Roman"/>
          <w:b w:val="1"/>
          <w:bCs w:val="1"/>
          <w:sz w:val="22"/>
          <w:szCs w:val="22"/>
        </w:rPr>
        <w:t xml:space="preserve"> biological data.</w:t>
      </w:r>
    </w:p>
    <w:p w:rsidRPr="00DA6C30" w:rsidR="00E32383" w:rsidP="00FE562D" w:rsidRDefault="00E32383" w14:paraId="619B7B51" w14:textId="77777777">
      <w:pPr>
        <w:rPr>
          <w:rFonts w:ascii="Times New Roman" w:hAnsi="Times New Roman" w:cs="Times New Roman"/>
          <w:sz w:val="22"/>
          <w:szCs w:val="22"/>
        </w:rPr>
      </w:pPr>
    </w:p>
    <w:p w:rsidRPr="00217E61" w:rsidR="00E32383" w:rsidP="00FE562D" w:rsidRDefault="00E32383" w14:paraId="24D6CFDC" w14:textId="77777777">
      <w:pPr>
        <w:rPr>
          <w:rFonts w:ascii="Times New Roman" w:hAnsi="Times New Roman" w:cs="Times New Roman"/>
          <w:sz w:val="22"/>
          <w:szCs w:val="22"/>
        </w:rPr>
      </w:pPr>
      <w:ins w:author="Nathan Wilson" w:date="2013-08-08T15:47:00Z" w:id="18">
        <w:r w:rsidRPr="00217E61">
          <w:rPr>
            <w:rFonts w:ascii="Times New Roman" w:hAnsi="Times New Roman" w:eastAsia="Times New Roman" w:cs="Times New Roman"/>
            <w:sz w:val="22"/>
            <w:szCs w:val="22"/>
            <w:shd w:val="clear" w:color="auto" w:fill="FFFFFF"/>
          </w:rPr>
          <w:t xml:space="preserve">The </w:t>
        </w:r>
      </w:ins>
      <w:r w:rsidRPr="00217E61">
        <w:rPr>
          <w:rFonts w:ascii="Times New Roman" w:hAnsi="Times New Roman" w:eastAsia="Times New Roman" w:cs="Times New Roman"/>
          <w:sz w:val="22"/>
          <w:szCs w:val="22"/>
          <w:shd w:val="clear" w:color="auto" w:fill="FFFFFF"/>
        </w:rPr>
        <w:t xml:space="preserve">Global Names Architecture initiative in </w:t>
      </w:r>
      <w:ins w:author="Nathan Wilson" w:date="2013-08-08T15:47:00Z" w:id="19">
        <w:r w:rsidRPr="00217E61">
          <w:rPr>
            <w:rFonts w:ascii="Times New Roman" w:hAnsi="Times New Roman" w:eastAsia="Times New Roman" w:cs="Times New Roman"/>
            <w:sz w:val="22"/>
            <w:szCs w:val="22"/>
            <w:shd w:val="clear" w:color="auto" w:fill="FFFFFF"/>
          </w:rPr>
          <w:t xml:space="preserve">the </w:t>
        </w:r>
      </w:ins>
      <w:r w:rsidRPr="00217E61">
        <w:rPr>
          <w:rFonts w:ascii="Times New Roman" w:hAnsi="Times New Roman" w:eastAsia="Times New Roman" w:cs="Times New Roman"/>
          <w:sz w:val="22"/>
          <w:szCs w:val="22"/>
          <w:shd w:val="clear" w:color="auto" w:fill="FFFFFF"/>
        </w:rPr>
        <w:t>US is</w:t>
      </w:r>
      <w:ins w:author="djpmf" w:date="2013-08-13T06:59:00Z" w:id="20">
        <w:r w:rsidRPr="00217E61" w:rsidR="00A24E46">
          <w:rPr>
            <w:rFonts w:ascii="Times New Roman" w:hAnsi="Times New Roman" w:eastAsia="Times New Roman" w:cs="Times New Roman"/>
            <w:sz w:val="22"/>
            <w:szCs w:val="22"/>
            <w:shd w:val="clear" w:color="auto" w:fill="FFFFFF"/>
          </w:rPr>
          <w:t xml:space="preserve"> extending the innovation grant in</w:t>
        </w:r>
      </w:ins>
      <w:r w:rsidRPr="00217E61">
        <w:rPr>
          <w:rFonts w:ascii="Times New Roman" w:hAnsi="Times New Roman" w:eastAsia="Times New Roman" w:cs="Times New Roman"/>
          <w:sz w:val="22"/>
          <w:szCs w:val="22"/>
          <w:shd w:val="clear" w:color="auto" w:fill="FFFFFF"/>
        </w:rPr>
        <w:t xml:space="preserve"> three complementary directions. </w:t>
      </w:r>
      <w:ins w:author="Nathan Wilson" w:date="2013-08-08T15:48:00Z" w:id="21">
        <w:r w:rsidRPr="00217E61">
          <w:rPr>
            <w:rFonts w:ascii="Times New Roman" w:hAnsi="Times New Roman" w:eastAsia="Times New Roman" w:cs="Times New Roman"/>
            <w:sz w:val="22"/>
            <w:szCs w:val="22"/>
            <w:shd w:val="clear" w:color="auto" w:fill="FFFFFF"/>
          </w:rPr>
          <w:t>The other two</w:t>
        </w:r>
      </w:ins>
      <w:ins w:author="djpmf" w:date="2013-08-13T06:59:00Z" w:id="22">
        <w:r w:rsidRPr="00217E61" w:rsidR="00A24E46">
          <w:rPr>
            <w:rFonts w:ascii="Times New Roman" w:hAnsi="Times New Roman" w:eastAsia="Times New Roman" w:cs="Times New Roman"/>
            <w:sz w:val="22"/>
            <w:szCs w:val="22"/>
            <w:shd w:val="clear" w:color="auto" w:fill="FFFFFF"/>
          </w:rPr>
          <w:t xml:space="preserve"> proposals are to develop</w:t>
        </w:r>
      </w:ins>
      <w:ins w:author="Nathan Wilson" w:date="2013-08-08T15:48:00Z" w:id="23">
        <w:r w:rsidRPr="00217E61">
          <w:rPr>
            <w:rFonts w:ascii="Times New Roman" w:hAnsi="Times New Roman" w:eastAsia="Times New Roman" w:cs="Times New Roman"/>
            <w:sz w:val="22"/>
            <w:szCs w:val="22"/>
            <w:shd w:val="clear" w:color="auto" w:fill="FFFFFF"/>
          </w:rPr>
          <w:t xml:space="preserve"> </w:t>
        </w:r>
      </w:ins>
      <w:ins w:author="djpmf" w:date="2013-08-13T06:59:00Z" w:id="24">
        <w:r w:rsidRPr="00217E61" w:rsidR="00A24E46">
          <w:rPr>
            <w:rFonts w:ascii="Times New Roman" w:hAnsi="Times New Roman" w:eastAsia="Times New Roman" w:cs="Times New Roman"/>
            <w:sz w:val="22"/>
            <w:szCs w:val="22"/>
            <w:shd w:val="clear" w:color="auto" w:fill="FFFFFF"/>
          </w:rPr>
          <w:t xml:space="preserve">the </w:t>
        </w:r>
      </w:ins>
      <w:r w:rsidRPr="00217E61">
        <w:rPr>
          <w:rFonts w:ascii="Times New Roman" w:hAnsi="Times New Roman" w:eastAsia="Times New Roman" w:cs="Times New Roman"/>
          <w:sz w:val="22"/>
          <w:szCs w:val="22"/>
          <w:shd w:val="clear" w:color="auto" w:fill="FFFFFF"/>
        </w:rPr>
        <w:t xml:space="preserve">Global Name Usage Bank </w:t>
      </w:r>
      <w:ins w:author="djpmf" w:date="2013-08-13T06:59:00Z" w:id="25">
        <w:r w:rsidRPr="00217E61" w:rsidR="00A24E46">
          <w:rPr>
            <w:rFonts w:ascii="Times New Roman" w:hAnsi="Times New Roman" w:eastAsia="Times New Roman" w:cs="Times New Roman"/>
            <w:sz w:val="22"/>
            <w:szCs w:val="22"/>
            <w:shd w:val="clear" w:color="auto" w:fill="FFFFFF"/>
          </w:rPr>
          <w:t>(</w:t>
        </w:r>
      </w:ins>
      <w:r w:rsidRPr="00217E61" w:rsidR="009D570D">
        <w:rPr>
          <w:rFonts w:ascii="Times New Roman" w:hAnsi="Times New Roman" w:eastAsia="Times New Roman" w:cs="Times New Roman"/>
          <w:sz w:val="22"/>
          <w:szCs w:val="22"/>
          <w:shd w:val="clear" w:color="auto" w:fill="FFFFFF"/>
        </w:rPr>
        <w:t>Richard Pyle</w:t>
      </w:r>
      <w:ins w:author="djpmf" w:date="2013-08-13T06:59:00Z" w:id="26">
        <w:r w:rsidRPr="00217E61" w:rsidR="00A24E46">
          <w:rPr>
            <w:rFonts w:ascii="Times New Roman" w:hAnsi="Times New Roman" w:eastAsia="Times New Roman" w:cs="Times New Roman"/>
            <w:sz w:val="22"/>
            <w:szCs w:val="22"/>
            <w:shd w:val="clear" w:color="auto" w:fill="FFFFFF"/>
          </w:rPr>
          <w:t>, Bishop Museum</w:t>
        </w:r>
      </w:ins>
      <w:r w:rsidRPr="00217E61" w:rsidR="009D570D">
        <w:rPr>
          <w:rFonts w:ascii="Times New Roman" w:hAnsi="Times New Roman" w:eastAsia="Times New Roman" w:cs="Times New Roman"/>
          <w:sz w:val="22"/>
          <w:szCs w:val="22"/>
          <w:shd w:val="clear" w:color="auto" w:fill="FFFFFF"/>
        </w:rPr>
        <w:t xml:space="preserve"> as Primary Investigator</w:t>
      </w:r>
      <w:ins w:author="djpmf" w:date="2013-08-13T06:59:00Z" w:id="27">
        <w:r w:rsidRPr="00217E61" w:rsidR="00A24E46">
          <w:rPr>
            <w:rFonts w:ascii="Times New Roman" w:hAnsi="Times New Roman" w:eastAsia="Times New Roman" w:cs="Times New Roman"/>
            <w:sz w:val="22"/>
            <w:szCs w:val="22"/>
            <w:shd w:val="clear" w:color="auto" w:fill="FFFFFF"/>
          </w:rPr>
          <w:t>)</w:t>
        </w:r>
      </w:ins>
      <w:r w:rsidRPr="00217E61" w:rsidR="009D570D">
        <w:rPr>
          <w:rFonts w:ascii="Times New Roman" w:hAnsi="Times New Roman" w:eastAsia="Times New Roman" w:cs="Times New Roman"/>
          <w:sz w:val="22"/>
          <w:szCs w:val="22"/>
          <w:shd w:val="clear" w:color="auto" w:fill="FFFFFF"/>
        </w:rPr>
        <w:t xml:space="preserve"> </w:t>
      </w:r>
      <w:r w:rsidRPr="00217E61">
        <w:rPr>
          <w:rFonts w:ascii="Times New Roman" w:hAnsi="Times New Roman" w:eastAsia="Times New Roman" w:cs="Times New Roman"/>
          <w:sz w:val="22"/>
          <w:szCs w:val="22"/>
          <w:shd w:val="clear" w:color="auto" w:fill="FFFFFF"/>
        </w:rPr>
        <w:t xml:space="preserve">and </w:t>
      </w:r>
      <w:ins w:author="Nathan Wilson" w:date="2013-08-08T15:48:00Z" w:id="28">
        <w:r w:rsidRPr="00217E61">
          <w:rPr>
            <w:rFonts w:ascii="Times New Roman" w:hAnsi="Times New Roman" w:eastAsia="Times New Roman" w:cs="Times New Roman"/>
            <w:sz w:val="22"/>
            <w:szCs w:val="22"/>
            <w:shd w:val="clear" w:color="auto" w:fill="FFFFFF"/>
          </w:rPr>
          <w:t xml:space="preserve">the </w:t>
        </w:r>
      </w:ins>
      <w:r w:rsidRPr="00217E61">
        <w:rPr>
          <w:rFonts w:ascii="Times New Roman" w:hAnsi="Times New Roman" w:eastAsia="Times New Roman" w:cs="Times New Roman"/>
          <w:sz w:val="22"/>
          <w:szCs w:val="22"/>
          <w:shd w:val="clear" w:color="auto" w:fill="FFFFFF"/>
        </w:rPr>
        <w:t>Taxonomy Clearing House</w:t>
      </w:r>
      <w:r w:rsidRPr="00217E61" w:rsidR="009D570D">
        <w:rPr>
          <w:rFonts w:ascii="Times New Roman" w:hAnsi="Times New Roman" w:eastAsia="Times New Roman" w:cs="Times New Roman"/>
          <w:sz w:val="22"/>
          <w:szCs w:val="22"/>
          <w:shd w:val="clear" w:color="auto" w:fill="FFFFFF"/>
        </w:rPr>
        <w:t xml:space="preserve"> </w:t>
      </w:r>
      <w:ins w:author="djpmf" w:date="2013-08-13T07:00:00Z" w:id="29">
        <w:r w:rsidRPr="00217E61" w:rsidR="00A24E46">
          <w:rPr>
            <w:rFonts w:ascii="Times New Roman" w:hAnsi="Times New Roman" w:eastAsia="Times New Roman" w:cs="Times New Roman"/>
            <w:sz w:val="22"/>
            <w:szCs w:val="22"/>
            <w:shd w:val="clear" w:color="auto" w:fill="FFFFFF"/>
          </w:rPr>
          <w:t xml:space="preserve">(PI </w:t>
        </w:r>
      </w:ins>
      <w:r w:rsidRPr="00217E61" w:rsidR="009D570D">
        <w:rPr>
          <w:rFonts w:ascii="Times New Roman" w:hAnsi="Times New Roman" w:eastAsia="Times New Roman" w:cs="Times New Roman"/>
          <w:sz w:val="22"/>
          <w:szCs w:val="22"/>
          <w:shd w:val="clear" w:color="auto" w:fill="FFFFFF"/>
        </w:rPr>
        <w:t>David Patterson</w:t>
      </w:r>
      <w:ins w:author="djpmf" w:date="2013-08-13T07:00:00Z" w:id="30">
        <w:r w:rsidRPr="00217E61" w:rsidR="00A24E46">
          <w:rPr>
            <w:rFonts w:ascii="Times New Roman" w:hAnsi="Times New Roman" w:eastAsia="Times New Roman" w:cs="Times New Roman"/>
            <w:sz w:val="22"/>
            <w:szCs w:val="22"/>
            <w:shd w:val="clear" w:color="auto" w:fill="FFFFFF"/>
          </w:rPr>
          <w:t>, Arizona State University)</w:t>
        </w:r>
      </w:ins>
      <w:r w:rsidRPr="00217E61">
        <w:rPr>
          <w:rFonts w:ascii="Times New Roman" w:hAnsi="Times New Roman" w:eastAsia="Times New Roman" w:cs="Times New Roman"/>
          <w:sz w:val="22"/>
          <w:szCs w:val="22"/>
          <w:shd w:val="clear" w:color="auto" w:fill="FFFFFF"/>
        </w:rPr>
        <w:t>. We plan tight coordination and integration between all the projects. By design Global Names Archite</w:t>
      </w:r>
      <w:r w:rsidRPr="00217E61" w:rsidR="00730FE2">
        <w:rPr>
          <w:rFonts w:ascii="Times New Roman" w:hAnsi="Times New Roman" w:eastAsia="Times New Roman" w:cs="Times New Roman"/>
          <w:sz w:val="22"/>
          <w:szCs w:val="22"/>
          <w:shd w:val="clear" w:color="auto" w:fill="FFFFFF"/>
        </w:rPr>
        <w:t>cture is a modular system, with</w:t>
      </w:r>
      <w:r w:rsidRPr="00217E61">
        <w:rPr>
          <w:rFonts w:ascii="Times New Roman" w:hAnsi="Times New Roman" w:eastAsia="Times New Roman" w:cs="Times New Roman"/>
          <w:sz w:val="22"/>
          <w:szCs w:val="22"/>
          <w:shd w:val="clear" w:color="auto" w:fill="FFFFFF"/>
        </w:rPr>
        <w:t xml:space="preserve"> </w:t>
      </w:r>
      <w:r w:rsidRPr="00217E61" w:rsidR="0074467B">
        <w:rPr>
          <w:rFonts w:ascii="Times New Roman" w:hAnsi="Times New Roman" w:eastAsia="Times New Roman" w:cs="Times New Roman"/>
          <w:sz w:val="22"/>
          <w:szCs w:val="22"/>
          <w:shd w:val="clear" w:color="auto" w:fill="FFFFFF"/>
        </w:rPr>
        <w:t>components developed independently, able to work</w:t>
      </w:r>
      <w:r w:rsidRPr="00217E61" w:rsidR="006C3833">
        <w:rPr>
          <w:rFonts w:ascii="Times New Roman" w:hAnsi="Times New Roman" w:eastAsia="Times New Roman" w:cs="Times New Roman"/>
          <w:sz w:val="22"/>
          <w:szCs w:val="22"/>
          <w:shd w:val="clear" w:color="auto" w:fill="FFFFFF"/>
        </w:rPr>
        <w:t xml:space="preserve"> in concert,</w:t>
      </w:r>
      <w:ins w:author="djpmf" w:date="2013-08-13T07:01:00Z" w:id="31">
        <w:r w:rsidRPr="00217E61" w:rsidR="00A24E46">
          <w:rPr>
            <w:rFonts w:ascii="Times New Roman" w:hAnsi="Times New Roman" w:eastAsia="Times New Roman" w:cs="Times New Roman"/>
            <w:sz w:val="22"/>
            <w:szCs w:val="22"/>
            <w:shd w:val="clear" w:color="auto" w:fill="FFFFFF"/>
          </w:rPr>
          <w:t xml:space="preserve"> but with the autonomy to be effective if other elements are not funded. Together, they </w:t>
        </w:r>
      </w:ins>
      <w:r w:rsidRPr="00217E61" w:rsidR="006C3833">
        <w:rPr>
          <w:rFonts w:ascii="Times New Roman" w:hAnsi="Times New Roman" w:eastAsia="Times New Roman" w:cs="Times New Roman"/>
          <w:sz w:val="22"/>
          <w:szCs w:val="22"/>
          <w:shd w:val="clear" w:color="auto" w:fill="FFFFFF"/>
        </w:rPr>
        <w:t xml:space="preserve"> </w:t>
      </w:r>
      <w:r w:rsidRPr="00217E61" w:rsidR="0074467B">
        <w:rPr>
          <w:rFonts w:ascii="Times New Roman" w:hAnsi="Times New Roman" w:eastAsia="Times New Roman" w:cs="Times New Roman"/>
          <w:sz w:val="22"/>
          <w:szCs w:val="22"/>
          <w:shd w:val="clear" w:color="auto" w:fill="FFFFFF"/>
        </w:rPr>
        <w:t xml:space="preserve">dramatically </w:t>
      </w:r>
      <w:ins w:author="djpmf" w:date="2013-08-13T07:01:00Z" w:id="32">
        <w:r w:rsidRPr="00217E61" w:rsidR="00A24E46">
          <w:rPr>
            <w:rFonts w:ascii="Times New Roman" w:hAnsi="Times New Roman" w:eastAsia="Times New Roman" w:cs="Times New Roman"/>
            <w:sz w:val="22"/>
            <w:szCs w:val="22"/>
            <w:shd w:val="clear" w:color="auto" w:fill="FFFFFF"/>
          </w:rPr>
          <w:t xml:space="preserve">enhance the </w:t>
        </w:r>
      </w:ins>
      <w:ins w:author="djpmf" w:date="2013-08-13T07:02:00Z" w:id="33">
        <w:r w:rsidRPr="00217E61" w:rsidR="00A24E46">
          <w:rPr>
            <w:rFonts w:ascii="Times New Roman" w:hAnsi="Times New Roman" w:eastAsia="Times New Roman" w:cs="Times New Roman"/>
            <w:sz w:val="22"/>
            <w:szCs w:val="22"/>
            <w:shd w:val="clear" w:color="auto" w:fill="FFFFFF"/>
          </w:rPr>
          <w:t xml:space="preserve">diversity and </w:t>
        </w:r>
      </w:ins>
      <w:r w:rsidRPr="00217E61" w:rsidR="006C3833">
        <w:rPr>
          <w:rFonts w:ascii="Times New Roman" w:hAnsi="Times New Roman" w:eastAsia="Times New Roman" w:cs="Times New Roman"/>
          <w:sz w:val="22"/>
          <w:szCs w:val="22"/>
          <w:shd w:val="clear" w:color="auto" w:fill="FFFFFF"/>
        </w:rPr>
        <w:t>usability of the</w:t>
      </w:r>
      <w:r w:rsidRPr="00217E61" w:rsidR="0074467B">
        <w:rPr>
          <w:rFonts w:ascii="Times New Roman" w:hAnsi="Times New Roman" w:eastAsia="Times New Roman" w:cs="Times New Roman"/>
          <w:sz w:val="22"/>
          <w:szCs w:val="22"/>
          <w:shd w:val="clear" w:color="auto" w:fill="FFFFFF"/>
        </w:rPr>
        <w:t xml:space="preserve"> system as a whole.</w:t>
      </w:r>
      <w:ins w:author="djpmf" w:date="2013-08-13T07:19:00Z" w:id="34">
        <w:r w:rsidRPr="00217E61" w:rsidR="00C66346">
          <w:rPr>
            <w:rFonts w:ascii="Times New Roman" w:hAnsi="Times New Roman" w:eastAsia="Times New Roman" w:cs="Times New Roman"/>
            <w:sz w:val="22"/>
            <w:szCs w:val="22"/>
            <w:shd w:val="clear" w:color="auto" w:fill="FFFFFF"/>
          </w:rPr>
          <w:t xml:space="preserve"> </w:t>
        </w:r>
        <w:r w:rsidRPr="0560F6FE" w:rsidR="00C66346">
          <w:rPr>
            <w:rFonts w:ascii="Times New Roman" w:hAnsi="Times New Roman" w:eastAsia="Times New Roman" w:cs="Times New Roman"/>
            <w:sz w:val="22"/>
            <w:szCs w:val="22"/>
          </w:rPr>
          <w:t>Our vision of an interlinked system can be compared with the Domain Name System (DNS) used for resolving URLs to a particular computer in the global network. Our gateway will be used to resolve scientific names to a particular taxon across the spectrum of the '</w:t>
        </w:r>
      </w:ins>
      <w:r w:rsidRPr="0560F6FE" w:rsidR="008101D3">
        <w:rPr>
          <w:rFonts w:ascii="Times New Roman" w:hAnsi="Times New Roman" w:eastAsia="Times New Roman" w:cs="Times New Roman"/>
          <w:sz w:val="22"/>
          <w:szCs w:val="22"/>
        </w:rPr>
        <w:t>Big Data</w:t>
      </w:r>
      <w:ins w:author="djpmf" w:date="2013-08-13T07:19:00Z" w:id="35">
        <w:r w:rsidRPr="0560F6FE" w:rsidR="00C66346">
          <w:rPr>
            <w:rFonts w:ascii="Times New Roman" w:hAnsi="Times New Roman" w:eastAsia="Times New Roman" w:cs="Times New Roman"/>
            <w:sz w:val="22"/>
            <w:szCs w:val="22"/>
          </w:rPr>
          <w:t xml:space="preserve">' biology. </w:t>
        </w:r>
      </w:ins>
    </w:p>
    <w:p w:rsidRPr="00DA6C30" w:rsidR="00E32383" w:rsidP="00FE562D" w:rsidRDefault="00E32383" w14:paraId="5FF0E0F2" w14:textId="77777777">
      <w:pPr>
        <w:rPr>
          <w:rFonts w:ascii="Times New Roman" w:hAnsi="Times New Roman" w:cs="Times New Roman"/>
          <w:sz w:val="22"/>
          <w:szCs w:val="22"/>
        </w:rPr>
      </w:pPr>
    </w:p>
    <w:p w:rsidRPr="00DA6C30" w:rsidR="00E32383" w:rsidP="00FE562D" w:rsidRDefault="00621C9B" w14:paraId="36F27C55"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 xml:space="preserve">In this proposal we </w:t>
      </w:r>
      <w:ins w:author="djpmf" w:date="2013-08-13T07:02:00Z" w:id="36">
        <w:r w:rsidRPr="0560F6FE" w:rsidR="00A24E46">
          <w:rPr>
            <w:rFonts w:ascii="Times New Roman" w:hAnsi="Times New Roman" w:eastAsia="Times New Roman" w:cs="Times New Roman"/>
            <w:sz w:val="22"/>
            <w:szCs w:val="22"/>
          </w:rPr>
          <w:t xml:space="preserve">will </w:t>
        </w:r>
      </w:ins>
      <w:r w:rsidRPr="0560F6FE">
        <w:rPr>
          <w:rFonts w:ascii="Times New Roman" w:hAnsi="Times New Roman" w:eastAsia="Times New Roman" w:cs="Times New Roman"/>
          <w:sz w:val="22"/>
          <w:szCs w:val="22"/>
        </w:rPr>
        <w:t xml:space="preserve">address </w:t>
      </w:r>
      <w:r w:rsidRPr="0560F6FE" w:rsidR="00BB18E4">
        <w:rPr>
          <w:rFonts w:ascii="Times New Roman" w:hAnsi="Times New Roman" w:eastAsia="Times New Roman" w:cs="Times New Roman"/>
          <w:sz w:val="22"/>
          <w:szCs w:val="22"/>
        </w:rPr>
        <w:t xml:space="preserve">improvements in </w:t>
      </w:r>
      <w:r w:rsidRPr="0560F6FE">
        <w:rPr>
          <w:rFonts w:ascii="Times New Roman" w:hAnsi="Times New Roman" w:eastAsia="Times New Roman" w:cs="Times New Roman"/>
          <w:sz w:val="22"/>
          <w:szCs w:val="22"/>
        </w:rPr>
        <w:t>four areas</w:t>
      </w:r>
      <w:r w:rsidRPr="0560F6FE" w:rsidR="00E32383">
        <w:rPr>
          <w:rFonts w:ascii="Times New Roman" w:hAnsi="Times New Roman" w:eastAsia="Times New Roman" w:cs="Times New Roman"/>
          <w:sz w:val="22"/>
          <w:szCs w:val="22"/>
        </w:rPr>
        <w:t xml:space="preserve">: </w:t>
      </w:r>
    </w:p>
    <w:p w:rsidRPr="00DA6C30" w:rsidR="00E32383" w:rsidP="00FE562D" w:rsidRDefault="00E32383" w14:paraId="0F98893F" w14:textId="77777777">
      <w:pPr>
        <w:rPr>
          <w:rFonts w:ascii="Times New Roman" w:hAnsi="Times New Roman" w:cs="Times New Roman"/>
          <w:sz w:val="22"/>
          <w:szCs w:val="22"/>
        </w:rPr>
      </w:pPr>
    </w:p>
    <w:p w:rsidRPr="00DA6C30" w:rsidR="000E2D74" w:rsidP="00FE562D" w:rsidRDefault="00E32383" w14:paraId="69D5EA7C" w14:textId="77777777">
      <w:pPr>
        <w:rPr>
          <w:rFonts w:ascii="Times New Roman" w:hAnsi="Times New Roman" w:eastAsia="Times New Roman" w:cs="Times New Roman"/>
          <w:sz w:val="22"/>
          <w:szCs w:val="22"/>
        </w:rPr>
      </w:pPr>
      <w:r w:rsidRPr="0560F6FE">
        <w:rPr>
          <w:rFonts w:ascii="Times New Roman" w:hAnsi="Times New Roman" w:eastAsia="Times New Roman" w:cs="Times New Roman"/>
          <w:b w:val="1"/>
          <w:bCs w:val="1"/>
          <w:sz w:val="22"/>
          <w:szCs w:val="22"/>
        </w:rPr>
        <w:t>1.1 Scientific names discovery in texts and images.</w:t>
      </w:r>
      <w:r w:rsidRPr="0560F6FE">
        <w:rPr>
          <w:rFonts w:ascii="Times New Roman" w:hAnsi="Times New Roman" w:eastAsia="Times New Roman" w:cs="Times New Roman"/>
          <w:sz w:val="22"/>
          <w:szCs w:val="22"/>
        </w:rPr>
        <w:t xml:space="preserve"> A massive amount of data and literature contains information connected to scientific names</w:t>
      </w:r>
      <w:r w:rsidRPr="0560F6FE" w:rsidR="002C67A9">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2C67A9">
        <w:rPr>
          <w:rFonts w:ascii="Times New Roman" w:hAnsi="Times New Roman" w:eastAsia="Times New Roman" w:cs="Times New Roman"/>
          <w:sz w:val="22"/>
          <w:szCs w:val="22"/>
        </w:rPr>
        <w:t>1</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 Researche</w:t>
      </w:r>
      <w:ins w:author="Nathan Wilson" w:date="2013-08-08T15:48:00Z" w:id="37">
        <w:r w:rsidRPr="0560F6FE">
          <w:rPr>
            <w:rFonts w:ascii="Times New Roman" w:hAnsi="Times New Roman" w:eastAsia="Times New Roman" w:cs="Times New Roman"/>
            <w:sz w:val="22"/>
            <w:szCs w:val="22"/>
          </w:rPr>
          <w:t>r</w:t>
        </w:r>
      </w:ins>
      <w:r w:rsidRPr="0560F6FE">
        <w:rPr>
          <w:rFonts w:ascii="Times New Roman" w:hAnsi="Times New Roman" w:eastAsia="Times New Roman" w:cs="Times New Roman"/>
          <w:sz w:val="22"/>
          <w:szCs w:val="22"/>
        </w:rPr>
        <w:t xml:space="preserve">s interested in particular species </w:t>
      </w:r>
      <w:ins w:author="djpmf" w:date="2013-08-13T07:02:00Z" w:id="38">
        <w:r w:rsidRPr="0560F6FE" w:rsidR="00A24E46">
          <w:rPr>
            <w:rFonts w:ascii="Times New Roman" w:hAnsi="Times New Roman" w:eastAsia="Times New Roman" w:cs="Times New Roman"/>
            <w:sz w:val="22"/>
            <w:szCs w:val="22"/>
          </w:rPr>
          <w:t>need</w:t>
        </w:r>
      </w:ins>
      <w:r w:rsidRPr="0560F6FE">
        <w:rPr>
          <w:rFonts w:ascii="Times New Roman" w:hAnsi="Times New Roman" w:eastAsia="Times New Roman" w:cs="Times New Roman"/>
          <w:sz w:val="22"/>
          <w:szCs w:val="22"/>
        </w:rPr>
        <w:t xml:space="preserve"> know where to find informa</w:t>
      </w:r>
      <w:r w:rsidRPr="0560F6FE" w:rsidR="000E2D74">
        <w:rPr>
          <w:rFonts w:ascii="Times New Roman" w:hAnsi="Times New Roman" w:eastAsia="Times New Roman" w:cs="Times New Roman"/>
          <w:sz w:val="22"/>
          <w:szCs w:val="22"/>
        </w:rPr>
        <w:t xml:space="preserve">tion about them. We </w:t>
      </w:r>
      <w:ins w:author="djpmf" w:date="2013-08-13T07:02:00Z" w:id="39">
        <w:r w:rsidRPr="0560F6FE" w:rsidR="00A24E46">
          <w:rPr>
            <w:rFonts w:ascii="Times New Roman" w:hAnsi="Times New Roman" w:eastAsia="Times New Roman" w:cs="Times New Roman"/>
            <w:sz w:val="22"/>
            <w:szCs w:val="22"/>
          </w:rPr>
          <w:t>will</w:t>
        </w:r>
      </w:ins>
      <w:r w:rsidRPr="0560F6FE" w:rsidR="000E2D74">
        <w:rPr>
          <w:rFonts w:ascii="Times New Roman" w:hAnsi="Times New Roman" w:eastAsia="Times New Roman" w:cs="Times New Roman"/>
          <w:sz w:val="22"/>
          <w:szCs w:val="22"/>
        </w:rPr>
        <w:t xml:space="preserve"> extend our prototype</w:t>
      </w:r>
      <w:r w:rsidRPr="0560F6FE">
        <w:rPr>
          <w:rFonts w:ascii="Times New Roman" w:hAnsi="Times New Roman" w:eastAsia="Times New Roman" w:cs="Times New Roman"/>
          <w:sz w:val="22"/>
          <w:szCs w:val="22"/>
        </w:rPr>
        <w:t xml:space="preserve"> name discovery service</w:t>
      </w:r>
      <w:r w:rsidRPr="0560F6FE" w:rsidR="000E2D74">
        <w:rPr>
          <w:rFonts w:ascii="Times New Roman" w:hAnsi="Times New Roman" w:eastAsia="Times New Roman" w:cs="Times New Roman"/>
          <w:sz w:val="22"/>
          <w:szCs w:val="22"/>
        </w:rPr>
        <w:t xml:space="preserve"> to </w:t>
      </w:r>
      <w:r w:rsidRPr="0560F6FE">
        <w:rPr>
          <w:rFonts w:ascii="Times New Roman" w:hAnsi="Times New Roman" w:eastAsia="Times New Roman" w:cs="Times New Roman"/>
          <w:sz w:val="22"/>
          <w:szCs w:val="22"/>
        </w:rPr>
        <w:t>extrac</w:t>
      </w:r>
      <w:r w:rsidRPr="0560F6FE" w:rsidR="00722183">
        <w:rPr>
          <w:rFonts w:ascii="Times New Roman" w:hAnsi="Times New Roman" w:eastAsia="Times New Roman" w:cs="Times New Roman"/>
          <w:sz w:val="22"/>
          <w:szCs w:val="22"/>
        </w:rPr>
        <w:t>t scientific names from terabytes</w:t>
      </w:r>
      <w:r w:rsidRPr="0560F6FE">
        <w:rPr>
          <w:rFonts w:ascii="Times New Roman" w:hAnsi="Times New Roman" w:eastAsia="Times New Roman" w:cs="Times New Roman"/>
          <w:sz w:val="22"/>
          <w:szCs w:val="22"/>
        </w:rPr>
        <w:t xml:space="preserve"> of </w:t>
      </w:r>
      <w:r w:rsidRPr="0560F6FE" w:rsidR="00722183">
        <w:rPr>
          <w:rFonts w:ascii="Times New Roman" w:hAnsi="Times New Roman" w:eastAsia="Times New Roman" w:cs="Times New Roman"/>
          <w:sz w:val="22"/>
          <w:szCs w:val="22"/>
        </w:rPr>
        <w:t>digitized data</w:t>
      </w:r>
      <w:r w:rsidRPr="0560F6FE">
        <w:rPr>
          <w:rFonts w:ascii="Times New Roman" w:hAnsi="Times New Roman" w:eastAsia="Times New Roman" w:cs="Times New Roman"/>
          <w:sz w:val="22"/>
          <w:szCs w:val="22"/>
        </w:rPr>
        <w:t xml:space="preserve"> with high precision and </w:t>
      </w:r>
      <w:r w:rsidRPr="0560F6FE" w:rsidR="000E2D74">
        <w:rPr>
          <w:rFonts w:ascii="Times New Roman" w:hAnsi="Times New Roman" w:eastAsia="Times New Roman" w:cs="Times New Roman"/>
          <w:sz w:val="22"/>
          <w:szCs w:val="22"/>
        </w:rPr>
        <w:t>recall</w:t>
      </w:r>
      <w:ins w:author="djpmf" w:date="2013-08-13T07:03:00Z" w:id="40">
        <w:r w:rsidRPr="0560F6FE" w:rsidR="00A24E46">
          <w:rPr>
            <w:rFonts w:ascii="Times New Roman" w:hAnsi="Times New Roman" w:eastAsia="Times New Roman" w:cs="Times New Roman"/>
            <w:sz w:val="22"/>
            <w:szCs w:val="22"/>
          </w:rPr>
          <w:t xml:space="preserve"> (precision </w:t>
        </w:r>
      </w:ins>
      <w:r w:rsidRPr="00217E61" w:rsidR="000E2D74">
        <w:rPr>
          <w:rFonts w:ascii="Times New Roman" w:hAnsi="Times New Roman" w:eastAsia="Times New Roman" w:cs="Times New Roman"/>
          <w:sz w:val="22"/>
          <w:szCs w:val="22"/>
          <w:shd w:val="clear" w:color="auto" w:fill="FFFFFF"/>
        </w:rPr>
        <w:t>is the fraction of retrieved instances that are relevant, and recall is the fraction of relevant instances that are retrieved</w:t>
      </w:r>
      <w:ins w:author="djpmf" w:date="2013-08-13T07:03:00Z" w:id="41">
        <w:r w:rsidRPr="00217E61" w:rsidR="00A24E46">
          <w:rPr>
            <w:rFonts w:ascii="Times New Roman" w:hAnsi="Times New Roman" w:eastAsia="Times New Roman" w:cs="Times New Roman"/>
            <w:sz w:val="22"/>
            <w:szCs w:val="22"/>
            <w:shd w:val="clear" w:color="auto" w:fill="FFFFFF"/>
          </w:rPr>
          <w:t>)</w:t>
        </w:r>
      </w:ins>
      <w:r w:rsidRPr="00217E61" w:rsidR="000E2D74">
        <w:rPr>
          <w:rFonts w:ascii="Times New Roman" w:hAnsi="Times New Roman" w:eastAsia="Times New Roman" w:cs="Times New Roman"/>
          <w:sz w:val="22"/>
          <w:szCs w:val="22"/>
          <w:shd w:val="clear" w:color="auto" w:fill="FFFFFF"/>
        </w:rPr>
        <w:t>.</w:t>
      </w:r>
    </w:p>
    <w:p w:rsidRPr="00DA6C30" w:rsidR="00E32383" w:rsidP="00FE562D" w:rsidRDefault="00E32383" w14:paraId="4E918484" w14:textId="77777777">
      <w:pPr>
        <w:rPr>
          <w:rFonts w:ascii="Times New Roman" w:hAnsi="Times New Roman" w:cs="Times New Roman"/>
          <w:sz w:val="22"/>
          <w:szCs w:val="22"/>
        </w:rPr>
      </w:pPr>
    </w:p>
    <w:p w:rsidRPr="00DA6C30" w:rsidR="00E32383" w:rsidP="00FE562D" w:rsidRDefault="00E32383" w14:paraId="3F95A441" w14:textId="77777777">
      <w:pPr>
        <w:rPr>
          <w:rFonts w:ascii="Times New Roman" w:hAnsi="Times New Roman" w:cs="Times New Roman"/>
          <w:sz w:val="22"/>
          <w:szCs w:val="22"/>
        </w:rPr>
      </w:pPr>
      <w:r w:rsidRPr="00DA6C30">
        <w:rPr>
          <w:rFonts w:ascii="Times New Roman" w:hAnsi="Times New Roman" w:cs="Times New Roman"/>
          <w:b/>
          <w:sz w:val="22"/>
          <w:szCs w:val="22"/>
        </w:rPr>
        <w:t>1.2 Verification and disambiguation of scientific names.</w:t>
      </w:r>
      <w:r w:rsidRPr="00DA6C30">
        <w:rPr>
          <w:rFonts w:ascii="Times New Roman" w:hAnsi="Times New Roman" w:cs="Times New Roman"/>
          <w:sz w:val="22"/>
          <w:szCs w:val="22"/>
        </w:rPr>
        <w:t xml:space="preserve"> Museum collection curators, </w:t>
      </w:r>
      <w:r w:rsidRPr="00DA6C30" w:rsidR="004223FD">
        <w:rPr>
          <w:rFonts w:ascii="Times New Roman" w:hAnsi="Times New Roman" w:cs="Times New Roman"/>
          <w:sz w:val="22"/>
          <w:szCs w:val="22"/>
        </w:rPr>
        <w:t>biodiversity informaticians</w:t>
      </w:r>
      <w:r w:rsidRPr="00DA6C30">
        <w:rPr>
          <w:rFonts w:ascii="Times New Roman" w:hAnsi="Times New Roman" w:cs="Times New Roman"/>
          <w:sz w:val="22"/>
          <w:szCs w:val="22"/>
        </w:rPr>
        <w:t>, scientists, biological data archivists</w:t>
      </w:r>
      <w:ins w:author="Nathan Wilson" w:date="2013-08-08T15:53:00Z" w:id="42">
        <w:r w:rsidRPr="00DA6C30">
          <w:rPr>
            <w:rFonts w:ascii="Times New Roman" w:hAnsi="Times New Roman" w:cs="Times New Roman"/>
            <w:sz w:val="22"/>
            <w:szCs w:val="22"/>
          </w:rPr>
          <w:t>,</w:t>
        </w:r>
      </w:ins>
      <w:r w:rsidRPr="00DA6C30">
        <w:rPr>
          <w:rFonts w:ascii="Times New Roman" w:hAnsi="Times New Roman" w:cs="Times New Roman"/>
          <w:sz w:val="22"/>
          <w:szCs w:val="22"/>
        </w:rPr>
        <w:t xml:space="preserve"> and historians often have collections with hundreds to billions of items that </w:t>
      </w:r>
      <w:ins w:author="djpmf" w:date="2013-08-13T07:03:00Z" w:id="43">
        <w:r w:rsidRPr="00DA6C30" w:rsidR="00A24E46">
          <w:rPr>
            <w:rFonts w:ascii="Times New Roman" w:hAnsi="Times New Roman" w:cs="Times New Roman"/>
            <w:sz w:val="22"/>
            <w:szCs w:val="22"/>
          </w:rPr>
          <w:t xml:space="preserve">are linked to </w:t>
        </w:r>
      </w:ins>
      <w:r w:rsidRPr="00DA6C30">
        <w:rPr>
          <w:rFonts w:ascii="Times New Roman" w:hAnsi="Times New Roman" w:cs="Times New Roman"/>
          <w:sz w:val="22"/>
          <w:szCs w:val="22"/>
        </w:rPr>
        <w:t xml:space="preserve">scientific names. To </w:t>
      </w:r>
      <w:ins w:author="djpmf" w:date="2013-08-13T07:04:00Z" w:id="44">
        <w:r w:rsidRPr="00DA6C30" w:rsidR="00A24E46">
          <w:rPr>
            <w:rFonts w:ascii="Times New Roman" w:hAnsi="Times New Roman" w:cs="Times New Roman"/>
            <w:sz w:val="22"/>
            <w:szCs w:val="22"/>
          </w:rPr>
          <w:t xml:space="preserve">manage the information, </w:t>
        </w:r>
      </w:ins>
      <w:r w:rsidRPr="00DA6C30">
        <w:rPr>
          <w:rFonts w:ascii="Times New Roman" w:hAnsi="Times New Roman" w:cs="Times New Roman"/>
          <w:sz w:val="22"/>
          <w:szCs w:val="22"/>
        </w:rPr>
        <w:t xml:space="preserve">it is crucial to know: </w:t>
      </w:r>
      <w:ins w:author="Nathan Wilson" w:date="2013-08-08T15:50:00Z" w:id="45">
        <w:r w:rsidRPr="00DA6C30">
          <w:rPr>
            <w:rFonts w:ascii="Times New Roman" w:hAnsi="Times New Roman" w:cs="Times New Roman"/>
            <w:sz w:val="22"/>
            <w:szCs w:val="22"/>
          </w:rPr>
          <w:t xml:space="preserve">which </w:t>
        </w:r>
      </w:ins>
      <w:r w:rsidRPr="00DA6C30">
        <w:rPr>
          <w:rFonts w:ascii="Times New Roman" w:hAnsi="Times New Roman" w:cs="Times New Roman"/>
          <w:sz w:val="22"/>
          <w:szCs w:val="22"/>
        </w:rPr>
        <w:t xml:space="preserve">name strings are recognized scientific names, </w:t>
      </w:r>
      <w:ins w:author="Nathan Wilson" w:date="2013-08-08T15:50:00Z" w:id="46">
        <w:r w:rsidRPr="00DA6C30">
          <w:rPr>
            <w:rFonts w:ascii="Times New Roman" w:hAnsi="Times New Roman" w:cs="Times New Roman"/>
            <w:sz w:val="22"/>
            <w:szCs w:val="22"/>
          </w:rPr>
          <w:t xml:space="preserve">if </w:t>
        </w:r>
      </w:ins>
      <w:r w:rsidRPr="00DA6C30">
        <w:rPr>
          <w:rFonts w:ascii="Times New Roman" w:hAnsi="Times New Roman" w:cs="Times New Roman"/>
          <w:sz w:val="22"/>
          <w:szCs w:val="22"/>
        </w:rPr>
        <w:t xml:space="preserve">they are spelled correctly, </w:t>
      </w:r>
      <w:ins w:author="Nathan Wilson" w:date="2013-08-08T15:50:00Z" w:id="47">
        <w:r w:rsidRPr="00DA6C30">
          <w:rPr>
            <w:rFonts w:ascii="Times New Roman" w:hAnsi="Times New Roman" w:cs="Times New Roman"/>
            <w:sz w:val="22"/>
            <w:szCs w:val="22"/>
          </w:rPr>
          <w:t xml:space="preserve">if the </w:t>
        </w:r>
      </w:ins>
      <w:r w:rsidRPr="00DA6C30">
        <w:rPr>
          <w:rFonts w:ascii="Times New Roman" w:hAnsi="Times New Roman" w:cs="Times New Roman"/>
          <w:sz w:val="22"/>
          <w:szCs w:val="22"/>
        </w:rPr>
        <w:t xml:space="preserve">names are associated with the correct clade </w:t>
      </w:r>
      <w:ins w:author="djpmf" w:date="2013-08-13T07:04:00Z" w:id="48">
        <w:r w:rsidRPr="00DA6C30" w:rsidR="00A24E46">
          <w:rPr>
            <w:rFonts w:ascii="Times New Roman" w:hAnsi="Times New Roman" w:cs="Times New Roman"/>
            <w:sz w:val="22"/>
            <w:szCs w:val="22"/>
          </w:rPr>
          <w:t>to overcome problems with</w:t>
        </w:r>
      </w:ins>
      <w:r w:rsidRPr="00DA6C30">
        <w:rPr>
          <w:rFonts w:ascii="Times New Roman" w:hAnsi="Times New Roman" w:cs="Times New Roman"/>
          <w:sz w:val="22"/>
          <w:szCs w:val="22"/>
        </w:rPr>
        <w:t xml:space="preserve"> homonyms, and what are the currently accepted names for outdated ones. It is useful to know what synonyms exist for </w:t>
      </w:r>
      <w:r w:rsidRPr="00DA6C30" w:rsidR="000702BA">
        <w:rPr>
          <w:rFonts w:ascii="Times New Roman" w:hAnsi="Times New Roman" w:cs="Times New Roman"/>
          <w:sz w:val="22"/>
          <w:szCs w:val="22"/>
        </w:rPr>
        <w:t xml:space="preserve">the names, so </w:t>
      </w:r>
      <w:ins w:author="djpmf" w:date="2013-08-13T07:05:00Z" w:id="49">
        <w:r w:rsidRPr="00DA6C30" w:rsidR="00A24E46">
          <w:rPr>
            <w:rFonts w:ascii="Times New Roman" w:hAnsi="Times New Roman" w:cs="Times New Roman"/>
            <w:sz w:val="22"/>
            <w:szCs w:val="22"/>
          </w:rPr>
          <w:t xml:space="preserve">that </w:t>
        </w:r>
      </w:ins>
      <w:r w:rsidRPr="00DA6C30">
        <w:rPr>
          <w:rFonts w:ascii="Times New Roman" w:hAnsi="Times New Roman" w:cs="Times New Roman"/>
          <w:sz w:val="22"/>
          <w:szCs w:val="22"/>
        </w:rPr>
        <w:t xml:space="preserve">duplicates </w:t>
      </w:r>
      <w:r w:rsidRPr="00DA6C30" w:rsidR="00BA5088">
        <w:rPr>
          <w:rFonts w:ascii="Times New Roman" w:hAnsi="Times New Roman" w:cs="Times New Roman"/>
          <w:sz w:val="22"/>
          <w:szCs w:val="22"/>
        </w:rPr>
        <w:t>labeled</w:t>
      </w:r>
      <w:ins w:author="djpmf" w:date="2013-08-13T07:05:00Z" w:id="50">
        <w:r w:rsidRPr="00DA6C30" w:rsidR="00A24E46">
          <w:rPr>
            <w:rFonts w:ascii="Times New Roman" w:hAnsi="Times New Roman" w:cs="Times New Roman"/>
            <w:sz w:val="22"/>
            <w:szCs w:val="22"/>
          </w:rPr>
          <w:t xml:space="preserve"> with different names can be recognized</w:t>
        </w:r>
      </w:ins>
      <w:r w:rsidRPr="00DA6C30" w:rsidR="00F50887">
        <w:rPr>
          <w:rFonts w:ascii="Times New Roman" w:hAnsi="Times New Roman" w:cs="Times New Roman"/>
          <w:sz w:val="22"/>
          <w:szCs w:val="22"/>
        </w:rPr>
        <w:t xml:space="preserve">. We </w:t>
      </w:r>
      <w:ins w:author="djpmf" w:date="2013-08-13T07:05:00Z" w:id="51">
        <w:r w:rsidRPr="00DA6C30" w:rsidR="00A24E46">
          <w:rPr>
            <w:rFonts w:ascii="Times New Roman" w:hAnsi="Times New Roman" w:cs="Times New Roman"/>
            <w:sz w:val="22"/>
            <w:szCs w:val="22"/>
          </w:rPr>
          <w:t>will</w:t>
        </w:r>
      </w:ins>
      <w:r w:rsidRPr="00DA6C30" w:rsidR="00F50887">
        <w:rPr>
          <w:rFonts w:ascii="Times New Roman" w:hAnsi="Times New Roman" w:cs="Times New Roman"/>
          <w:sz w:val="22"/>
          <w:szCs w:val="22"/>
        </w:rPr>
        <w:t xml:space="preserve"> exte</w:t>
      </w:r>
      <w:r w:rsidRPr="00DA6C30" w:rsidR="000E2D74">
        <w:rPr>
          <w:rFonts w:ascii="Times New Roman" w:hAnsi="Times New Roman" w:cs="Times New Roman"/>
          <w:sz w:val="22"/>
          <w:szCs w:val="22"/>
        </w:rPr>
        <w:t>nd our prototype</w:t>
      </w:r>
      <w:r w:rsidRPr="00DA6C30">
        <w:rPr>
          <w:rFonts w:ascii="Times New Roman" w:hAnsi="Times New Roman" w:cs="Times New Roman"/>
          <w:sz w:val="22"/>
          <w:szCs w:val="22"/>
        </w:rPr>
        <w:t xml:space="preserve"> name reconciliation </w:t>
      </w:r>
      <w:r w:rsidRPr="00DA6C30" w:rsidR="000E2D74">
        <w:rPr>
          <w:rFonts w:ascii="Times New Roman" w:hAnsi="Times New Roman" w:cs="Times New Roman"/>
          <w:sz w:val="22"/>
          <w:szCs w:val="22"/>
        </w:rPr>
        <w:t>and resolution service to</w:t>
      </w:r>
      <w:r w:rsidRPr="00DA6C30">
        <w:rPr>
          <w:rFonts w:ascii="Times New Roman" w:hAnsi="Times New Roman" w:cs="Times New Roman"/>
          <w:sz w:val="22"/>
          <w:szCs w:val="22"/>
        </w:rPr>
        <w:t xml:space="preserve"> be able to go through mil</w:t>
      </w:r>
      <w:r w:rsidRPr="00DA6C30" w:rsidR="00BB18E4">
        <w:rPr>
          <w:rFonts w:ascii="Times New Roman" w:hAnsi="Times New Roman" w:cs="Times New Roman"/>
          <w:sz w:val="22"/>
          <w:szCs w:val="22"/>
        </w:rPr>
        <w:t>lions of name strings and address</w:t>
      </w:r>
      <w:r w:rsidRPr="00DA6C30">
        <w:rPr>
          <w:rFonts w:ascii="Times New Roman" w:hAnsi="Times New Roman" w:cs="Times New Roman"/>
          <w:sz w:val="22"/>
          <w:szCs w:val="22"/>
        </w:rPr>
        <w:t xml:space="preserve"> these questions </w:t>
      </w:r>
      <w:ins w:author="djpmf" w:date="2013-08-13T07:05:00Z" w:id="52">
        <w:r w:rsidRPr="00DA6C30" w:rsidR="00A24E46">
          <w:rPr>
            <w:rFonts w:ascii="Times New Roman" w:hAnsi="Times New Roman" w:cs="Times New Roman"/>
            <w:sz w:val="22"/>
            <w:szCs w:val="22"/>
          </w:rPr>
          <w:t>quickly and accurately</w:t>
        </w:r>
      </w:ins>
      <w:r w:rsidRPr="00DA6C30">
        <w:rPr>
          <w:rFonts w:ascii="Times New Roman" w:hAnsi="Times New Roman" w:cs="Times New Roman"/>
          <w:sz w:val="22"/>
          <w:szCs w:val="22"/>
        </w:rPr>
        <w:t>.</w:t>
      </w:r>
      <w:r w:rsidRPr="00DA6C30" w:rsidR="009D570D">
        <w:rPr>
          <w:rFonts w:ascii="Times New Roman" w:hAnsi="Times New Roman" w:cs="Times New Roman"/>
          <w:sz w:val="22"/>
          <w:szCs w:val="22"/>
        </w:rPr>
        <w:t xml:space="preserve"> </w:t>
      </w:r>
      <w:r w:rsidRPr="00DA6C30" w:rsidR="005F73FE">
        <w:rPr>
          <w:rFonts w:ascii="Times New Roman" w:hAnsi="Times New Roman" w:cs="Times New Roman"/>
          <w:sz w:val="22"/>
          <w:szCs w:val="22"/>
        </w:rPr>
        <w:t>Reconciliation</w:t>
      </w:r>
      <w:ins w:author="djpmf" w:date="2013-08-13T07:06:00Z" w:id="53">
        <w:r w:rsidRPr="00DA6C30" w:rsidR="00296509">
          <w:rPr>
            <w:rFonts w:ascii="Times New Roman" w:hAnsi="Times New Roman" w:cs="Times New Roman"/>
            <w:sz w:val="22"/>
            <w:szCs w:val="22"/>
          </w:rPr>
          <w:t xml:space="preserve"> is the process that</w:t>
        </w:r>
      </w:ins>
      <w:r w:rsidRPr="00DA6C30" w:rsidR="005F73FE">
        <w:rPr>
          <w:rFonts w:ascii="Times New Roman" w:hAnsi="Times New Roman" w:cs="Times New Roman"/>
          <w:sz w:val="22"/>
          <w:szCs w:val="22"/>
        </w:rPr>
        <w:t xml:space="preserve"> groups </w:t>
      </w:r>
      <w:ins w:author="djpmf" w:date="2013-08-13T07:06:00Z" w:id="54">
        <w:r w:rsidRPr="00DA6C30" w:rsidR="00296509">
          <w:rPr>
            <w:rFonts w:ascii="Times New Roman" w:hAnsi="Times New Roman" w:cs="Times New Roman"/>
            <w:sz w:val="22"/>
            <w:szCs w:val="22"/>
          </w:rPr>
          <w:t xml:space="preserve">all </w:t>
        </w:r>
      </w:ins>
      <w:r w:rsidRPr="00DA6C30" w:rsidR="005F73FE">
        <w:rPr>
          <w:rFonts w:ascii="Times New Roman" w:hAnsi="Times New Roman" w:cs="Times New Roman"/>
          <w:sz w:val="22"/>
          <w:szCs w:val="22"/>
        </w:rPr>
        <w:t xml:space="preserve">name strings </w:t>
      </w:r>
      <w:ins w:author="djpmf" w:date="2013-08-13T07:06:00Z" w:id="55">
        <w:r w:rsidRPr="00DA6C30" w:rsidR="00296509">
          <w:rPr>
            <w:rFonts w:ascii="Times New Roman" w:hAnsi="Times New Roman" w:cs="Times New Roman"/>
            <w:sz w:val="22"/>
            <w:szCs w:val="22"/>
          </w:rPr>
          <w:t>that are used for the same species, and r</w:t>
        </w:r>
      </w:ins>
      <w:r w:rsidRPr="00DA6C30" w:rsidR="005F73FE">
        <w:rPr>
          <w:rFonts w:ascii="Times New Roman" w:hAnsi="Times New Roman" w:cs="Times New Roman"/>
          <w:sz w:val="22"/>
          <w:szCs w:val="22"/>
        </w:rPr>
        <w:t xml:space="preserve">esolution selects </w:t>
      </w:r>
      <w:ins w:author="djpmf" w:date="2013-08-13T07:06:00Z" w:id="56">
        <w:r w:rsidRPr="00DA6C30" w:rsidR="00296509">
          <w:rPr>
            <w:rFonts w:ascii="Times New Roman" w:hAnsi="Times New Roman" w:cs="Times New Roman"/>
            <w:sz w:val="22"/>
            <w:szCs w:val="22"/>
          </w:rPr>
          <w:t xml:space="preserve">a </w:t>
        </w:r>
      </w:ins>
      <w:r w:rsidRPr="00DA6C30" w:rsidR="005F73FE">
        <w:rPr>
          <w:rFonts w:ascii="Times New Roman" w:hAnsi="Times New Roman" w:cs="Times New Roman"/>
          <w:sz w:val="22"/>
          <w:szCs w:val="22"/>
        </w:rPr>
        <w:t xml:space="preserve">currently accepted scientific name out </w:t>
      </w:r>
      <w:r w:rsidR="000D4C24">
        <w:rPr>
          <w:rFonts w:ascii="Times New Roman" w:hAnsi="Times New Roman" w:cs="Times New Roman"/>
          <w:sz w:val="22"/>
          <w:szCs w:val="22"/>
        </w:rPr>
        <w:t xml:space="preserve">of </w:t>
      </w:r>
      <w:r w:rsidRPr="00DA6C30" w:rsidR="005F73FE">
        <w:rPr>
          <w:rFonts w:ascii="Times New Roman" w:hAnsi="Times New Roman" w:cs="Times New Roman"/>
          <w:sz w:val="22"/>
          <w:szCs w:val="22"/>
        </w:rPr>
        <w:t>the reconciliation group.</w:t>
      </w:r>
      <w:r w:rsidRPr="00DA6C30" w:rsidR="009D570D">
        <w:rPr>
          <w:rFonts w:ascii="Times New Roman" w:hAnsi="Times New Roman" w:cs="Times New Roman"/>
          <w:sz w:val="22"/>
          <w:szCs w:val="22"/>
        </w:rPr>
        <w:t xml:space="preserve"> </w:t>
      </w:r>
    </w:p>
    <w:p w:rsidRPr="00DA6C30" w:rsidR="00E32383" w:rsidP="00FE562D" w:rsidRDefault="00E32383" w14:paraId="6ACB2575" w14:textId="77777777">
      <w:pPr>
        <w:rPr>
          <w:rFonts w:ascii="Times New Roman" w:hAnsi="Times New Roman" w:cs="Times New Roman"/>
          <w:sz w:val="22"/>
          <w:szCs w:val="22"/>
        </w:rPr>
      </w:pPr>
    </w:p>
    <w:p w:rsidRPr="00DA6C30" w:rsidR="00E32383" w:rsidP="00FE562D" w:rsidRDefault="00E32383" w14:paraId="0E68DD29" w14:textId="77777777">
      <w:pPr>
        <w:rPr>
          <w:rFonts w:ascii="Times New Roman" w:hAnsi="Times New Roman" w:cs="Times New Roman"/>
          <w:sz w:val="22"/>
          <w:szCs w:val="22"/>
        </w:rPr>
      </w:pPr>
      <w:r w:rsidRPr="0560F6FE">
        <w:rPr>
          <w:rFonts w:ascii="Times New Roman" w:hAnsi="Times New Roman" w:eastAsia="Times New Roman" w:cs="Times New Roman"/>
          <w:b w:val="1"/>
          <w:bCs w:val="1"/>
          <w:sz w:val="22"/>
          <w:szCs w:val="22"/>
        </w:rPr>
        <w:t>1.3</w:t>
      </w:r>
      <w:r w:rsidRPr="0560F6FE" w:rsidR="004223FD">
        <w:rPr>
          <w:rFonts w:ascii="Times New Roman" w:hAnsi="Times New Roman" w:eastAsia="Times New Roman" w:cs="Times New Roman"/>
          <w:b w:val="1"/>
          <w:bCs w:val="1"/>
          <w:sz w:val="22"/>
          <w:szCs w:val="22"/>
        </w:rPr>
        <w:t xml:space="preserve"> Index</w:t>
      </w:r>
      <w:r w:rsidRPr="0560F6FE">
        <w:rPr>
          <w:rFonts w:ascii="Times New Roman" w:hAnsi="Times New Roman" w:eastAsia="Times New Roman" w:cs="Times New Roman"/>
          <w:b w:val="1"/>
          <w:bCs w:val="1"/>
          <w:sz w:val="22"/>
          <w:szCs w:val="22"/>
        </w:rPr>
        <w:t xml:space="preserve"> of name usages.</w:t>
      </w:r>
      <w:r w:rsidRPr="0560F6FE" w:rsidR="00BB18E4">
        <w:rPr>
          <w:rFonts w:ascii="Times New Roman" w:hAnsi="Times New Roman" w:eastAsia="Times New Roman" w:cs="Times New Roman"/>
          <w:sz w:val="22"/>
          <w:szCs w:val="22"/>
        </w:rPr>
        <w:t xml:space="preserve"> We will enhance</w:t>
      </w:r>
      <w:r w:rsidRPr="0560F6FE">
        <w:rPr>
          <w:rFonts w:ascii="Times New Roman" w:hAnsi="Times New Roman" w:eastAsia="Times New Roman" w:cs="Times New Roman"/>
          <w:sz w:val="22"/>
          <w:szCs w:val="22"/>
        </w:rPr>
        <w:t xml:space="preserve"> our index of scientific names. It is similar to an index of terms at the end</w:t>
      </w:r>
      <w:r w:rsidRPr="0560F6FE" w:rsidR="00BB18E4">
        <w:rPr>
          <w:rFonts w:ascii="Times New Roman" w:hAnsi="Times New Roman" w:eastAsia="Times New Roman" w:cs="Times New Roman"/>
          <w:sz w:val="22"/>
          <w:szCs w:val="22"/>
        </w:rPr>
        <w:t xml:space="preserve"> of a book</w:t>
      </w:r>
      <w:ins w:author="djpmf" w:date="2013-08-13T07:07:00Z" w:id="57">
        <w:r w:rsidRPr="0560F6FE" w:rsidR="00296509">
          <w:rPr>
            <w:rFonts w:ascii="Times New Roman" w:hAnsi="Times New Roman" w:eastAsia="Times New Roman" w:cs="Times New Roman"/>
            <w:sz w:val="22"/>
            <w:szCs w:val="22"/>
          </w:rPr>
          <w:t>, except much grander in scale</w:t>
        </w:r>
      </w:ins>
      <w:r w:rsidRPr="0560F6FE" w:rsidR="00BB18E4">
        <w:rPr>
          <w:rFonts w:ascii="Times New Roman" w:hAnsi="Times New Roman" w:eastAsia="Times New Roman" w:cs="Times New Roman"/>
          <w:sz w:val="22"/>
          <w:szCs w:val="22"/>
        </w:rPr>
        <w:t>. This index will include every</w:t>
      </w:r>
      <w:r w:rsidRPr="0560F6FE">
        <w:rPr>
          <w:rFonts w:ascii="Times New Roman" w:hAnsi="Times New Roman" w:eastAsia="Times New Roman" w:cs="Times New Roman"/>
          <w:sz w:val="22"/>
          <w:szCs w:val="22"/>
        </w:rPr>
        <w:t xml:space="preserve"> name string</w:t>
      </w:r>
      <w:r w:rsidRPr="0560F6FE" w:rsidR="00BB18E4">
        <w:rPr>
          <w:rFonts w:ascii="Times New Roman" w:hAnsi="Times New Roman" w:eastAsia="Times New Roman" w:cs="Times New Roman"/>
          <w:sz w:val="22"/>
          <w:szCs w:val="22"/>
        </w:rPr>
        <w:t xml:space="preserve"> that </w:t>
      </w:r>
      <w:ins w:author="Nathan Wilson" w:date="2013-08-08T15:52:00Z" w:id="58">
        <w:r w:rsidRPr="0560F6FE">
          <w:rPr>
            <w:rFonts w:ascii="Times New Roman" w:hAnsi="Times New Roman" w:eastAsia="Times New Roman" w:cs="Times New Roman"/>
            <w:sz w:val="22"/>
            <w:szCs w:val="22"/>
          </w:rPr>
          <w:t xml:space="preserve">occurs </w:t>
        </w:r>
      </w:ins>
      <w:r w:rsidRPr="0560F6FE">
        <w:rPr>
          <w:rFonts w:ascii="Times New Roman" w:hAnsi="Times New Roman" w:eastAsia="Times New Roman" w:cs="Times New Roman"/>
          <w:sz w:val="22"/>
          <w:szCs w:val="22"/>
        </w:rPr>
        <w:t xml:space="preserve">in </w:t>
      </w:r>
      <w:r w:rsidRPr="0560F6FE" w:rsidR="00BB18E4">
        <w:rPr>
          <w:rFonts w:ascii="Times New Roman" w:hAnsi="Times New Roman" w:eastAsia="Times New Roman" w:cs="Times New Roman"/>
          <w:sz w:val="22"/>
          <w:szCs w:val="22"/>
        </w:rPr>
        <w:t>any data source</w:t>
      </w:r>
      <w:r w:rsidRPr="0560F6FE">
        <w:rPr>
          <w:rFonts w:ascii="Times New Roman" w:hAnsi="Times New Roman" w:eastAsia="Times New Roman" w:cs="Times New Roman"/>
          <w:sz w:val="22"/>
          <w:szCs w:val="22"/>
        </w:rPr>
        <w:t xml:space="preserve"> collected by Global Names. The index will </w:t>
      </w:r>
      <w:ins w:author="djpmf" w:date="2013-08-13T07:08:00Z" w:id="59">
        <w:r w:rsidRPr="0560F6FE" w:rsidR="00296509">
          <w:rPr>
            <w:rFonts w:ascii="Times New Roman" w:hAnsi="Times New Roman" w:eastAsia="Times New Roman" w:cs="Times New Roman"/>
            <w:sz w:val="22"/>
            <w:szCs w:val="22"/>
          </w:rPr>
          <w:t xml:space="preserve">incorporate reconciliation, that is </w:t>
        </w:r>
      </w:ins>
      <w:r w:rsidRPr="0560F6FE">
        <w:rPr>
          <w:rFonts w:ascii="Times New Roman" w:hAnsi="Times New Roman" w:eastAsia="Times New Roman" w:cs="Times New Roman"/>
          <w:sz w:val="22"/>
          <w:szCs w:val="22"/>
        </w:rPr>
        <w:t xml:space="preserve">cross-reference lexical and nomenclatural variants of names. Such cross-referencing </w:t>
      </w:r>
      <w:ins w:author="djpmf" w:date="2013-08-13T07:08:00Z" w:id="60">
        <w:r w:rsidRPr="0560F6FE" w:rsidR="00296509">
          <w:rPr>
            <w:rFonts w:ascii="Times New Roman" w:hAnsi="Times New Roman" w:eastAsia="Times New Roman" w:cs="Times New Roman"/>
            <w:sz w:val="22"/>
            <w:szCs w:val="22"/>
          </w:rPr>
          <w:t xml:space="preserve">enhances the role of the index, allowing </w:t>
        </w:r>
      </w:ins>
      <w:r w:rsidRPr="0560F6FE">
        <w:rPr>
          <w:rFonts w:ascii="Times New Roman" w:hAnsi="Times New Roman" w:eastAsia="Times New Roman" w:cs="Times New Roman"/>
          <w:sz w:val="22"/>
          <w:szCs w:val="22"/>
        </w:rPr>
        <w:t xml:space="preserve">data sources </w:t>
      </w:r>
      <w:ins w:author="djpmf" w:date="2013-08-13T07:08:00Z" w:id="61">
        <w:r w:rsidRPr="0560F6FE" w:rsidR="00296509">
          <w:rPr>
            <w:rFonts w:ascii="Times New Roman" w:hAnsi="Times New Roman" w:eastAsia="Times New Roman" w:cs="Times New Roman"/>
            <w:sz w:val="22"/>
            <w:szCs w:val="22"/>
          </w:rPr>
          <w:t xml:space="preserve">to use </w:t>
        </w:r>
      </w:ins>
      <w:r w:rsidRPr="0560F6FE">
        <w:rPr>
          <w:rFonts w:ascii="Times New Roman" w:hAnsi="Times New Roman" w:eastAsia="Times New Roman" w:cs="Times New Roman"/>
          <w:sz w:val="22"/>
          <w:szCs w:val="22"/>
        </w:rPr>
        <w:t xml:space="preserve">Global Names to link out to a variety of </w:t>
      </w:r>
      <w:r w:rsidRPr="0560F6FE" w:rsidR="004223FD">
        <w:rPr>
          <w:rFonts w:ascii="Times New Roman" w:hAnsi="Times New Roman" w:eastAsia="Times New Roman" w:cs="Times New Roman"/>
          <w:sz w:val="22"/>
          <w:szCs w:val="22"/>
        </w:rPr>
        <w:t xml:space="preserve">other data sources. </w:t>
      </w:r>
      <w:ins w:author="djpmf" w:date="2013-08-13T07:09:00Z" w:id="62">
        <w:r w:rsidRPr="0560F6FE" w:rsidR="00296509">
          <w:rPr>
            <w:rFonts w:ascii="Times New Roman" w:hAnsi="Times New Roman" w:eastAsia="Times New Roman" w:cs="Times New Roman"/>
            <w:sz w:val="22"/>
            <w:szCs w:val="22"/>
          </w:rPr>
          <w:t xml:space="preserve">As a result, data </w:t>
        </w:r>
      </w:ins>
      <w:r w:rsidRPr="0560F6FE" w:rsidR="004223FD">
        <w:rPr>
          <w:rFonts w:ascii="Times New Roman" w:hAnsi="Times New Roman" w:eastAsia="Times New Roman" w:cs="Times New Roman"/>
          <w:sz w:val="22"/>
          <w:szCs w:val="22"/>
        </w:rPr>
        <w:t>providers</w:t>
      </w:r>
      <w:r w:rsidRPr="0560F6FE">
        <w:rPr>
          <w:rFonts w:ascii="Times New Roman" w:hAnsi="Times New Roman" w:eastAsia="Times New Roman" w:cs="Times New Roman"/>
          <w:sz w:val="22"/>
          <w:szCs w:val="22"/>
        </w:rPr>
        <w:t xml:space="preserve"> </w:t>
      </w:r>
      <w:ins w:author="djpmf" w:date="2013-08-13T07:09:00Z" w:id="63">
        <w:r w:rsidRPr="0560F6FE" w:rsidR="00296509">
          <w:rPr>
            <w:rFonts w:ascii="Times New Roman" w:hAnsi="Times New Roman" w:eastAsia="Times New Roman" w:cs="Times New Roman"/>
            <w:sz w:val="22"/>
            <w:szCs w:val="22"/>
          </w:rPr>
          <w:t>can</w:t>
        </w:r>
      </w:ins>
      <w:r w:rsidRPr="0560F6FE">
        <w:rPr>
          <w:rFonts w:ascii="Times New Roman" w:hAnsi="Times New Roman" w:eastAsia="Times New Roman" w:cs="Times New Roman"/>
          <w:sz w:val="22"/>
          <w:szCs w:val="22"/>
        </w:rPr>
        <w:t xml:space="preserve"> analyze what kind of species information they might be missing,</w:t>
      </w:r>
      <w:r w:rsidRPr="0560F6FE" w:rsidR="004223FD">
        <w:rPr>
          <w:rFonts w:ascii="Times New Roman" w:hAnsi="Times New Roman" w:eastAsia="Times New Roman" w:cs="Times New Roman"/>
          <w:sz w:val="22"/>
          <w:szCs w:val="22"/>
        </w:rPr>
        <w:t xml:space="preserve"> or what name strings require </w:t>
      </w:r>
      <w:r w:rsidRPr="0560F6FE">
        <w:rPr>
          <w:rFonts w:ascii="Times New Roman" w:hAnsi="Times New Roman" w:eastAsia="Times New Roman" w:cs="Times New Roman"/>
          <w:sz w:val="22"/>
          <w:szCs w:val="22"/>
        </w:rPr>
        <w:t xml:space="preserve">review. The name indexing service </w:t>
      </w:r>
      <w:ins w:author="djpmf" w:date="2013-08-13T07:09:00Z" w:id="64">
        <w:r w:rsidRPr="0560F6FE" w:rsidR="00296509">
          <w:rPr>
            <w:rFonts w:ascii="Times New Roman" w:hAnsi="Times New Roman" w:eastAsia="Times New Roman" w:cs="Times New Roman"/>
            <w:sz w:val="22"/>
            <w:szCs w:val="22"/>
          </w:rPr>
          <w:t xml:space="preserve">will include reconciliation, </w:t>
        </w:r>
      </w:ins>
      <w:ins w:author="djpmf" w:date="2013-08-13T07:10:00Z" w:id="65">
        <w:r w:rsidRPr="0560F6FE" w:rsidR="00296509">
          <w:rPr>
            <w:rFonts w:ascii="Times New Roman" w:hAnsi="Times New Roman" w:eastAsia="Times New Roman" w:cs="Times New Roman"/>
            <w:sz w:val="22"/>
            <w:szCs w:val="22"/>
          </w:rPr>
          <w:t xml:space="preserve">user-customized </w:t>
        </w:r>
      </w:ins>
      <w:ins w:author="djpmf" w:date="2013-08-13T07:09:00Z" w:id="66">
        <w:r w:rsidRPr="0560F6FE" w:rsidR="00296509">
          <w:rPr>
            <w:rFonts w:ascii="Times New Roman" w:hAnsi="Times New Roman" w:eastAsia="Times New Roman" w:cs="Times New Roman"/>
            <w:sz w:val="22"/>
            <w:szCs w:val="22"/>
          </w:rPr>
          <w:t>resolution</w:t>
        </w:r>
      </w:ins>
      <w:ins w:author="djpmf" w:date="2013-08-13T07:10:00Z" w:id="67">
        <w:r w:rsidRPr="0560F6FE" w:rsidR="00296509">
          <w:rPr>
            <w:rFonts w:ascii="Times New Roman" w:hAnsi="Times New Roman" w:eastAsia="Times New Roman" w:cs="Times New Roman"/>
            <w:sz w:val="22"/>
            <w:szCs w:val="22"/>
          </w:rPr>
          <w:t xml:space="preserve"> options, and will disambiguate homonyms</w:t>
        </w:r>
      </w:ins>
      <w:r w:rsidRPr="0560F6FE">
        <w:rPr>
          <w:rFonts w:ascii="Times New Roman" w:hAnsi="Times New Roman" w:eastAsia="Times New Roman" w:cs="Times New Roman"/>
          <w:sz w:val="22"/>
          <w:szCs w:val="22"/>
        </w:rPr>
        <w:t>.</w:t>
      </w:r>
    </w:p>
    <w:p w:rsidRPr="00DA6C30" w:rsidR="00E32383" w:rsidP="00FE562D" w:rsidRDefault="00E32383" w14:paraId="67F937D9" w14:textId="77777777">
      <w:pPr>
        <w:rPr>
          <w:rFonts w:ascii="Times New Roman" w:hAnsi="Times New Roman" w:cs="Times New Roman"/>
          <w:sz w:val="22"/>
          <w:szCs w:val="22"/>
        </w:rPr>
      </w:pPr>
    </w:p>
    <w:p w:rsidRPr="00DA6C30" w:rsidR="00296509" w:rsidP="00FE562D" w:rsidRDefault="00E32383" w14:paraId="5EE06462" w14:textId="77777777">
      <w:pPr>
        <w:rPr>
          <w:ins w:author="djpmf" w:date="2013-08-13T07:12:00Z" w:id="68"/>
          <w:rFonts w:ascii="Times New Roman" w:hAnsi="Times New Roman" w:cs="Times New Roman"/>
          <w:sz w:val="22"/>
          <w:szCs w:val="22"/>
        </w:rPr>
      </w:pPr>
      <w:r w:rsidRPr="00DA6C30">
        <w:rPr>
          <w:rFonts w:ascii="Times New Roman" w:hAnsi="Times New Roman" w:cs="Times New Roman"/>
          <w:b/>
          <w:sz w:val="22"/>
          <w:szCs w:val="22"/>
        </w:rPr>
        <w:t>1.4 Name services as a g</w:t>
      </w:r>
      <w:r w:rsidRPr="00DA6C30" w:rsidR="00A067A4">
        <w:rPr>
          <w:rFonts w:ascii="Times New Roman" w:hAnsi="Times New Roman" w:cs="Times New Roman"/>
          <w:b/>
          <w:sz w:val="22"/>
          <w:szCs w:val="22"/>
        </w:rPr>
        <w:t>ateway to biodiversity data</w:t>
      </w:r>
      <w:r w:rsidRPr="00DA6C30">
        <w:rPr>
          <w:rFonts w:ascii="Times New Roman" w:hAnsi="Times New Roman" w:cs="Times New Roman"/>
          <w:b/>
          <w:sz w:val="22"/>
          <w:szCs w:val="22"/>
        </w:rPr>
        <w:t xml:space="preserve">. </w:t>
      </w:r>
      <w:r w:rsidRPr="00DA6C30" w:rsidR="00BB18E4">
        <w:rPr>
          <w:rFonts w:ascii="Times New Roman" w:hAnsi="Times New Roman" w:cs="Times New Roman"/>
          <w:sz w:val="22"/>
          <w:szCs w:val="22"/>
        </w:rPr>
        <w:t xml:space="preserve"> With our prototype development</w:t>
      </w:r>
      <w:ins w:author="djpmf" w:date="2013-08-13T07:10:00Z" w:id="69">
        <w:r w:rsidRPr="00DA6C30" w:rsidR="00296509">
          <w:rPr>
            <w:rFonts w:ascii="Times New Roman" w:hAnsi="Times New Roman" w:cs="Times New Roman"/>
            <w:sz w:val="22"/>
            <w:szCs w:val="22"/>
          </w:rPr>
          <w:t>s</w:t>
        </w:r>
      </w:ins>
      <w:r w:rsidRPr="00DA6C30" w:rsidR="00BB18E4">
        <w:rPr>
          <w:rFonts w:ascii="Times New Roman" w:hAnsi="Times New Roman" w:cs="Times New Roman"/>
          <w:sz w:val="22"/>
          <w:szCs w:val="22"/>
        </w:rPr>
        <w:t xml:space="preserve"> we </w:t>
      </w:r>
      <w:ins w:author="djpmf" w:date="2013-08-13T07:10:00Z" w:id="70">
        <w:r w:rsidRPr="00DA6C30" w:rsidR="00296509">
          <w:rPr>
            <w:rFonts w:ascii="Times New Roman" w:hAnsi="Times New Roman" w:cs="Times New Roman"/>
            <w:sz w:val="22"/>
            <w:szCs w:val="22"/>
          </w:rPr>
          <w:t xml:space="preserve">have confirmed </w:t>
        </w:r>
      </w:ins>
      <w:r w:rsidRPr="00DA6C30" w:rsidR="00BB18E4">
        <w:rPr>
          <w:rFonts w:ascii="Times New Roman" w:hAnsi="Times New Roman" w:cs="Times New Roman"/>
          <w:sz w:val="22"/>
          <w:szCs w:val="22"/>
        </w:rPr>
        <w:t>that</w:t>
      </w:r>
      <w:r w:rsidRPr="00DA6C30">
        <w:rPr>
          <w:rFonts w:ascii="Times New Roman" w:hAnsi="Times New Roman" w:cs="Times New Roman"/>
          <w:sz w:val="22"/>
          <w:szCs w:val="22"/>
        </w:rPr>
        <w:t xml:space="preserve"> </w:t>
      </w:r>
      <w:ins w:author="djpmf" w:date="2013-08-13T07:10:00Z" w:id="71">
        <w:r w:rsidRPr="00DA6C30" w:rsidR="00296509">
          <w:rPr>
            <w:rFonts w:ascii="Times New Roman" w:hAnsi="Times New Roman" w:cs="Times New Roman"/>
            <w:sz w:val="22"/>
            <w:szCs w:val="22"/>
          </w:rPr>
          <w:t xml:space="preserve">a </w:t>
        </w:r>
      </w:ins>
      <w:r w:rsidRPr="00DA6C30">
        <w:rPr>
          <w:rFonts w:ascii="Times New Roman" w:hAnsi="Times New Roman" w:cs="Times New Roman"/>
          <w:sz w:val="22"/>
          <w:szCs w:val="22"/>
        </w:rPr>
        <w:t>combination of name discovery, reconciliation</w:t>
      </w:r>
      <w:ins w:author="Nathan Wilson" w:date="2013-08-08T15:53:00Z" w:id="72">
        <w:r w:rsidRPr="00DA6C30">
          <w:rPr>
            <w:rFonts w:ascii="Times New Roman" w:hAnsi="Times New Roman" w:cs="Times New Roman"/>
            <w:sz w:val="22"/>
            <w:szCs w:val="22"/>
          </w:rPr>
          <w:t>,</w:t>
        </w:r>
      </w:ins>
      <w:r w:rsidRPr="00DA6C30">
        <w:rPr>
          <w:rFonts w:ascii="Times New Roman" w:hAnsi="Times New Roman" w:cs="Times New Roman"/>
          <w:sz w:val="22"/>
          <w:szCs w:val="22"/>
        </w:rPr>
        <w:t xml:space="preserve"> and indexing creates </w:t>
      </w:r>
      <w:ins w:author="djpmf" w:date="2013-08-13T07:11:00Z" w:id="73">
        <w:r w:rsidRPr="00DA6C30" w:rsidR="00296509">
          <w:rPr>
            <w:rFonts w:ascii="Times New Roman" w:hAnsi="Times New Roman" w:cs="Times New Roman"/>
            <w:sz w:val="22"/>
            <w:szCs w:val="22"/>
          </w:rPr>
          <w:t xml:space="preserve">an effective </w:t>
        </w:r>
      </w:ins>
      <w:r w:rsidRPr="00DA6C30">
        <w:rPr>
          <w:rFonts w:ascii="Times New Roman" w:hAnsi="Times New Roman" w:cs="Times New Roman"/>
          <w:sz w:val="22"/>
          <w:szCs w:val="22"/>
        </w:rPr>
        <w:lastRenderedPageBreak/>
        <w:t xml:space="preserve">gateway to biodiversity </w:t>
      </w:r>
      <w:r w:rsidRPr="00DA6C30" w:rsidR="00A067A4">
        <w:rPr>
          <w:rFonts w:ascii="Times New Roman" w:hAnsi="Times New Roman" w:cs="Times New Roman"/>
          <w:sz w:val="22"/>
          <w:szCs w:val="22"/>
        </w:rPr>
        <w:t>data</w:t>
      </w:r>
      <w:r w:rsidRPr="00DA6C30" w:rsidR="00E5658B">
        <w:rPr>
          <w:rFonts w:ascii="Times New Roman" w:hAnsi="Times New Roman" w:cs="Times New Roman"/>
          <w:sz w:val="22"/>
          <w:szCs w:val="22"/>
        </w:rPr>
        <w:t xml:space="preserve">. </w:t>
      </w:r>
      <w:ins w:author="djpmf" w:date="2013-08-13T07:14:00Z" w:id="74">
        <w:r w:rsidRPr="00DA6C30" w:rsidR="00296509">
          <w:rPr>
            <w:rFonts w:ascii="Times New Roman" w:hAnsi="Times New Roman" w:cs="Times New Roman"/>
            <w:sz w:val="22"/>
            <w:szCs w:val="22"/>
          </w:rPr>
          <w:t>GNUB (Global Names Usage Bank) [3]</w:t>
        </w:r>
      </w:ins>
      <w:ins w:author="djpmf" w:date="2013-08-13T07:15:00Z" w:id="75">
        <w:r w:rsidRPr="00DA6C30" w:rsidR="00296509">
          <w:rPr>
            <w:rFonts w:ascii="Times New Roman" w:hAnsi="Times New Roman" w:cs="Times New Roman"/>
            <w:sz w:val="22"/>
            <w:szCs w:val="22"/>
          </w:rPr>
          <w:t xml:space="preserve"> is designed as the </w:t>
        </w:r>
      </w:ins>
      <w:ins w:author="djpmf" w:date="2013-08-13T07:17:00Z" w:id="76">
        <w:r w:rsidRPr="00DA6C30" w:rsidR="00C66346">
          <w:rPr>
            <w:rFonts w:ascii="Times New Roman" w:hAnsi="Times New Roman" w:cs="Times New Roman"/>
            <w:sz w:val="22"/>
            <w:szCs w:val="22"/>
          </w:rPr>
          <w:t>source that will</w:t>
        </w:r>
      </w:ins>
      <w:ins w:author="djpmf" w:date="2013-08-13T07:15:00Z" w:id="77">
        <w:r w:rsidRPr="00DA6C30" w:rsidR="00296509">
          <w:rPr>
            <w:rFonts w:ascii="Times New Roman" w:hAnsi="Times New Roman" w:cs="Times New Roman"/>
            <w:sz w:val="22"/>
            <w:szCs w:val="22"/>
          </w:rPr>
          <w:t xml:space="preserve"> </w:t>
        </w:r>
      </w:ins>
      <w:ins w:author="djpmf" w:date="2013-08-13T07:17:00Z" w:id="78">
        <w:r w:rsidRPr="00DA6C30" w:rsidR="00C66346">
          <w:rPr>
            <w:rFonts w:ascii="Times New Roman" w:hAnsi="Times New Roman" w:cs="Times New Roman"/>
            <w:sz w:val="22"/>
            <w:szCs w:val="22"/>
          </w:rPr>
          <w:t xml:space="preserve">connect </w:t>
        </w:r>
      </w:ins>
      <w:ins w:author="djpmf" w:date="2013-08-13T07:14:00Z" w:id="79">
        <w:r w:rsidRPr="00DA6C30" w:rsidR="00296509">
          <w:rPr>
            <w:rFonts w:ascii="Times New Roman" w:hAnsi="Times New Roman" w:cs="Times New Roman"/>
            <w:sz w:val="22"/>
            <w:szCs w:val="22"/>
          </w:rPr>
          <w:t xml:space="preserve">name strings </w:t>
        </w:r>
      </w:ins>
      <w:ins w:author="djpmf" w:date="2013-08-13T07:16:00Z" w:id="80">
        <w:r w:rsidRPr="00DA6C30" w:rsidR="00296509">
          <w:rPr>
            <w:rFonts w:ascii="Times New Roman" w:hAnsi="Times New Roman" w:cs="Times New Roman"/>
            <w:sz w:val="22"/>
            <w:szCs w:val="22"/>
          </w:rPr>
          <w:t>to</w:t>
        </w:r>
      </w:ins>
      <w:ins w:author="djpmf" w:date="2013-08-13T07:14:00Z" w:id="81">
        <w:r w:rsidRPr="00DA6C30" w:rsidR="00296509">
          <w:rPr>
            <w:rFonts w:ascii="Times New Roman" w:hAnsi="Times New Roman" w:cs="Times New Roman"/>
            <w:sz w:val="22"/>
            <w:szCs w:val="22"/>
          </w:rPr>
          <w:t xml:space="preserve"> their nomenclatural foundations, synonymy, all nomenclatural events and literature references.</w:t>
        </w:r>
      </w:ins>
      <w:ins w:author="djpmf" w:date="2013-08-13T07:18:00Z" w:id="82">
        <w:r w:rsidRPr="00DA6C30" w:rsidR="00C66346">
          <w:rPr>
            <w:rFonts w:ascii="Times New Roman" w:hAnsi="Times New Roman" w:cs="Times New Roman"/>
            <w:sz w:val="22"/>
            <w:szCs w:val="22"/>
          </w:rPr>
          <w:t xml:space="preserve"> GNUB’s technology is well developed and stable, has been designed for robust integration with our services. </w:t>
        </w:r>
      </w:ins>
      <w:ins w:author="djpmf" w:date="2013-08-13T07:17:00Z" w:id="83">
        <w:r w:rsidRPr="00DA6C30" w:rsidR="00C66346">
          <w:rPr>
            <w:rFonts w:ascii="Times New Roman" w:hAnsi="Times New Roman" w:cs="Times New Roman"/>
            <w:sz w:val="22"/>
            <w:szCs w:val="22"/>
          </w:rPr>
          <w:t>The supply of s</w:t>
        </w:r>
      </w:ins>
      <w:ins w:author="djpmf" w:date="2013-08-13T07:16:00Z" w:id="84">
        <w:r w:rsidRPr="00DA6C30" w:rsidR="00C66346">
          <w:rPr>
            <w:rFonts w:ascii="Times New Roman" w:hAnsi="Times New Roman" w:cs="Times New Roman"/>
            <w:sz w:val="22"/>
            <w:szCs w:val="22"/>
          </w:rPr>
          <w:t>ynonymy and taxonomic information will be enriched by the Taxonomy Clearing House project from Arizona State University.</w:t>
        </w:r>
      </w:ins>
      <w:ins w:author="djpmf" w:date="2013-08-13T07:14:00Z" w:id="85">
        <w:r w:rsidRPr="00DA6C30" w:rsidR="00296509">
          <w:rPr>
            <w:rFonts w:ascii="Times New Roman" w:hAnsi="Times New Roman" w:cs="Times New Roman"/>
            <w:sz w:val="22"/>
            <w:szCs w:val="22"/>
          </w:rPr>
          <w:t xml:space="preserve"> </w:t>
        </w:r>
      </w:ins>
      <w:ins w:author="djpmf" w:date="2013-08-13T07:11:00Z" w:id="86">
        <w:r w:rsidRPr="00DA6C30" w:rsidR="00296509">
          <w:rPr>
            <w:rFonts w:ascii="Times New Roman" w:hAnsi="Times New Roman" w:cs="Times New Roman"/>
            <w:sz w:val="22"/>
            <w:szCs w:val="22"/>
          </w:rPr>
          <w:t>GNA accesses literature from C</w:t>
        </w:r>
      </w:ins>
      <w:r w:rsidRPr="00DA6C30">
        <w:rPr>
          <w:rFonts w:ascii="Times New Roman" w:hAnsi="Times New Roman" w:cs="Times New Roman"/>
          <w:sz w:val="22"/>
          <w:szCs w:val="22"/>
        </w:rPr>
        <w:t xml:space="preserve">iteBank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4</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created by Biodiversity Heritage Library. </w:t>
      </w:r>
    </w:p>
    <w:p w:rsidRPr="00DA6C30" w:rsidR="00E32383" w:rsidP="00FE562D" w:rsidRDefault="00E32383" w14:paraId="6177FAA9" w14:textId="77777777">
      <w:pPr>
        <w:rPr>
          <w:rFonts w:ascii="Times New Roman" w:hAnsi="Times New Roman" w:cs="Times New Roman"/>
          <w:sz w:val="22"/>
          <w:szCs w:val="22"/>
        </w:rPr>
      </w:pPr>
    </w:p>
    <w:p w:rsidRPr="00DA6C30" w:rsidR="00E32383" w:rsidP="00FE562D" w:rsidRDefault="00E32383" w14:paraId="52D81749" w14:textId="77777777">
      <w:pPr>
        <w:rPr>
          <w:rFonts w:ascii="Times New Roman" w:hAnsi="Times New Roman" w:cs="Times New Roman"/>
          <w:b/>
          <w:sz w:val="22"/>
          <w:szCs w:val="22"/>
        </w:rPr>
      </w:pPr>
      <w:r w:rsidRPr="00DA6C30">
        <w:rPr>
          <w:rFonts w:ascii="Times New Roman" w:hAnsi="Times New Roman" w:cs="Times New Roman"/>
          <w:b/>
          <w:sz w:val="22"/>
          <w:szCs w:val="22"/>
        </w:rPr>
        <w:t>2. Background and Prerequisites</w:t>
      </w:r>
    </w:p>
    <w:p w:rsidRPr="00DA6C30" w:rsidR="00FE562D" w:rsidP="00FE562D" w:rsidRDefault="00FE562D" w14:paraId="470228F4" w14:textId="77777777">
      <w:pPr>
        <w:rPr>
          <w:rFonts w:ascii="Times New Roman" w:hAnsi="Times New Roman" w:cs="Times New Roman"/>
          <w:b/>
          <w:sz w:val="22"/>
          <w:szCs w:val="22"/>
        </w:rPr>
      </w:pPr>
    </w:p>
    <w:p w:rsidRPr="00DA6C30" w:rsidR="007D2AA1" w:rsidP="00FE562D" w:rsidRDefault="00C66346" w14:paraId="38EA05E3" w14:textId="77777777">
      <w:pPr>
        <w:rPr>
          <w:rFonts w:ascii="Times New Roman" w:hAnsi="Times New Roman" w:cs="Times New Roman"/>
          <w:sz w:val="22"/>
          <w:szCs w:val="22"/>
        </w:rPr>
      </w:pPr>
      <w:ins w:author="djpmf" w:date="2013-08-13T07:20:00Z" w:id="87">
        <w:r w:rsidRPr="0560F6FE">
          <w:rPr>
            <w:rFonts w:ascii="Times New Roman" w:hAnsi="Times New Roman" w:eastAsia="Times New Roman" w:cs="Times New Roman"/>
            <w:sz w:val="22"/>
            <w:szCs w:val="22"/>
          </w:rPr>
          <w:t>In</w:t>
        </w:r>
      </w:ins>
      <w:r w:rsidRPr="0560F6FE" w:rsidR="00E32383">
        <w:rPr>
          <w:rFonts w:ascii="Times New Roman" w:hAnsi="Times New Roman" w:eastAsia="Times New Roman" w:cs="Times New Roman"/>
          <w:sz w:val="22"/>
          <w:szCs w:val="22"/>
        </w:rPr>
        <w:t xml:space="preserve"> the second half of </w:t>
      </w:r>
      <w:r w:rsidRPr="0560F6FE" w:rsidR="004223FD">
        <w:rPr>
          <w:rFonts w:ascii="Times New Roman" w:hAnsi="Times New Roman" w:eastAsia="Times New Roman" w:cs="Times New Roman"/>
          <w:sz w:val="22"/>
          <w:szCs w:val="22"/>
        </w:rPr>
        <w:t xml:space="preserve">the </w:t>
      </w:r>
      <w:r w:rsidRPr="0560F6FE" w:rsidR="00E32383">
        <w:rPr>
          <w:rFonts w:ascii="Times New Roman" w:hAnsi="Times New Roman" w:eastAsia="Times New Roman" w:cs="Times New Roman"/>
          <w:sz w:val="22"/>
          <w:szCs w:val="22"/>
        </w:rPr>
        <w:t>eighteenth century</w:t>
      </w:r>
      <w:ins w:author="djpmf" w:date="2013-08-13T07:20:00Z" w:id="88">
        <w:r w:rsidRPr="0560F6FE">
          <w:rPr>
            <w:rFonts w:ascii="Times New Roman" w:hAnsi="Times New Roman" w:eastAsia="Times New Roman" w:cs="Times New Roman"/>
            <w:sz w:val="22"/>
            <w:szCs w:val="22"/>
          </w:rPr>
          <w:t xml:space="preserve">, naturalists accepted </w:t>
        </w:r>
      </w:ins>
      <w:ins w:author="Nathan Wilson" w:date="2013-08-08T16:01:00Z" w:id="89">
        <w:r w:rsidRPr="0560F6FE" w:rsidR="00E32383">
          <w:rPr>
            <w:rFonts w:ascii="Times New Roman" w:hAnsi="Times New Roman" w:eastAsia="Times New Roman" w:cs="Times New Roman"/>
            <w:sz w:val="22"/>
            <w:szCs w:val="22"/>
          </w:rPr>
          <w:t xml:space="preserve">the </w:t>
        </w:r>
      </w:ins>
      <w:r w:rsidRPr="0560F6FE" w:rsidR="00E32383">
        <w:rPr>
          <w:rFonts w:ascii="Times New Roman" w:hAnsi="Times New Roman" w:eastAsia="Times New Roman" w:cs="Times New Roman"/>
          <w:sz w:val="22"/>
          <w:szCs w:val="22"/>
        </w:rPr>
        <w:t>Linna</w:t>
      </w:r>
      <w:r w:rsidRPr="0560F6FE" w:rsidR="00211060">
        <w:rPr>
          <w:rFonts w:ascii="Times New Roman" w:hAnsi="Times New Roman" w:eastAsia="Times New Roman" w:cs="Times New Roman"/>
          <w:sz w:val="22"/>
          <w:szCs w:val="22"/>
        </w:rPr>
        <w:t xml:space="preserve">ean approach to nomenclature. </w:t>
      </w:r>
      <w:ins w:author="djpmf" w:date="2013-08-13T07:20:00Z" w:id="90">
        <w:r w:rsidRPr="0560F6FE">
          <w:rPr>
            <w:rFonts w:ascii="Times New Roman" w:hAnsi="Times New Roman" w:eastAsia="Times New Roman" w:cs="Times New Roman"/>
            <w:sz w:val="22"/>
            <w:szCs w:val="22"/>
          </w:rPr>
          <w:t xml:space="preserve">The emergence of a </w:t>
        </w:r>
      </w:ins>
      <w:r w:rsidRPr="0560F6FE" w:rsidR="00211060">
        <w:rPr>
          <w:rFonts w:ascii="Times New Roman" w:hAnsi="Times New Roman" w:eastAsia="Times New Roman" w:cs="Times New Roman"/>
          <w:sz w:val="22"/>
          <w:szCs w:val="22"/>
        </w:rPr>
        <w:t>single unified system has</w:t>
      </w:r>
      <w:r w:rsidRPr="0560F6FE" w:rsidR="00E32383">
        <w:rPr>
          <w:rFonts w:ascii="Times New Roman" w:hAnsi="Times New Roman" w:eastAsia="Times New Roman" w:cs="Times New Roman"/>
          <w:sz w:val="22"/>
          <w:szCs w:val="22"/>
        </w:rPr>
        <w:t xml:space="preserve"> obvious benefits, and for the last 250 years it </w:t>
      </w:r>
      <w:r w:rsidRPr="0560F6FE" w:rsidR="00211060">
        <w:rPr>
          <w:rFonts w:ascii="Times New Roman" w:hAnsi="Times New Roman" w:eastAsia="Times New Roman" w:cs="Times New Roman"/>
          <w:sz w:val="22"/>
          <w:szCs w:val="22"/>
        </w:rPr>
        <w:t>has given</w:t>
      </w:r>
      <w:r w:rsidRPr="0560F6FE" w:rsidR="00E32383">
        <w:rPr>
          <w:rFonts w:ascii="Times New Roman" w:hAnsi="Times New Roman" w:eastAsia="Times New Roman" w:cs="Times New Roman"/>
          <w:sz w:val="22"/>
          <w:szCs w:val="22"/>
        </w:rPr>
        <w:t xml:space="preserve"> </w:t>
      </w:r>
      <w:ins w:author="djpmf" w:date="2013-08-13T07:21:00Z" w:id="91">
        <w:r w:rsidRPr="0560F6FE">
          <w:rPr>
            <w:rFonts w:ascii="Times New Roman" w:hAnsi="Times New Roman" w:eastAsia="Times New Roman" w:cs="Times New Roman"/>
            <w:sz w:val="22"/>
            <w:szCs w:val="22"/>
          </w:rPr>
          <w:t xml:space="preserve">us an </w:t>
        </w:r>
      </w:ins>
      <w:r w:rsidRPr="0560F6FE" w:rsidR="00E32383">
        <w:rPr>
          <w:rFonts w:ascii="Times New Roman" w:hAnsi="Times New Roman" w:eastAsia="Times New Roman" w:cs="Times New Roman"/>
          <w:sz w:val="22"/>
          <w:szCs w:val="22"/>
        </w:rPr>
        <w:t xml:space="preserve">unprecedented ability to point </w:t>
      </w:r>
      <w:ins w:author="djpmf" w:date="2013-08-13T07:21:00Z" w:id="92">
        <w:r w:rsidRPr="0560F6FE">
          <w:rPr>
            <w:rFonts w:ascii="Times New Roman" w:hAnsi="Times New Roman" w:eastAsia="Times New Roman" w:cs="Times New Roman"/>
            <w:sz w:val="22"/>
            <w:szCs w:val="22"/>
          </w:rPr>
          <w:t xml:space="preserve">precisely </w:t>
        </w:r>
      </w:ins>
      <w:r w:rsidRPr="0560F6FE" w:rsidR="00E32383">
        <w:rPr>
          <w:rFonts w:ascii="Times New Roman" w:hAnsi="Times New Roman" w:eastAsia="Times New Roman" w:cs="Times New Roman"/>
          <w:sz w:val="22"/>
          <w:szCs w:val="22"/>
        </w:rPr>
        <w:t>to spe</w:t>
      </w:r>
      <w:r w:rsidRPr="0560F6FE" w:rsidR="004223FD">
        <w:rPr>
          <w:rFonts w:ascii="Times New Roman" w:hAnsi="Times New Roman" w:eastAsia="Times New Roman" w:cs="Times New Roman"/>
          <w:sz w:val="22"/>
          <w:szCs w:val="22"/>
        </w:rPr>
        <w:t>cies of interest and</w:t>
      </w:r>
      <w:r w:rsidRPr="0560F6FE" w:rsidR="00211060">
        <w:rPr>
          <w:rFonts w:ascii="Times New Roman" w:hAnsi="Times New Roman" w:eastAsia="Times New Roman" w:cs="Times New Roman"/>
          <w:sz w:val="22"/>
          <w:szCs w:val="22"/>
        </w:rPr>
        <w:t xml:space="preserve"> has given</w:t>
      </w:r>
      <w:r w:rsidRPr="0560F6FE" w:rsidR="00E32383">
        <w:rPr>
          <w:rFonts w:ascii="Times New Roman" w:hAnsi="Times New Roman" w:eastAsia="Times New Roman" w:cs="Times New Roman"/>
          <w:sz w:val="22"/>
          <w:szCs w:val="22"/>
        </w:rPr>
        <w:t xml:space="preserve"> experts around the world a common “biodiversity language”. Linnaean nomenclature is not perfect and some of the </w:t>
      </w:r>
      <w:ins w:author="djpmf" w:date="2013-08-13T07:21:00Z" w:id="93">
        <w:r w:rsidRPr="0560F6FE">
          <w:rPr>
            <w:rFonts w:ascii="Times New Roman" w:hAnsi="Times New Roman" w:eastAsia="Times New Roman" w:cs="Times New Roman"/>
            <w:sz w:val="22"/>
            <w:szCs w:val="22"/>
          </w:rPr>
          <w:t xml:space="preserve">complications </w:t>
        </w:r>
      </w:ins>
      <w:r w:rsidRPr="0560F6FE" w:rsidR="00E32383">
        <w:rPr>
          <w:rFonts w:ascii="Times New Roman" w:hAnsi="Times New Roman" w:eastAsia="Times New Roman" w:cs="Times New Roman"/>
          <w:sz w:val="22"/>
          <w:szCs w:val="22"/>
        </w:rPr>
        <w:t xml:space="preserve">have become more and more pronounced </w:t>
      </w:r>
      <w:r w:rsidRPr="0560F6FE" w:rsidR="00456205">
        <w:rPr>
          <w:rFonts w:ascii="Times New Roman" w:hAnsi="Times New Roman" w:eastAsia="Times New Roman" w:cs="Times New Roman"/>
          <w:sz w:val="22"/>
          <w:szCs w:val="22"/>
        </w:rPr>
        <w:t>[</w:t>
      </w:r>
      <w:r w:rsidRPr="0560F6FE" w:rsidR="00C07A51">
        <w:rPr>
          <w:rFonts w:ascii="Times New Roman" w:hAnsi="Times New Roman" w:eastAsia="Times New Roman" w:cs="Times New Roman"/>
          <w:sz w:val="22"/>
          <w:szCs w:val="22"/>
        </w:rPr>
        <w:t>5</w:t>
      </w:r>
      <w:r w:rsidRPr="0560F6FE" w:rsidR="00E416DA">
        <w:rPr>
          <w:rFonts w:ascii="Times New Roman" w:hAnsi="Times New Roman" w:eastAsia="Times New Roman" w:cs="Times New Roman"/>
          <w:sz w:val="22"/>
          <w:szCs w:val="22"/>
        </w:rPr>
        <w:t>]</w:t>
      </w:r>
      <w:r w:rsidRPr="0560F6FE" w:rsidR="00211060">
        <w:rPr>
          <w:rFonts w:ascii="Times New Roman" w:hAnsi="Times New Roman" w:eastAsia="Times New Roman" w:cs="Times New Roman"/>
          <w:sz w:val="22"/>
          <w:szCs w:val="22"/>
        </w:rPr>
        <w:t xml:space="preserve"> as we move into </w:t>
      </w:r>
      <w:r w:rsidRPr="0560F6FE" w:rsidR="00D7543A">
        <w:rPr>
          <w:rFonts w:ascii="Times New Roman" w:hAnsi="Times New Roman" w:eastAsia="Times New Roman" w:cs="Times New Roman"/>
          <w:sz w:val="22"/>
          <w:szCs w:val="22"/>
        </w:rPr>
        <w:t xml:space="preserve">the </w:t>
      </w:r>
      <w:r w:rsidRPr="0560F6FE" w:rsidR="008101D3">
        <w:rPr>
          <w:rFonts w:ascii="Times New Roman" w:hAnsi="Times New Roman" w:eastAsia="Times New Roman" w:cs="Times New Roman"/>
          <w:sz w:val="22"/>
          <w:szCs w:val="22"/>
        </w:rPr>
        <w:t>Big Data</w:t>
      </w:r>
      <w:r w:rsidRPr="0560F6FE" w:rsidR="00211060">
        <w:rPr>
          <w:rFonts w:ascii="Times New Roman" w:hAnsi="Times New Roman" w:eastAsia="Times New Roman" w:cs="Times New Roman"/>
          <w:sz w:val="22"/>
          <w:szCs w:val="22"/>
        </w:rPr>
        <w:t xml:space="preserve"> world</w:t>
      </w:r>
      <w:r w:rsidRPr="0560F6FE" w:rsidR="002C67A9">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2C67A9">
        <w:rPr>
          <w:rFonts w:ascii="Times New Roman" w:hAnsi="Times New Roman" w:eastAsia="Times New Roman" w:cs="Times New Roman"/>
          <w:sz w:val="22"/>
          <w:szCs w:val="22"/>
        </w:rPr>
        <w:t>1</w:t>
      </w:r>
      <w:r w:rsidRPr="0560F6FE" w:rsidR="00E416DA">
        <w:rPr>
          <w:rFonts w:ascii="Times New Roman" w:hAnsi="Times New Roman" w:eastAsia="Times New Roman" w:cs="Times New Roman"/>
          <w:sz w:val="22"/>
          <w:szCs w:val="22"/>
        </w:rPr>
        <w:t>]</w:t>
      </w:r>
      <w:r w:rsidRPr="0560F6FE" w:rsidR="004223FD">
        <w:rPr>
          <w:rFonts w:ascii="Times New Roman" w:hAnsi="Times New Roman" w:eastAsia="Times New Roman" w:cs="Times New Roman"/>
          <w:sz w:val="22"/>
          <w:szCs w:val="22"/>
        </w:rPr>
        <w:t xml:space="preserve">. Linnaeus had been </w:t>
      </w:r>
      <w:r w:rsidRPr="0560F6FE" w:rsidR="00D7543A">
        <w:rPr>
          <w:rFonts w:ascii="Times New Roman" w:hAnsi="Times New Roman" w:eastAsia="Times New Roman" w:cs="Times New Roman"/>
          <w:sz w:val="22"/>
          <w:szCs w:val="22"/>
        </w:rPr>
        <w:t xml:space="preserve">strongly </w:t>
      </w:r>
      <w:r w:rsidRPr="0560F6FE" w:rsidR="004223FD">
        <w:rPr>
          <w:rFonts w:ascii="Times New Roman" w:hAnsi="Times New Roman" w:eastAsia="Times New Roman" w:cs="Times New Roman"/>
          <w:sz w:val="22"/>
          <w:szCs w:val="22"/>
        </w:rPr>
        <w:t>influenced</w:t>
      </w:r>
      <w:r w:rsidRPr="0560F6FE" w:rsidR="00E32383">
        <w:rPr>
          <w:rFonts w:ascii="Times New Roman" w:hAnsi="Times New Roman" w:eastAsia="Times New Roman" w:cs="Times New Roman"/>
          <w:sz w:val="22"/>
          <w:szCs w:val="22"/>
        </w:rPr>
        <w:t xml:space="preserve"> by</w:t>
      </w:r>
      <w:r w:rsidRPr="0560F6FE" w:rsidR="00D7543A">
        <w:rPr>
          <w:rFonts w:ascii="Times New Roman" w:hAnsi="Times New Roman" w:eastAsia="Times New Roman" w:cs="Times New Roman"/>
          <w:sz w:val="22"/>
          <w:szCs w:val="22"/>
        </w:rPr>
        <w:t xml:space="preserve"> the prevailing</w:t>
      </w:r>
      <w:r w:rsidRPr="0560F6FE" w:rsidR="00E32383">
        <w:rPr>
          <w:rFonts w:ascii="Times New Roman" w:hAnsi="Times New Roman" w:eastAsia="Times New Roman" w:cs="Times New Roman"/>
          <w:sz w:val="22"/>
          <w:szCs w:val="22"/>
        </w:rPr>
        <w:t xml:space="preserve"> paradigms of creationism and essentialism </w:t>
      </w:r>
      <w:ins w:author="djpmf" w:date="2013-08-13T07:22:00Z" w:id="94">
        <w:r w:rsidRPr="0560F6FE">
          <w:rPr>
            <w:rFonts w:ascii="Times New Roman" w:hAnsi="Times New Roman" w:eastAsia="Times New Roman" w:cs="Times New Roman"/>
            <w:sz w:val="22"/>
            <w:szCs w:val="22"/>
          </w:rPr>
          <w:t xml:space="preserve">and these influenced </w:t>
        </w:r>
      </w:ins>
      <w:r w:rsidRPr="0560F6FE" w:rsidR="00E32383">
        <w:rPr>
          <w:rFonts w:ascii="Times New Roman" w:hAnsi="Times New Roman" w:eastAsia="Times New Roman" w:cs="Times New Roman"/>
          <w:sz w:val="22"/>
          <w:szCs w:val="22"/>
        </w:rPr>
        <w:t>his nomenclatural principles. He assumed that</w:t>
      </w:r>
      <w:ins w:author="djpmf" w:date="2013-08-13T07:22:00Z" w:id="95">
        <w:r w:rsidRPr="0560F6FE">
          <w:rPr>
            <w:rFonts w:ascii="Times New Roman" w:hAnsi="Times New Roman" w:eastAsia="Times New Roman" w:cs="Times New Roman"/>
            <w:sz w:val="22"/>
            <w:szCs w:val="22"/>
          </w:rPr>
          <w:t xml:space="preserve"> the</w:t>
        </w:r>
      </w:ins>
      <w:r w:rsidRPr="0560F6FE" w:rsidR="00E32383">
        <w:rPr>
          <w:rFonts w:ascii="Times New Roman" w:hAnsi="Times New Roman" w:eastAsia="Times New Roman" w:cs="Times New Roman"/>
          <w:sz w:val="22"/>
          <w:szCs w:val="22"/>
        </w:rPr>
        <w:t xml:space="preserve"> number of species </w:t>
      </w:r>
      <w:ins w:author="Nathan Wilson" w:date="2013-08-08T16:02:00Z" w:id="96">
        <w:r w:rsidRPr="0560F6FE" w:rsidR="00E32383">
          <w:rPr>
            <w:rFonts w:ascii="Times New Roman" w:hAnsi="Times New Roman" w:eastAsia="Times New Roman" w:cs="Times New Roman"/>
            <w:sz w:val="22"/>
            <w:szCs w:val="22"/>
          </w:rPr>
          <w:t>wa</w:t>
        </w:r>
      </w:ins>
      <w:r w:rsidRPr="0560F6FE" w:rsidR="004223FD">
        <w:rPr>
          <w:rFonts w:ascii="Times New Roman" w:hAnsi="Times New Roman" w:eastAsia="Times New Roman" w:cs="Times New Roman"/>
          <w:sz w:val="22"/>
          <w:szCs w:val="22"/>
        </w:rPr>
        <w:t>s constant, boundaries between species</w:t>
      </w:r>
      <w:r w:rsidRPr="0560F6FE" w:rsidR="00E32383">
        <w:rPr>
          <w:rFonts w:ascii="Times New Roman" w:hAnsi="Times New Roman" w:eastAsia="Times New Roman" w:cs="Times New Roman"/>
          <w:sz w:val="22"/>
          <w:szCs w:val="22"/>
        </w:rPr>
        <w:t xml:space="preserve"> </w:t>
      </w:r>
      <w:ins w:author="Nathan Wilson" w:date="2013-08-08T16:02:00Z" w:id="97">
        <w:r w:rsidRPr="0560F6FE" w:rsidR="00E32383">
          <w:rPr>
            <w:rFonts w:ascii="Times New Roman" w:hAnsi="Times New Roman" w:eastAsia="Times New Roman" w:cs="Times New Roman"/>
            <w:sz w:val="22"/>
            <w:szCs w:val="22"/>
          </w:rPr>
          <w:t>we</w:t>
        </w:r>
      </w:ins>
      <w:r w:rsidRPr="0560F6FE" w:rsidR="004223FD">
        <w:rPr>
          <w:rFonts w:ascii="Times New Roman" w:hAnsi="Times New Roman" w:eastAsia="Times New Roman" w:cs="Times New Roman"/>
          <w:sz w:val="22"/>
          <w:szCs w:val="22"/>
        </w:rPr>
        <w:t>re</w:t>
      </w:r>
      <w:r w:rsidRPr="0560F6FE" w:rsidR="00E32383">
        <w:rPr>
          <w:rFonts w:ascii="Times New Roman" w:hAnsi="Times New Roman" w:eastAsia="Times New Roman" w:cs="Times New Roman"/>
          <w:sz w:val="22"/>
          <w:szCs w:val="22"/>
        </w:rPr>
        <w:t xml:space="preserve"> well defined</w:t>
      </w:r>
      <w:r w:rsidRPr="0560F6FE" w:rsidR="004223FD">
        <w:rPr>
          <w:rFonts w:ascii="Times New Roman" w:hAnsi="Times New Roman" w:eastAsia="Times New Roman" w:cs="Times New Roman"/>
          <w:sz w:val="22"/>
          <w:szCs w:val="22"/>
        </w:rPr>
        <w:t xml:space="preserve"> and immutable</w:t>
      </w:r>
      <w:r w:rsidRPr="0560F6FE" w:rsidR="00E32383">
        <w:rPr>
          <w:rFonts w:ascii="Times New Roman" w:hAnsi="Times New Roman" w:eastAsia="Times New Roman" w:cs="Times New Roman"/>
          <w:sz w:val="22"/>
          <w:szCs w:val="22"/>
        </w:rPr>
        <w:t xml:space="preserve">, </w:t>
      </w:r>
      <w:ins w:author="Nathan Wilson" w:date="2013-08-08T16:03:00Z" w:id="98">
        <w:r w:rsidRPr="0560F6FE" w:rsidR="00E32383">
          <w:rPr>
            <w:rFonts w:ascii="Times New Roman" w:hAnsi="Times New Roman" w:eastAsia="Times New Roman" w:cs="Times New Roman"/>
            <w:sz w:val="22"/>
            <w:szCs w:val="22"/>
          </w:rPr>
          <w:t xml:space="preserve">and </w:t>
        </w:r>
      </w:ins>
      <w:r w:rsidRPr="0560F6FE" w:rsidR="00E32383">
        <w:rPr>
          <w:rFonts w:ascii="Times New Roman" w:hAnsi="Times New Roman" w:eastAsia="Times New Roman" w:cs="Times New Roman"/>
          <w:sz w:val="22"/>
          <w:szCs w:val="22"/>
        </w:rPr>
        <w:t xml:space="preserve">the variability within species </w:t>
      </w:r>
      <w:ins w:author="Nathan Wilson" w:date="2013-08-08T16:03:00Z" w:id="99">
        <w:r w:rsidRPr="0560F6FE" w:rsidR="00E32383">
          <w:rPr>
            <w:rFonts w:ascii="Times New Roman" w:hAnsi="Times New Roman" w:eastAsia="Times New Roman" w:cs="Times New Roman"/>
            <w:sz w:val="22"/>
            <w:szCs w:val="22"/>
          </w:rPr>
          <w:t>wa</w:t>
        </w:r>
      </w:ins>
      <w:r w:rsidRPr="0560F6FE" w:rsidR="00D7543A">
        <w:rPr>
          <w:rFonts w:ascii="Times New Roman" w:hAnsi="Times New Roman" w:eastAsia="Times New Roman" w:cs="Times New Roman"/>
          <w:sz w:val="22"/>
          <w:szCs w:val="22"/>
        </w:rPr>
        <w:t xml:space="preserve">s stabilized and guarded by </w:t>
      </w:r>
      <w:r w:rsidRPr="0560F6FE" w:rsidR="00E32383">
        <w:rPr>
          <w:rFonts w:ascii="Times New Roman" w:hAnsi="Times New Roman" w:eastAsia="Times New Roman" w:cs="Times New Roman"/>
          <w:sz w:val="22"/>
          <w:szCs w:val="22"/>
        </w:rPr>
        <w:t xml:space="preserve">“essential features” defined by God. Species </w:t>
      </w:r>
      <w:ins w:author="Nathan Wilson" w:date="2013-08-08T16:03:00Z" w:id="100">
        <w:r w:rsidRPr="0560F6FE" w:rsidR="00E32383">
          <w:rPr>
            <w:rFonts w:ascii="Times New Roman" w:hAnsi="Times New Roman" w:eastAsia="Times New Roman" w:cs="Times New Roman"/>
            <w:sz w:val="22"/>
            <w:szCs w:val="22"/>
          </w:rPr>
          <w:t>were</w:t>
        </w:r>
      </w:ins>
      <w:r w:rsidRPr="0560F6FE" w:rsidR="00E32383">
        <w:rPr>
          <w:rFonts w:ascii="Times New Roman" w:hAnsi="Times New Roman" w:eastAsia="Times New Roman" w:cs="Times New Roman"/>
          <w:sz w:val="22"/>
          <w:szCs w:val="22"/>
        </w:rPr>
        <w:t xml:space="preserve"> assembled into </w:t>
      </w:r>
      <w:ins w:author="Nathan Wilson" w:date="2013-08-08T16:03:00Z" w:id="101">
        <w:r w:rsidRPr="0560F6FE" w:rsidR="00E32383">
          <w:rPr>
            <w:rFonts w:ascii="Times New Roman" w:hAnsi="Times New Roman" w:eastAsia="Times New Roman" w:cs="Times New Roman"/>
            <w:sz w:val="22"/>
            <w:szCs w:val="22"/>
          </w:rPr>
          <w:t xml:space="preserve">a </w:t>
        </w:r>
      </w:ins>
      <w:r w:rsidRPr="0560F6FE" w:rsidR="00D7543A">
        <w:rPr>
          <w:rFonts w:ascii="Times New Roman" w:hAnsi="Times New Roman" w:eastAsia="Times New Roman" w:cs="Times New Roman"/>
          <w:sz w:val="22"/>
          <w:szCs w:val="22"/>
        </w:rPr>
        <w:t>5-</w:t>
      </w:r>
      <w:r w:rsidRPr="0560F6FE" w:rsidR="00E32383">
        <w:rPr>
          <w:rFonts w:ascii="Times New Roman" w:hAnsi="Times New Roman" w:eastAsia="Times New Roman" w:cs="Times New Roman"/>
          <w:sz w:val="22"/>
          <w:szCs w:val="22"/>
        </w:rPr>
        <w:t>rank hierarchy, and grouped bas</w:t>
      </w:r>
      <w:r w:rsidRPr="0560F6FE" w:rsidR="00D7543A">
        <w:rPr>
          <w:rFonts w:ascii="Times New Roman" w:hAnsi="Times New Roman" w:eastAsia="Times New Roman" w:cs="Times New Roman"/>
          <w:sz w:val="22"/>
          <w:szCs w:val="22"/>
        </w:rPr>
        <w:t>ed on essential features</w:t>
      </w:r>
      <w:r w:rsidRPr="0560F6FE" w:rsidR="00E32383">
        <w:rPr>
          <w:rFonts w:ascii="Times New Roman" w:hAnsi="Times New Roman" w:eastAsia="Times New Roman" w:cs="Times New Roman"/>
          <w:sz w:val="22"/>
          <w:szCs w:val="22"/>
        </w:rPr>
        <w:t xml:space="preserve">. </w:t>
      </w:r>
    </w:p>
    <w:p w:rsidRPr="00DA6C30" w:rsidR="007D2AA1" w:rsidP="00FE562D" w:rsidRDefault="007D2AA1" w14:paraId="04F0A8DD" w14:textId="77777777">
      <w:pPr>
        <w:rPr>
          <w:rFonts w:ascii="Times New Roman" w:hAnsi="Times New Roman" w:cs="Times New Roman"/>
          <w:sz w:val="22"/>
          <w:szCs w:val="22"/>
        </w:rPr>
      </w:pPr>
    </w:p>
    <w:p w:rsidRPr="00DA6C30" w:rsidR="00C66346" w:rsidP="00FE562D" w:rsidRDefault="00E32383" w14:paraId="1F8AE022" w14:textId="77777777">
      <w:pPr>
        <w:rPr>
          <w:ins w:author="djpmf" w:date="2013-08-13T07:24:00Z" w:id="102"/>
          <w:rFonts w:ascii="Times New Roman" w:hAnsi="Times New Roman" w:cs="Times New Roman"/>
          <w:sz w:val="22"/>
          <w:szCs w:val="22"/>
        </w:rPr>
      </w:pPr>
      <w:ins w:author="Nathan Wilson" w:date="2013-08-08T16:04:00Z" w:id="103">
        <w:r w:rsidRPr="0560F6FE">
          <w:rPr>
            <w:rFonts w:ascii="Times New Roman" w:hAnsi="Times New Roman" w:eastAsia="Times New Roman" w:cs="Times New Roman"/>
            <w:sz w:val="22"/>
            <w:szCs w:val="22"/>
          </w:rPr>
          <w:t>The b</w:t>
        </w:r>
      </w:ins>
      <w:r w:rsidRPr="0560F6FE">
        <w:rPr>
          <w:rFonts w:ascii="Times New Roman" w:hAnsi="Times New Roman" w:eastAsia="Times New Roman" w:cs="Times New Roman"/>
          <w:sz w:val="22"/>
          <w:szCs w:val="22"/>
        </w:rPr>
        <w:t>inomial name serves dual purpose</w:t>
      </w:r>
      <w:ins w:author="djpmf" w:date="2013-08-13T07:22:00Z" w:id="104">
        <w:r w:rsidRPr="0560F6FE" w:rsidR="00C66346">
          <w:rPr>
            <w:rFonts w:ascii="Times New Roman" w:hAnsi="Times New Roman" w:eastAsia="Times New Roman" w:cs="Times New Roman"/>
            <w:sz w:val="22"/>
            <w:szCs w:val="22"/>
          </w:rPr>
          <w:t xml:space="preserve">s that can be the source of problems. One purpose is </w:t>
        </w:r>
      </w:ins>
      <w:ins w:author="djpmf" w:date="2013-08-13T07:23:00Z" w:id="105">
        <w:r w:rsidRPr="0560F6FE" w:rsidR="00C66346">
          <w:rPr>
            <w:rFonts w:ascii="Times New Roman" w:hAnsi="Times New Roman" w:eastAsia="Times New Roman" w:cs="Times New Roman"/>
            <w:sz w:val="22"/>
            <w:szCs w:val="22"/>
          </w:rPr>
          <w:t>a</w:t>
        </w:r>
      </w:ins>
      <w:r w:rsidRPr="0560F6FE">
        <w:rPr>
          <w:rFonts w:ascii="Times New Roman" w:hAnsi="Times New Roman" w:eastAsia="Times New Roman" w:cs="Times New Roman"/>
          <w:sz w:val="22"/>
          <w:szCs w:val="22"/>
        </w:rPr>
        <w:t>s an identifier</w:t>
      </w:r>
      <w:ins w:author="djpmf" w:date="2013-08-13T07:23:00Z" w:id="106">
        <w:r w:rsidRPr="0560F6FE" w:rsidR="00C66346">
          <w:rPr>
            <w:rFonts w:ascii="Times New Roman" w:hAnsi="Times New Roman" w:eastAsia="Times New Roman" w:cs="Times New Roman"/>
            <w:sz w:val="22"/>
            <w:szCs w:val="22"/>
          </w:rPr>
          <w:t xml:space="preserve">, the other is </w:t>
        </w:r>
      </w:ins>
      <w:r w:rsidRPr="0560F6FE">
        <w:rPr>
          <w:rFonts w:ascii="Times New Roman" w:hAnsi="Times New Roman" w:eastAsia="Times New Roman" w:cs="Times New Roman"/>
          <w:sz w:val="22"/>
          <w:szCs w:val="22"/>
        </w:rPr>
        <w:t>as a mini-classification (</w:t>
      </w:r>
      <w:ins w:author="djpmf" w:date="2013-08-13T07:23:00Z" w:id="107">
        <w:r w:rsidRPr="0560F6FE" w:rsidR="00C66346">
          <w:rPr>
            <w:rFonts w:ascii="Times New Roman" w:hAnsi="Times New Roman" w:eastAsia="Times New Roman" w:cs="Times New Roman"/>
            <w:sz w:val="22"/>
            <w:szCs w:val="22"/>
          </w:rPr>
          <w:t xml:space="preserve">placing a species within a </w:t>
        </w:r>
      </w:ins>
      <w:r w:rsidRPr="0560F6FE">
        <w:rPr>
          <w:rFonts w:ascii="Times New Roman" w:hAnsi="Times New Roman" w:eastAsia="Times New Roman" w:cs="Times New Roman"/>
          <w:sz w:val="22"/>
          <w:szCs w:val="22"/>
        </w:rPr>
        <w:t xml:space="preserve">genus). </w:t>
      </w:r>
      <w:ins w:author="Nathan Wilson" w:date="2013-08-08T16:05:00Z" w:id="108">
        <w:r w:rsidRPr="0560F6FE">
          <w:rPr>
            <w:rFonts w:ascii="Times New Roman" w:hAnsi="Times New Roman" w:eastAsia="Times New Roman" w:cs="Times New Roman"/>
            <w:sz w:val="22"/>
            <w:szCs w:val="22"/>
          </w:rPr>
          <w:t>This d</w:t>
        </w:r>
      </w:ins>
      <w:r w:rsidRPr="0560F6FE">
        <w:rPr>
          <w:rFonts w:ascii="Times New Roman" w:hAnsi="Times New Roman" w:eastAsia="Times New Roman" w:cs="Times New Roman"/>
          <w:sz w:val="22"/>
          <w:szCs w:val="22"/>
        </w:rPr>
        <w:t xml:space="preserve">ual functionality </w:t>
      </w:r>
      <w:ins w:author="Nathan Wilson" w:date="2013-08-08T16:05:00Z" w:id="109">
        <w:r w:rsidRPr="0560F6FE">
          <w:rPr>
            <w:rFonts w:ascii="Times New Roman" w:hAnsi="Times New Roman" w:eastAsia="Times New Roman" w:cs="Times New Roman"/>
            <w:sz w:val="22"/>
            <w:szCs w:val="22"/>
          </w:rPr>
          <w:t>results in changes to the identifier when</w:t>
        </w:r>
      </w:ins>
      <w:ins w:author="Nathan Wilson" w:date="2013-08-08T16:06:00Z" w:id="110">
        <w:r w:rsidRPr="0560F6FE">
          <w:rPr>
            <w:rFonts w:ascii="Times New Roman" w:hAnsi="Times New Roman" w:eastAsia="Times New Roman" w:cs="Times New Roman"/>
            <w:sz w:val="22"/>
            <w:szCs w:val="22"/>
          </w:rPr>
          <w:t xml:space="preserve"> </w:t>
        </w:r>
      </w:ins>
      <w:ins w:author="Nathan Wilson" w:date="2013-08-08T16:07:00Z" w:id="111">
        <w:r w:rsidRPr="0560F6FE">
          <w:rPr>
            <w:rFonts w:ascii="Times New Roman" w:hAnsi="Times New Roman" w:eastAsia="Times New Roman" w:cs="Times New Roman"/>
            <w:sz w:val="22"/>
            <w:szCs w:val="22"/>
          </w:rPr>
          <w:t xml:space="preserve">new </w:t>
        </w:r>
      </w:ins>
      <w:ins w:author="djpmf" w:date="2013-08-13T07:23:00Z" w:id="112">
        <w:r w:rsidRPr="0560F6FE" w:rsidR="00C66346">
          <w:rPr>
            <w:rFonts w:ascii="Times New Roman" w:hAnsi="Times New Roman" w:eastAsia="Times New Roman" w:cs="Times New Roman"/>
            <w:sz w:val="22"/>
            <w:szCs w:val="22"/>
          </w:rPr>
          <w:t>taxonomic or phylogenetic</w:t>
        </w:r>
      </w:ins>
      <w:ins w:author="Nathan Wilson" w:date="2013-08-08T16:07:00Z" w:id="113">
        <w:r w:rsidRPr="0560F6FE">
          <w:rPr>
            <w:rFonts w:ascii="Times New Roman" w:hAnsi="Times New Roman" w:eastAsia="Times New Roman" w:cs="Times New Roman"/>
            <w:sz w:val="22"/>
            <w:szCs w:val="22"/>
          </w:rPr>
          <w:t xml:space="preserve"> information</w:t>
        </w:r>
      </w:ins>
      <w:ins w:author="Nathan Wilson" w:date="2013-08-08T16:06:00Z" w:id="114">
        <w:r w:rsidRPr="0560F6FE">
          <w:rPr>
            <w:rFonts w:ascii="Times New Roman" w:hAnsi="Times New Roman" w:eastAsia="Times New Roman" w:cs="Times New Roman"/>
            <w:sz w:val="22"/>
            <w:szCs w:val="22"/>
          </w:rPr>
          <w:t xml:space="preserve"> cause</w:t>
        </w:r>
      </w:ins>
      <w:ins w:author="djpmf" w:date="2013-08-13T07:24:00Z" w:id="115">
        <w:r w:rsidRPr="0560F6FE" w:rsidR="00C66346">
          <w:rPr>
            <w:rFonts w:ascii="Times New Roman" w:hAnsi="Times New Roman" w:eastAsia="Times New Roman" w:cs="Times New Roman"/>
            <w:sz w:val="22"/>
            <w:szCs w:val="22"/>
          </w:rPr>
          <w:t>s</w:t>
        </w:r>
      </w:ins>
      <w:ins w:author="Nathan Wilson" w:date="2013-08-08T16:06:00Z" w:id="116">
        <w:r w:rsidRPr="0560F6FE">
          <w:rPr>
            <w:rFonts w:ascii="Times New Roman" w:hAnsi="Times New Roman" w:eastAsia="Times New Roman" w:cs="Times New Roman"/>
            <w:sz w:val="22"/>
            <w:szCs w:val="22"/>
          </w:rPr>
          <w:t xml:space="preserve"> species </w:t>
        </w:r>
      </w:ins>
      <w:ins w:author="Nathan Wilson" w:date="2013-08-08T16:07:00Z" w:id="117">
        <w:r w:rsidRPr="0560F6FE">
          <w:rPr>
            <w:rFonts w:ascii="Times New Roman" w:hAnsi="Times New Roman" w:eastAsia="Times New Roman" w:cs="Times New Roman"/>
            <w:sz w:val="22"/>
            <w:szCs w:val="22"/>
          </w:rPr>
          <w:t>to be</w:t>
        </w:r>
      </w:ins>
      <w:r w:rsidRPr="0560F6FE">
        <w:rPr>
          <w:rFonts w:ascii="Times New Roman" w:hAnsi="Times New Roman" w:eastAsia="Times New Roman" w:cs="Times New Roman"/>
          <w:sz w:val="22"/>
          <w:szCs w:val="22"/>
        </w:rPr>
        <w:t xml:space="preserve"> placed into new genera. </w:t>
      </w:r>
    </w:p>
    <w:p w:rsidRPr="00DA6C30" w:rsidR="00C66346" w:rsidP="00FE562D" w:rsidRDefault="00C66346" w14:paraId="2DC53485" w14:textId="77777777">
      <w:pPr>
        <w:rPr>
          <w:ins w:author="djpmf" w:date="2013-08-13T07:24:00Z" w:id="118"/>
          <w:rFonts w:ascii="Times New Roman" w:hAnsi="Times New Roman" w:cs="Times New Roman"/>
          <w:sz w:val="22"/>
          <w:szCs w:val="22"/>
        </w:rPr>
      </w:pPr>
    </w:p>
    <w:p w:rsidRPr="00DA6C30" w:rsidR="007D2AA1" w:rsidP="00FE562D" w:rsidRDefault="00E32383" w14:paraId="017CA6B1"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Proper registration of new species names requires creation of</w:t>
      </w:r>
      <w:ins w:author="Nathan Wilson" w:date="2013-08-08T16:08:00Z" w:id="119">
        <w:r w:rsidRPr="0560F6FE">
          <w:rPr>
            <w:rFonts w:ascii="Times New Roman" w:hAnsi="Times New Roman" w:eastAsia="Times New Roman" w:cs="Times New Roman"/>
            <w:sz w:val="22"/>
            <w:szCs w:val="22"/>
          </w:rPr>
          <w:t xml:space="preserve"> an</w:t>
        </w:r>
      </w:ins>
      <w:r w:rsidRPr="0560F6FE">
        <w:rPr>
          <w:rFonts w:ascii="Times New Roman" w:hAnsi="Times New Roman" w:eastAsia="Times New Roman" w:cs="Times New Roman"/>
          <w:sz w:val="22"/>
          <w:szCs w:val="22"/>
        </w:rPr>
        <w:t xml:space="preserve"> identifie</w:t>
      </w:r>
      <w:r w:rsidRPr="0560F6FE" w:rsidR="000D4C24">
        <w:rPr>
          <w:rFonts w:ascii="Times New Roman" w:hAnsi="Times New Roman" w:eastAsia="Times New Roman" w:cs="Times New Roman"/>
          <w:sz w:val="22"/>
          <w:szCs w:val="22"/>
        </w:rPr>
        <w:t xml:space="preserve">r </w:t>
      </w:r>
      <w:r w:rsidRPr="0560F6FE">
        <w:rPr>
          <w:rFonts w:ascii="Times New Roman" w:hAnsi="Times New Roman" w:eastAsia="Times New Roman" w:cs="Times New Roman"/>
          <w:sz w:val="22"/>
          <w:szCs w:val="22"/>
        </w:rPr>
        <w:t>as well as placement of it within a genus.</w:t>
      </w:r>
      <w:ins w:author="Nathan Wilson" w:date="2013-08-08T16:09:00Z" w:id="120">
        <w:r w:rsidRPr="0560F6FE">
          <w:rPr>
            <w:rFonts w:ascii="Times New Roman" w:hAnsi="Times New Roman" w:eastAsia="Times New Roman" w:cs="Times New Roman"/>
            <w:sz w:val="22"/>
            <w:szCs w:val="22"/>
          </w:rPr>
          <w:t xml:space="preserve">  For species that cannot be placed in a genus</w:t>
        </w:r>
      </w:ins>
      <w:ins w:author="djpmf" w:date="2013-08-13T07:24:00Z" w:id="121">
        <w:r w:rsidRPr="0560F6FE" w:rsidR="00C66346">
          <w:rPr>
            <w:rFonts w:ascii="Times New Roman" w:hAnsi="Times New Roman" w:eastAsia="Times New Roman" w:cs="Times New Roman"/>
            <w:sz w:val="22"/>
            <w:szCs w:val="22"/>
          </w:rPr>
          <w:t>,</w:t>
        </w:r>
      </w:ins>
      <w:ins w:author="Nathan Wilson" w:date="2013-08-08T16:09:00Z" w:id="122">
        <w:r w:rsidRPr="0560F6FE">
          <w:rPr>
            <w:rFonts w:ascii="Times New Roman" w:hAnsi="Times New Roman" w:eastAsia="Times New Roman" w:cs="Times New Roman"/>
            <w:sz w:val="22"/>
            <w:szCs w:val="22"/>
          </w:rPr>
          <w:t xml:space="preserve"> various informal surrogate names </w:t>
        </w:r>
      </w:ins>
      <w:ins w:author="djpmf" w:date="2013-08-13T07:24:00Z" w:id="123">
        <w:r w:rsidRPr="0560F6FE" w:rsidR="00C66346">
          <w:rPr>
            <w:rFonts w:ascii="Times New Roman" w:hAnsi="Times New Roman" w:eastAsia="Times New Roman" w:cs="Times New Roman"/>
            <w:sz w:val="22"/>
            <w:szCs w:val="22"/>
          </w:rPr>
          <w:t>have been</w:t>
        </w:r>
      </w:ins>
      <w:ins w:author="Nathan Wilson" w:date="2013-08-08T16:09:00Z" w:id="124">
        <w:r w:rsidRPr="0560F6FE">
          <w:rPr>
            <w:rFonts w:ascii="Times New Roman" w:hAnsi="Times New Roman" w:eastAsia="Times New Roman" w:cs="Times New Roman"/>
            <w:sz w:val="22"/>
            <w:szCs w:val="22"/>
          </w:rPr>
          <w:t xml:space="preserve"> used.</w:t>
        </w:r>
      </w:ins>
      <w:r w:rsidRPr="0560F6FE">
        <w:rPr>
          <w:rFonts w:ascii="Times New Roman" w:hAnsi="Times New Roman" w:eastAsia="Times New Roman" w:cs="Times New Roman"/>
          <w:sz w:val="22"/>
          <w:szCs w:val="22"/>
        </w:rPr>
        <w:t xml:space="preserve"> For some clades of organisms</w:t>
      </w:r>
      <w:ins w:author="djpmf" w:date="2013-08-13T07:24:00Z" w:id="125">
        <w:r w:rsidRPr="0560F6FE" w:rsidR="00C66346">
          <w:rPr>
            <w:rFonts w:ascii="Times New Roman" w:hAnsi="Times New Roman" w:eastAsia="Times New Roman" w:cs="Times New Roman"/>
            <w:sz w:val="22"/>
            <w:szCs w:val="22"/>
          </w:rPr>
          <w:t>,</w:t>
        </w:r>
      </w:ins>
      <w:r w:rsidRPr="0560F6FE">
        <w:rPr>
          <w:rFonts w:ascii="Times New Roman" w:hAnsi="Times New Roman" w:eastAsia="Times New Roman" w:cs="Times New Roman"/>
          <w:sz w:val="22"/>
          <w:szCs w:val="22"/>
        </w:rPr>
        <w:t xml:space="preserve"> surrogate names vastly outnumber valid scientific names</w:t>
      </w:r>
      <w:r w:rsidRPr="0560F6FE" w:rsidR="006F33D0">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C07A51">
        <w:rPr>
          <w:rFonts w:ascii="Times New Roman" w:hAnsi="Times New Roman" w:eastAsia="Times New Roman" w:cs="Times New Roman"/>
          <w:sz w:val="22"/>
          <w:szCs w:val="22"/>
        </w:rPr>
        <w:t>6</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 xml:space="preserve">. </w:t>
      </w:r>
    </w:p>
    <w:p w:rsidRPr="00DA6C30" w:rsidR="007D2AA1" w:rsidP="00FE562D" w:rsidRDefault="007D2AA1" w14:paraId="261375A5" w14:textId="77777777">
      <w:pPr>
        <w:rPr>
          <w:rFonts w:ascii="Times New Roman" w:hAnsi="Times New Roman" w:cs="Times New Roman"/>
          <w:sz w:val="22"/>
          <w:szCs w:val="22"/>
        </w:rPr>
      </w:pPr>
    </w:p>
    <w:p w:rsidRPr="00DA6C30" w:rsidR="00E32383" w:rsidP="00FE562D" w:rsidRDefault="00E32383" w14:paraId="53950E43"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Linn</w:t>
      </w:r>
      <w:r w:rsidRPr="0560F6FE" w:rsidR="00D7543A">
        <w:rPr>
          <w:rFonts w:ascii="Times New Roman" w:hAnsi="Times New Roman" w:eastAsia="Times New Roman" w:cs="Times New Roman"/>
          <w:sz w:val="22"/>
          <w:szCs w:val="22"/>
        </w:rPr>
        <w:t xml:space="preserve">aean classification ranks do not </w:t>
      </w:r>
      <w:ins w:author="djpmf" w:date="2013-08-13T07:24:00Z" w:id="126">
        <w:r w:rsidRPr="0560F6FE" w:rsidR="00C66346">
          <w:rPr>
            <w:rFonts w:ascii="Times New Roman" w:hAnsi="Times New Roman" w:eastAsia="Times New Roman" w:cs="Times New Roman"/>
            <w:sz w:val="22"/>
            <w:szCs w:val="22"/>
          </w:rPr>
          <w:t xml:space="preserve">provide </w:t>
        </w:r>
      </w:ins>
      <w:r w:rsidRPr="0560F6FE" w:rsidR="00D7543A">
        <w:rPr>
          <w:rFonts w:ascii="Times New Roman" w:hAnsi="Times New Roman" w:eastAsia="Times New Roman" w:cs="Times New Roman"/>
          <w:sz w:val="22"/>
          <w:szCs w:val="22"/>
        </w:rPr>
        <w:t>enough resolution to</w:t>
      </w:r>
      <w:r w:rsidRPr="0560F6FE">
        <w:rPr>
          <w:rFonts w:ascii="Times New Roman" w:hAnsi="Times New Roman" w:eastAsia="Times New Roman" w:cs="Times New Roman"/>
          <w:sz w:val="22"/>
          <w:szCs w:val="22"/>
        </w:rPr>
        <w:t xml:space="preserve"> </w:t>
      </w:r>
      <w:ins w:author="djpmf" w:date="2013-08-13T07:25:00Z" w:id="127">
        <w:r w:rsidRPr="0560F6FE" w:rsidR="00C66346">
          <w:rPr>
            <w:rFonts w:ascii="Times New Roman" w:hAnsi="Times New Roman" w:eastAsia="Times New Roman" w:cs="Times New Roman"/>
            <w:sz w:val="22"/>
            <w:szCs w:val="22"/>
          </w:rPr>
          <w:t xml:space="preserve">represent the </w:t>
        </w:r>
      </w:ins>
      <w:r w:rsidRPr="0560F6FE">
        <w:rPr>
          <w:rFonts w:ascii="Times New Roman" w:hAnsi="Times New Roman" w:eastAsia="Times New Roman" w:cs="Times New Roman"/>
          <w:sz w:val="22"/>
          <w:szCs w:val="22"/>
        </w:rPr>
        <w:t xml:space="preserve">trees built </w:t>
      </w:r>
      <w:ins w:author="djpmf" w:date="2013-08-13T07:25:00Z" w:id="128">
        <w:r w:rsidRPr="0560F6FE" w:rsidR="00C66346">
          <w:rPr>
            <w:rFonts w:ascii="Times New Roman" w:hAnsi="Times New Roman" w:eastAsia="Times New Roman" w:cs="Times New Roman"/>
            <w:sz w:val="22"/>
            <w:szCs w:val="22"/>
          </w:rPr>
          <w:t xml:space="preserve">from </w:t>
        </w:r>
      </w:ins>
      <w:r w:rsidRPr="0560F6FE">
        <w:rPr>
          <w:rFonts w:ascii="Times New Roman" w:hAnsi="Times New Roman" w:eastAsia="Times New Roman" w:cs="Times New Roman"/>
          <w:sz w:val="22"/>
          <w:szCs w:val="22"/>
        </w:rPr>
        <w:t xml:space="preserve">phylogenetic information. Homotypic synonymy, heterotypic synonymy, alternative spellings and misspellings </w:t>
      </w:r>
      <w:ins w:author="djpmf" w:date="2013-08-13T07:25:00Z" w:id="129">
        <w:r w:rsidRPr="0560F6FE" w:rsidR="00C66346">
          <w:rPr>
            <w:rFonts w:ascii="Times New Roman" w:hAnsi="Times New Roman" w:eastAsia="Times New Roman" w:cs="Times New Roman"/>
            <w:sz w:val="22"/>
            <w:szCs w:val="22"/>
          </w:rPr>
          <w:t xml:space="preserve">add </w:t>
        </w:r>
      </w:ins>
      <w:ins w:author="Nathan Wilson" w:date="2013-08-08T16:10:00Z" w:id="130">
        <w:r w:rsidRPr="0560F6FE">
          <w:rPr>
            <w:rFonts w:ascii="Times New Roman" w:hAnsi="Times New Roman" w:eastAsia="Times New Roman" w:cs="Times New Roman"/>
            <w:sz w:val="22"/>
            <w:szCs w:val="22"/>
          </w:rPr>
          <w:t xml:space="preserve">a </w:t>
        </w:r>
      </w:ins>
      <w:r w:rsidRPr="0560F6FE">
        <w:rPr>
          <w:rFonts w:ascii="Times New Roman" w:hAnsi="Times New Roman" w:eastAsia="Times New Roman" w:cs="Times New Roman"/>
          <w:sz w:val="22"/>
          <w:szCs w:val="22"/>
        </w:rPr>
        <w:t>significant amount of ambiguity</w:t>
      </w:r>
      <w:r w:rsidRPr="0560F6FE" w:rsidR="006F33D0">
        <w:rPr>
          <w:rFonts w:ascii="Times New Roman" w:hAnsi="Times New Roman" w:eastAsia="Times New Roman" w:cs="Times New Roman"/>
          <w:sz w:val="22"/>
          <w:szCs w:val="22"/>
        </w:rPr>
        <w:t xml:space="preserve"> </w:t>
      </w:r>
      <w:ins w:author="djpmf" w:date="2013-08-13T07:25:00Z" w:id="131">
        <w:r w:rsidRPr="0560F6FE" w:rsidR="00C66346">
          <w:rPr>
            <w:rFonts w:ascii="Times New Roman" w:hAnsi="Times New Roman" w:eastAsia="Times New Roman" w:cs="Times New Roman"/>
            <w:sz w:val="22"/>
            <w:szCs w:val="22"/>
          </w:rPr>
          <w:t xml:space="preserve">to the role of names as identifiers </w:t>
        </w:r>
      </w:ins>
      <w:r w:rsidRPr="0560F6FE" w:rsidR="00456205">
        <w:rPr>
          <w:rFonts w:ascii="Times New Roman" w:hAnsi="Times New Roman" w:eastAsia="Times New Roman" w:cs="Times New Roman"/>
          <w:sz w:val="22"/>
          <w:szCs w:val="22"/>
        </w:rPr>
        <w:t>[</w:t>
      </w:r>
      <w:r w:rsidRPr="0560F6FE" w:rsidR="00C07A51">
        <w:rPr>
          <w:rFonts w:ascii="Times New Roman" w:hAnsi="Times New Roman" w:eastAsia="Times New Roman" w:cs="Times New Roman"/>
          <w:sz w:val="22"/>
          <w:szCs w:val="22"/>
        </w:rPr>
        <w:t>1</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 We approach the challenge of managing biodiversity information on the assumption that we must accommodate not only the Linnaean sense of species but also that of an increasing number of biologists who follow the evolution</w:t>
      </w:r>
      <w:ins w:author="djpmf" w:date="2013-08-13T07:25:00Z" w:id="132">
        <w:r w:rsidRPr="0560F6FE" w:rsidR="00C66346">
          <w:rPr>
            <w:rFonts w:ascii="Times New Roman" w:hAnsi="Times New Roman" w:eastAsia="Times New Roman" w:cs="Times New Roman"/>
            <w:sz w:val="22"/>
            <w:szCs w:val="22"/>
          </w:rPr>
          <w:t>ary</w:t>
        </w:r>
      </w:ins>
      <w:r w:rsidRPr="0560F6FE">
        <w:rPr>
          <w:rFonts w:ascii="Times New Roman" w:hAnsi="Times New Roman" w:eastAsia="Times New Roman" w:cs="Times New Roman"/>
          <w:sz w:val="22"/>
          <w:szCs w:val="22"/>
        </w:rPr>
        <w:t xml:space="preserve"> paradigm. From </w:t>
      </w:r>
      <w:ins w:author="Nathan Wilson" w:date="2013-08-08T16:11:00Z" w:id="133">
        <w:r w:rsidRPr="0560F6FE">
          <w:rPr>
            <w:rFonts w:ascii="Times New Roman" w:hAnsi="Times New Roman" w:eastAsia="Times New Roman" w:cs="Times New Roman"/>
            <w:sz w:val="22"/>
            <w:szCs w:val="22"/>
          </w:rPr>
          <w:t xml:space="preserve">a </w:t>
        </w:r>
      </w:ins>
      <w:ins w:author="djpmf" w:date="2013-08-13T07:25:00Z" w:id="134">
        <w:r w:rsidRPr="0560F6FE" w:rsidR="00C66346">
          <w:rPr>
            <w:rFonts w:ascii="Times New Roman" w:hAnsi="Times New Roman" w:eastAsia="Times New Roman" w:cs="Times New Roman"/>
            <w:sz w:val="22"/>
            <w:szCs w:val="22"/>
          </w:rPr>
          <w:t xml:space="preserve">phylogenetic </w:t>
        </w:r>
      </w:ins>
      <w:r w:rsidRPr="0560F6FE">
        <w:rPr>
          <w:rFonts w:ascii="Times New Roman" w:hAnsi="Times New Roman" w:eastAsia="Times New Roman" w:cs="Times New Roman"/>
          <w:sz w:val="22"/>
          <w:szCs w:val="22"/>
        </w:rPr>
        <w:t>point of view</w:t>
      </w:r>
      <w:ins w:author="djpmf" w:date="2013-08-13T07:26:00Z" w:id="135">
        <w:r w:rsidRPr="0560F6FE" w:rsidR="00C66346">
          <w:rPr>
            <w:rFonts w:ascii="Times New Roman" w:hAnsi="Times New Roman" w:eastAsia="Times New Roman" w:cs="Times New Roman"/>
            <w:sz w:val="22"/>
            <w:szCs w:val="22"/>
          </w:rPr>
          <w:t>,</w:t>
        </w:r>
      </w:ins>
      <w:r w:rsidRPr="0560F6FE">
        <w:rPr>
          <w:rFonts w:ascii="Times New Roman" w:hAnsi="Times New Roman" w:eastAsia="Times New Roman" w:cs="Times New Roman"/>
          <w:sz w:val="22"/>
          <w:szCs w:val="22"/>
        </w:rPr>
        <w:t xml:space="preserve"> </w:t>
      </w:r>
      <w:ins w:author="Nathan Wilson" w:date="2013-08-08T16:15:00Z" w:id="136">
        <w:r w:rsidRPr="0560F6FE">
          <w:rPr>
            <w:rFonts w:ascii="Times New Roman" w:hAnsi="Times New Roman" w:eastAsia="Times New Roman" w:cs="Times New Roman"/>
            <w:sz w:val="22"/>
            <w:szCs w:val="22"/>
          </w:rPr>
          <w:t xml:space="preserve">the </w:t>
        </w:r>
      </w:ins>
      <w:r w:rsidRPr="0560F6FE">
        <w:rPr>
          <w:rFonts w:ascii="Times New Roman" w:hAnsi="Times New Roman" w:eastAsia="Times New Roman" w:cs="Times New Roman"/>
          <w:sz w:val="22"/>
          <w:szCs w:val="22"/>
        </w:rPr>
        <w:t>number of</w:t>
      </w:r>
      <w:ins w:author="Nathan Wilson" w:date="2013-08-08T16:13:00Z" w:id="137">
        <w:r w:rsidRPr="0560F6FE">
          <w:rPr>
            <w:rFonts w:ascii="Times New Roman" w:hAnsi="Times New Roman" w:eastAsia="Times New Roman" w:cs="Times New Roman"/>
            <w:sz w:val="22"/>
            <w:szCs w:val="22"/>
          </w:rPr>
          <w:t xml:space="preserve"> living</w:t>
        </w:r>
      </w:ins>
      <w:r w:rsidRPr="0560F6FE">
        <w:rPr>
          <w:rFonts w:ascii="Times New Roman" w:hAnsi="Times New Roman" w:eastAsia="Times New Roman" w:cs="Times New Roman"/>
          <w:sz w:val="22"/>
          <w:szCs w:val="22"/>
        </w:rPr>
        <w:t xml:space="preserve"> species increases and decreases depending on environmental changes, random mutations and natural selection. Species can be placed into groups according to their phylogenetic distances, borders between species concepts are fuzzy, or non-existent, and taxonomy as a whole describes a dynamic process changing with time, and not a static landscape.</w:t>
      </w:r>
      <w:ins w:author="djpmf" w:date="2013-08-13T07:26:00Z" w:id="138">
        <w:r w:rsidRPr="0560F6FE" w:rsidR="00C66346">
          <w:rPr>
            <w:rFonts w:ascii="Times New Roman" w:hAnsi="Times New Roman" w:eastAsia="Times New Roman" w:cs="Times New Roman"/>
            <w:sz w:val="22"/>
            <w:szCs w:val="22"/>
          </w:rPr>
          <w:t xml:space="preserve"> A names-based infrastructure must be flexible, and allow for multiple co-existing interpretations of biodiversity</w:t>
        </w:r>
      </w:ins>
    </w:p>
    <w:p w:rsidRPr="00DA6C30" w:rsidR="00E32383" w:rsidP="00FE562D" w:rsidRDefault="00E32383" w14:paraId="18510515" w14:textId="77777777">
      <w:pPr>
        <w:rPr>
          <w:rFonts w:ascii="Times New Roman" w:hAnsi="Times New Roman" w:cs="Times New Roman"/>
          <w:sz w:val="22"/>
          <w:szCs w:val="22"/>
        </w:rPr>
      </w:pPr>
    </w:p>
    <w:p w:rsidRPr="00DA6C30" w:rsidR="00E32383" w:rsidP="00FE562D" w:rsidRDefault="00E32383" w14:paraId="773CC59A"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 xml:space="preserve">Out of </w:t>
      </w:r>
      <w:ins w:author="djpmf" w:date="2013-08-13T07:27:00Z" w:id="139">
        <w:r w:rsidRPr="0560F6FE" w:rsidR="00BC3571">
          <w:rPr>
            <w:rFonts w:ascii="Times New Roman" w:hAnsi="Times New Roman" w:eastAsia="Times New Roman" w:cs="Times New Roman"/>
            <w:sz w:val="22"/>
            <w:szCs w:val="22"/>
          </w:rPr>
          <w:t xml:space="preserve">the </w:t>
        </w:r>
      </w:ins>
      <w:r w:rsidRPr="0560F6FE">
        <w:rPr>
          <w:rFonts w:ascii="Times New Roman" w:hAnsi="Times New Roman" w:eastAsia="Times New Roman" w:cs="Times New Roman"/>
          <w:sz w:val="22"/>
          <w:szCs w:val="22"/>
        </w:rPr>
        <w:t xml:space="preserve">estimated 4-10 million species of eukaryotic organisms </w:t>
      </w:r>
      <w:ins w:author="djpmf" w:date="2013-08-13T07:26:00Z" w:id="140">
        <w:r w:rsidRPr="0560F6FE" w:rsidR="00BC3571">
          <w:rPr>
            <w:rFonts w:ascii="Times New Roman" w:hAnsi="Times New Roman" w:eastAsia="Times New Roman" w:cs="Times New Roman"/>
            <w:sz w:val="22"/>
            <w:szCs w:val="22"/>
          </w:rPr>
          <w:t xml:space="preserve">that </w:t>
        </w:r>
      </w:ins>
      <w:ins w:author="Nathan Wilson" w:date="2013-08-08T16:15:00Z" w:id="141">
        <w:r w:rsidRPr="0560F6FE">
          <w:rPr>
            <w:rFonts w:ascii="Times New Roman" w:hAnsi="Times New Roman" w:eastAsia="Times New Roman" w:cs="Times New Roman"/>
            <w:sz w:val="22"/>
            <w:szCs w:val="22"/>
          </w:rPr>
          <w:t xml:space="preserve">currently </w:t>
        </w:r>
      </w:ins>
      <w:ins w:author="djpmf" w:date="2013-08-13T07:26:00Z" w:id="142">
        <w:r w:rsidRPr="0560F6FE" w:rsidR="00BC3571">
          <w:rPr>
            <w:rFonts w:ascii="Times New Roman" w:hAnsi="Times New Roman" w:eastAsia="Times New Roman" w:cs="Times New Roman"/>
            <w:sz w:val="22"/>
            <w:szCs w:val="22"/>
          </w:rPr>
          <w:t xml:space="preserve">populate </w:t>
        </w:r>
      </w:ins>
      <w:r w:rsidRPr="0560F6FE" w:rsidR="007D2AA1">
        <w:rPr>
          <w:rFonts w:ascii="Times New Roman" w:hAnsi="Times New Roman" w:eastAsia="Times New Roman" w:cs="Times New Roman"/>
          <w:sz w:val="22"/>
          <w:szCs w:val="22"/>
        </w:rPr>
        <w:t>the Earth</w:t>
      </w:r>
      <w:ins w:author="djpmf" w:date="2013-08-13T07:27:00Z" w:id="143">
        <w:r w:rsidRPr="0560F6FE" w:rsidR="00BC3571">
          <w:rPr>
            <w:rFonts w:ascii="Times New Roman" w:hAnsi="Times New Roman" w:eastAsia="Times New Roman" w:cs="Times New Roman"/>
            <w:sz w:val="22"/>
            <w:szCs w:val="22"/>
          </w:rPr>
          <w:t>, only</w:t>
        </w:r>
      </w:ins>
      <w:r w:rsidRPr="0560F6FE" w:rsidR="007D2AA1">
        <w:rPr>
          <w:rFonts w:ascii="Times New Roman" w:hAnsi="Times New Roman" w:eastAsia="Times New Roman" w:cs="Times New Roman"/>
          <w:sz w:val="22"/>
          <w:szCs w:val="22"/>
        </w:rPr>
        <w:t xml:space="preserve"> about 2.3 million</w:t>
      </w:r>
      <w:r w:rsidRPr="0560F6FE">
        <w:rPr>
          <w:rFonts w:ascii="Times New Roman" w:hAnsi="Times New Roman" w:eastAsia="Times New Roman" w:cs="Times New Roman"/>
          <w:sz w:val="22"/>
          <w:szCs w:val="22"/>
        </w:rPr>
        <w:t xml:space="preserve"> </w:t>
      </w:r>
      <w:ins w:author="djpmf" w:date="2013-08-13T07:27:00Z" w:id="144">
        <w:r w:rsidRPr="0560F6FE" w:rsidR="00BC3571">
          <w:rPr>
            <w:rFonts w:ascii="Times New Roman" w:hAnsi="Times New Roman" w:eastAsia="Times New Roman" w:cs="Times New Roman"/>
            <w:sz w:val="22"/>
            <w:szCs w:val="22"/>
          </w:rPr>
          <w:t xml:space="preserve">have been </w:t>
        </w:r>
      </w:ins>
      <w:r w:rsidRPr="0560F6FE">
        <w:rPr>
          <w:rFonts w:ascii="Times New Roman" w:hAnsi="Times New Roman" w:eastAsia="Times New Roman" w:cs="Times New Roman"/>
          <w:sz w:val="22"/>
          <w:szCs w:val="22"/>
        </w:rPr>
        <w:t>described</w:t>
      </w:r>
      <w:r w:rsidRPr="0560F6FE" w:rsidR="002C67A9">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2C67A9">
        <w:rPr>
          <w:rFonts w:ascii="Times New Roman" w:hAnsi="Times New Roman" w:eastAsia="Times New Roman" w:cs="Times New Roman"/>
          <w:sz w:val="22"/>
          <w:szCs w:val="22"/>
        </w:rPr>
        <w:t>7, 8, 9</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 xml:space="preserve">. The rest wait to be discovered or to be formalized from their surrogate name status. </w:t>
      </w:r>
      <w:ins w:author="Dmitry Mozzherin" w:date="2013-08-08T18:47:00Z" w:id="145">
        <w:r w:rsidRPr="0560F6FE">
          <w:rPr>
            <w:rFonts w:ascii="Times New Roman" w:hAnsi="Times New Roman" w:eastAsia="Times New Roman" w:cs="Times New Roman"/>
            <w:sz w:val="22"/>
            <w:szCs w:val="22"/>
          </w:rPr>
          <w:t>Some researchers</w:t>
        </w:r>
      </w:ins>
      <w:r w:rsidRPr="0560F6FE">
        <w:rPr>
          <w:rFonts w:ascii="Times New Roman" w:hAnsi="Times New Roman" w:eastAsia="Times New Roman" w:cs="Times New Roman"/>
          <w:sz w:val="22"/>
          <w:szCs w:val="22"/>
        </w:rPr>
        <w:t xml:space="preserve"> </w:t>
      </w:r>
      <w:ins w:author="Dmitry Mozzherin" w:date="2013-08-08T18:46:00Z" w:id="146">
        <w:r w:rsidRPr="0560F6FE">
          <w:rPr>
            <w:rFonts w:ascii="Times New Roman" w:hAnsi="Times New Roman" w:eastAsia="Times New Roman" w:cs="Times New Roman"/>
            <w:sz w:val="22"/>
            <w:szCs w:val="22"/>
          </w:rPr>
          <w:t>call</w:t>
        </w:r>
      </w:ins>
      <w:r w:rsidRPr="0560F6FE">
        <w:rPr>
          <w:rFonts w:ascii="Times New Roman" w:hAnsi="Times New Roman" w:eastAsia="Times New Roman" w:cs="Times New Roman"/>
          <w:sz w:val="22"/>
          <w:szCs w:val="22"/>
        </w:rPr>
        <w:t xml:space="preserve"> to dramatically speedup the process of species registration</w:t>
      </w:r>
      <w:r w:rsidRPr="0560F6FE" w:rsidR="002C67A9">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2C67A9">
        <w:rPr>
          <w:rFonts w:ascii="Times New Roman" w:hAnsi="Times New Roman" w:eastAsia="Times New Roman" w:cs="Times New Roman"/>
          <w:sz w:val="22"/>
          <w:szCs w:val="22"/>
        </w:rPr>
        <w:t>10</w:t>
      </w:r>
      <w:r w:rsidRPr="0560F6FE" w:rsidR="00E416DA">
        <w:rPr>
          <w:rFonts w:ascii="Times New Roman" w:hAnsi="Times New Roman" w:eastAsia="Times New Roman" w:cs="Times New Roman"/>
          <w:sz w:val="22"/>
          <w:szCs w:val="22"/>
        </w:rPr>
        <w:t>]</w:t>
      </w:r>
      <w:r w:rsidRPr="0560F6FE" w:rsidR="005C13A1">
        <w:rPr>
          <w:rFonts w:ascii="Times New Roman" w:hAnsi="Times New Roman" w:eastAsia="Times New Roman" w:cs="Times New Roman"/>
          <w:sz w:val="22"/>
          <w:szCs w:val="22"/>
        </w:rPr>
        <w:t>.</w:t>
      </w:r>
      <w:ins w:author="djpmf" w:date="2013-08-13T07:27:00Z" w:id="147">
        <w:r w:rsidRPr="0560F6FE" w:rsidR="00BC3571">
          <w:rPr>
            <w:rFonts w:ascii="Times New Roman" w:hAnsi="Times New Roman" w:eastAsia="Times New Roman" w:cs="Times New Roman"/>
            <w:sz w:val="22"/>
            <w:szCs w:val="22"/>
          </w:rPr>
          <w:t xml:space="preserve">  The Global Names Architecture must be designed for participation in this process.</w:t>
        </w:r>
      </w:ins>
    </w:p>
    <w:p w:rsidRPr="00DA6C30" w:rsidR="00E32383" w:rsidP="00FE562D" w:rsidRDefault="00E32383" w14:paraId="71759004" w14:textId="77777777">
      <w:pPr>
        <w:rPr>
          <w:rFonts w:ascii="Times New Roman" w:hAnsi="Times New Roman" w:cs="Times New Roman"/>
          <w:sz w:val="22"/>
          <w:szCs w:val="22"/>
        </w:rPr>
      </w:pPr>
    </w:p>
    <w:p w:rsidRPr="00DA6C30" w:rsidR="00E32383" w:rsidP="00FE562D" w:rsidRDefault="00E32383" w14:paraId="4622D905"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A</w:t>
      </w:r>
      <w:ins w:author="Nathan Wilson" w:date="2013-08-08T16:17:00Z" w:id="148">
        <w:r w:rsidRPr="0560F6FE">
          <w:rPr>
            <w:rFonts w:ascii="Times New Roman" w:hAnsi="Times New Roman" w:eastAsia="Times New Roman" w:cs="Times New Roman"/>
            <w:sz w:val="22"/>
            <w:szCs w:val="22"/>
          </w:rPr>
          <w:t>s the a</w:t>
        </w:r>
      </w:ins>
      <w:r w:rsidRPr="0560F6FE">
        <w:rPr>
          <w:rFonts w:ascii="Times New Roman" w:hAnsi="Times New Roman" w:eastAsia="Times New Roman" w:cs="Times New Roman"/>
          <w:sz w:val="22"/>
          <w:szCs w:val="22"/>
        </w:rPr>
        <w:t>mount</w:t>
      </w:r>
      <w:ins w:author="djpmf" w:date="2013-08-13T07:27:00Z" w:id="149">
        <w:r w:rsidRPr="0560F6FE" w:rsidR="00BC3571">
          <w:rPr>
            <w:rFonts w:ascii="Times New Roman" w:hAnsi="Times New Roman" w:eastAsia="Times New Roman" w:cs="Times New Roman"/>
            <w:sz w:val="22"/>
            <w:szCs w:val="22"/>
          </w:rPr>
          <w:t>s</w:t>
        </w:r>
      </w:ins>
      <w:r w:rsidRPr="0560F6FE">
        <w:rPr>
          <w:rFonts w:ascii="Times New Roman" w:hAnsi="Times New Roman" w:eastAsia="Times New Roman" w:cs="Times New Roman"/>
          <w:sz w:val="22"/>
          <w:szCs w:val="22"/>
        </w:rPr>
        <w:t xml:space="preserve"> of scientific literature and data </w:t>
      </w:r>
      <w:ins w:author="djpmf" w:date="2013-08-13T07:27:00Z" w:id="150">
        <w:r w:rsidRPr="0560F6FE" w:rsidR="00BC3571">
          <w:rPr>
            <w:rFonts w:ascii="Times New Roman" w:hAnsi="Times New Roman" w:eastAsia="Times New Roman" w:cs="Times New Roman"/>
            <w:sz w:val="22"/>
            <w:szCs w:val="22"/>
          </w:rPr>
          <w:t xml:space="preserve">grow </w:t>
        </w:r>
      </w:ins>
      <w:r w:rsidRPr="0560F6FE">
        <w:rPr>
          <w:rFonts w:ascii="Times New Roman" w:hAnsi="Times New Roman" w:eastAsia="Times New Roman" w:cs="Times New Roman"/>
          <w:sz w:val="22"/>
          <w:szCs w:val="22"/>
        </w:rPr>
        <w:t>geometrically</w:t>
      </w:r>
      <w:ins w:author="Nathan Wilson" w:date="2013-08-08T16:17:00Z" w:id="151">
        <w:r w:rsidRPr="0560F6FE">
          <w:rPr>
            <w:rFonts w:ascii="Times New Roman" w:hAnsi="Times New Roman" w:eastAsia="Times New Roman" w:cs="Times New Roman"/>
            <w:sz w:val="22"/>
            <w:szCs w:val="22"/>
          </w:rPr>
          <w:t>,</w:t>
        </w:r>
      </w:ins>
      <w:r w:rsidRPr="0560F6FE">
        <w:rPr>
          <w:rFonts w:ascii="Times New Roman" w:hAnsi="Times New Roman" w:eastAsia="Times New Roman" w:cs="Times New Roman"/>
          <w:sz w:val="22"/>
          <w:szCs w:val="22"/>
        </w:rPr>
        <w:t xml:space="preserve"> biology</w:t>
      </w:r>
      <w:ins w:author="Nathan Wilson" w:date="2013-08-08T16:17:00Z" w:id="152">
        <w:r w:rsidRPr="0560F6FE">
          <w:rPr>
            <w:rFonts w:ascii="Times New Roman" w:hAnsi="Times New Roman" w:eastAsia="Times New Roman" w:cs="Times New Roman"/>
            <w:sz w:val="22"/>
            <w:szCs w:val="22"/>
          </w:rPr>
          <w:t xml:space="preserve"> has</w:t>
        </w:r>
      </w:ins>
      <w:r w:rsidRPr="0560F6FE" w:rsidR="000D4C24">
        <w:rPr>
          <w:rFonts w:ascii="Times New Roman" w:hAnsi="Times New Roman" w:eastAsia="Times New Roman" w:cs="Times New Roman"/>
          <w:sz w:val="22"/>
          <w:szCs w:val="22"/>
        </w:rPr>
        <w:t xml:space="preserve"> entered the scale of </w:t>
      </w:r>
      <w:r w:rsidRPr="0560F6FE" w:rsidR="008101D3">
        <w:rPr>
          <w:rFonts w:ascii="Times New Roman" w:hAnsi="Times New Roman" w:eastAsia="Times New Roman" w:cs="Times New Roman"/>
          <w:sz w:val="22"/>
          <w:szCs w:val="22"/>
        </w:rPr>
        <w:t>Big Data</w:t>
      </w:r>
      <w:r w:rsidRPr="0560F6FE" w:rsidR="005C13A1">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C07A51">
        <w:rPr>
          <w:rFonts w:ascii="Times New Roman" w:hAnsi="Times New Roman" w:eastAsia="Times New Roman" w:cs="Times New Roman"/>
          <w:sz w:val="22"/>
          <w:szCs w:val="22"/>
        </w:rPr>
        <w:t>11, 12</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 xml:space="preserve">. It is not humanly possible now to follow </w:t>
      </w:r>
      <w:ins w:author="Nathan Wilson" w:date="2013-08-08T16:17:00Z" w:id="153">
        <w:r w:rsidRPr="0560F6FE">
          <w:rPr>
            <w:rFonts w:ascii="Times New Roman" w:hAnsi="Times New Roman" w:eastAsia="Times New Roman" w:cs="Times New Roman"/>
            <w:sz w:val="22"/>
            <w:szCs w:val="22"/>
          </w:rPr>
          <w:t>all this</w:t>
        </w:r>
      </w:ins>
      <w:r w:rsidRPr="0560F6FE">
        <w:rPr>
          <w:rFonts w:ascii="Times New Roman" w:hAnsi="Times New Roman" w:eastAsia="Times New Roman" w:cs="Times New Roman"/>
          <w:sz w:val="22"/>
          <w:szCs w:val="22"/>
        </w:rPr>
        <w:t xml:space="preserve"> information without </w:t>
      </w:r>
      <w:ins w:author="Nathan Wilson" w:date="2013-08-08T16:17:00Z" w:id="154">
        <w:r w:rsidRPr="0560F6FE">
          <w:rPr>
            <w:rFonts w:ascii="Times New Roman" w:hAnsi="Times New Roman" w:eastAsia="Times New Roman" w:cs="Times New Roman"/>
            <w:sz w:val="22"/>
            <w:szCs w:val="22"/>
          </w:rPr>
          <w:t xml:space="preserve">the </w:t>
        </w:r>
      </w:ins>
      <w:r w:rsidRPr="0560F6FE">
        <w:rPr>
          <w:rFonts w:ascii="Times New Roman" w:hAnsi="Times New Roman" w:eastAsia="Times New Roman" w:cs="Times New Roman"/>
          <w:sz w:val="22"/>
          <w:szCs w:val="22"/>
        </w:rPr>
        <w:t>assistance of computers. Electronic publication of scientific papers is becoming ubiquitous</w:t>
      </w:r>
      <w:ins w:author="Nathan Wilson" w:date="2013-08-08T16:18:00Z" w:id="155">
        <w:r w:rsidRPr="0560F6FE">
          <w:rPr>
            <w:rFonts w:ascii="Times New Roman" w:hAnsi="Times New Roman" w:eastAsia="Times New Roman" w:cs="Times New Roman"/>
            <w:sz w:val="22"/>
            <w:szCs w:val="22"/>
          </w:rPr>
          <w:t xml:space="preserve"> and</w:t>
        </w:r>
      </w:ins>
      <w:r w:rsidRPr="0560F6FE">
        <w:rPr>
          <w:rFonts w:ascii="Times New Roman" w:hAnsi="Times New Roman" w:eastAsia="Times New Roman" w:cs="Times New Roman"/>
          <w:sz w:val="22"/>
          <w:szCs w:val="22"/>
        </w:rPr>
        <w:t xml:space="preserve"> there is a significant effort in digitizing older </w:t>
      </w:r>
      <w:ins w:author="djpmf" w:date="2013-08-13T07:29:00Z" w:id="156">
        <w:r w:rsidRPr="0560F6FE" w:rsidR="00BC3571">
          <w:rPr>
            <w:rFonts w:ascii="Times New Roman" w:hAnsi="Times New Roman" w:eastAsia="Times New Roman" w:cs="Times New Roman"/>
            <w:sz w:val="22"/>
            <w:szCs w:val="22"/>
          </w:rPr>
          <w:t>information</w:t>
        </w:r>
      </w:ins>
      <w:r w:rsidRPr="0560F6FE">
        <w:rPr>
          <w:rFonts w:ascii="Times New Roman" w:hAnsi="Times New Roman" w:eastAsia="Times New Roman" w:cs="Times New Roman"/>
          <w:sz w:val="22"/>
          <w:szCs w:val="22"/>
        </w:rPr>
        <w:t>, making it available on</w:t>
      </w:r>
      <w:r w:rsidRPr="0560F6FE" w:rsidR="00D7543A">
        <w:rPr>
          <w:rFonts w:ascii="Times New Roman" w:hAnsi="Times New Roman" w:eastAsia="Times New Roman" w:cs="Times New Roman"/>
          <w:sz w:val="22"/>
          <w:szCs w:val="22"/>
        </w:rPr>
        <w:t xml:space="preserve"> Internet as raw scans and digital</w:t>
      </w:r>
      <w:r w:rsidRPr="0560F6FE">
        <w:rPr>
          <w:rFonts w:ascii="Times New Roman" w:hAnsi="Times New Roman" w:eastAsia="Times New Roman" w:cs="Times New Roman"/>
          <w:sz w:val="22"/>
          <w:szCs w:val="22"/>
        </w:rPr>
        <w:t xml:space="preserve"> text</w:t>
      </w:r>
      <w:r w:rsidRPr="0560F6FE" w:rsidR="00D7543A">
        <w:rPr>
          <w:rFonts w:ascii="Times New Roman" w:hAnsi="Times New Roman" w:eastAsia="Times New Roman" w:cs="Times New Roman"/>
          <w:sz w:val="22"/>
          <w:szCs w:val="22"/>
        </w:rPr>
        <w:t xml:space="preserve"> via Optical Character Recognition (OCR) process</w:t>
      </w:r>
      <w:ins w:author="djpmf" w:date="2013-08-13T07:29:00Z" w:id="157">
        <w:r w:rsidRPr="0560F6FE" w:rsidR="00BC3571">
          <w:rPr>
            <w:rFonts w:ascii="Times New Roman" w:hAnsi="Times New Roman" w:eastAsia="Times New Roman" w:cs="Times New Roman"/>
            <w:sz w:val="22"/>
            <w:szCs w:val="22"/>
          </w:rPr>
          <w:t>es</w:t>
        </w:r>
      </w:ins>
      <w:r w:rsidRPr="0560F6FE" w:rsidR="00E416DA">
        <w:rPr>
          <w:rFonts w:ascii="Times New Roman" w:hAnsi="Times New Roman" w:eastAsia="Times New Roman" w:cs="Times New Roman"/>
          <w:sz w:val="22"/>
          <w:szCs w:val="22"/>
        </w:rPr>
        <w:t xml:space="preserve"> [</w:t>
      </w:r>
      <w:r w:rsidRPr="0560F6FE" w:rsidR="002C67A9">
        <w:rPr>
          <w:rFonts w:ascii="Times New Roman" w:hAnsi="Times New Roman" w:eastAsia="Times New Roman" w:cs="Times New Roman"/>
          <w:sz w:val="22"/>
          <w:szCs w:val="22"/>
        </w:rPr>
        <w:t>13</w:t>
      </w:r>
      <w:r w:rsidRPr="0560F6FE" w:rsidR="00E416DA">
        <w:rPr>
          <w:rFonts w:ascii="Times New Roman" w:hAnsi="Times New Roman" w:eastAsia="Times New Roman" w:cs="Times New Roman"/>
          <w:sz w:val="22"/>
          <w:szCs w:val="22"/>
        </w:rPr>
        <w:t>]</w:t>
      </w:r>
      <w:r w:rsidRPr="0560F6FE">
        <w:rPr>
          <w:rFonts w:ascii="Times New Roman" w:hAnsi="Times New Roman" w:eastAsia="Times New Roman" w:cs="Times New Roman"/>
          <w:sz w:val="22"/>
          <w:szCs w:val="22"/>
        </w:rPr>
        <w:t>.</w:t>
      </w:r>
      <w:ins w:author="djpmf" w:date="2013-08-13T07:28:00Z" w:id="158">
        <w:r w:rsidRPr="0560F6FE" w:rsidR="00BC3571">
          <w:rPr>
            <w:rFonts w:ascii="Times New Roman" w:hAnsi="Times New Roman" w:eastAsia="Times New Roman" w:cs="Times New Roman"/>
            <w:sz w:val="22"/>
            <w:szCs w:val="22"/>
          </w:rPr>
          <w:t xml:space="preserve">  Our indexing services are being designed to </w:t>
        </w:r>
        <w:r w:rsidRPr="0560F6FE" w:rsidR="00BC3571">
          <w:rPr>
            <w:rFonts w:ascii="Times New Roman" w:hAnsi="Times New Roman" w:eastAsia="Times New Roman" w:cs="Times New Roman"/>
            <w:sz w:val="22"/>
            <w:szCs w:val="22"/>
          </w:rPr>
          <w:lastRenderedPageBreak/>
          <w:t>intercept this flow of information, and by identifying the names, will provide organization to the heterogeneous content and make relevant content more discoverable.</w:t>
        </w:r>
      </w:ins>
    </w:p>
    <w:p w:rsidRPr="00DA6C30" w:rsidR="00E32383" w:rsidP="00FE562D" w:rsidRDefault="00E32383" w14:paraId="41EC807D" w14:textId="77777777">
      <w:pPr>
        <w:rPr>
          <w:rFonts w:ascii="Times New Roman" w:hAnsi="Times New Roman" w:cs="Times New Roman"/>
          <w:sz w:val="22"/>
          <w:szCs w:val="22"/>
        </w:rPr>
      </w:pPr>
    </w:p>
    <w:p w:rsidRPr="00217E61" w:rsidR="00E32383" w:rsidP="00FE562D" w:rsidRDefault="00E32383" w14:paraId="290A15ED" w14:textId="77777777">
      <w:pPr>
        <w:rPr>
          <w:rFonts w:ascii="Times New Roman" w:hAnsi="Times New Roman" w:cs="Times New Roman"/>
          <w:b/>
          <w:sz w:val="22"/>
          <w:szCs w:val="22"/>
        </w:rPr>
      </w:pPr>
      <w:r w:rsidRPr="00217E61">
        <w:rPr>
          <w:rFonts w:ascii="Times New Roman" w:hAnsi="Times New Roman" w:cs="Times New Roman"/>
          <w:b/>
          <w:sz w:val="22"/>
          <w:szCs w:val="22"/>
        </w:rPr>
        <w:t>3. The Global Names Architecture – History and Progress to Date `</w:t>
      </w:r>
    </w:p>
    <w:p w:rsidRPr="00217E61" w:rsidR="00E32383" w:rsidP="00FE562D" w:rsidRDefault="00E32383" w14:paraId="02F7E8C3" w14:textId="77777777">
      <w:pPr>
        <w:rPr>
          <w:rFonts w:ascii="Times New Roman" w:hAnsi="Times New Roman" w:cs="Times New Roman"/>
          <w:b/>
          <w:sz w:val="22"/>
          <w:szCs w:val="22"/>
        </w:rPr>
      </w:pPr>
    </w:p>
    <w:p w:rsidRPr="00DA6C30" w:rsidR="00E32383" w:rsidP="00FE562D" w:rsidRDefault="00E32383" w14:paraId="7BA93523" w14:textId="77777777">
      <w:pPr>
        <w:spacing w:after="120"/>
        <w:rPr>
          <w:rFonts w:ascii="Times New Roman" w:hAnsi="Times New Roman" w:cs="Times New Roman"/>
          <w:sz w:val="22"/>
          <w:szCs w:val="22"/>
        </w:rPr>
      </w:pPr>
      <w:r w:rsidRPr="00DA6C30">
        <w:rPr>
          <w:rFonts w:ascii="Times New Roman" w:hAnsi="Times New Roman" w:cs="Times New Roman"/>
          <w:b/>
          <w:sz w:val="22"/>
          <w:szCs w:val="22"/>
        </w:rPr>
        <w:t xml:space="preserve">3.1. Background. </w:t>
      </w:r>
      <w:r w:rsidRPr="00DA6C30">
        <w:rPr>
          <w:rFonts w:ascii="Times New Roman" w:hAnsi="Times New Roman" w:cs="Times New Roman"/>
          <w:sz w:val="22"/>
          <w:szCs w:val="22"/>
        </w:rPr>
        <w:t>GNA was conceived</w:t>
      </w:r>
      <w:r w:rsidRPr="00DA6C30" w:rsidR="002C67A9">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2C67A9">
        <w:rPr>
          <w:rFonts w:ascii="Times New Roman" w:hAnsi="Times New Roman" w:cs="Times New Roman"/>
          <w:sz w:val="22"/>
          <w:szCs w:val="22"/>
        </w:rPr>
        <w:t>14, 15</w:t>
      </w:r>
      <w:r w:rsidRPr="00DA6C30" w:rsidR="00E416DA">
        <w:rPr>
          <w:rFonts w:ascii="Times New Roman" w:hAnsi="Times New Roman" w:cs="Times New Roman"/>
          <w:sz w:val="22"/>
          <w:szCs w:val="22"/>
        </w:rPr>
        <w:t>]</w:t>
      </w:r>
      <w:r w:rsidRPr="00DA6C30" w:rsidR="005C13A1">
        <w:rPr>
          <w:rFonts w:ascii="Times New Roman" w:hAnsi="Times New Roman" w:cs="Times New Roman"/>
          <w:sz w:val="22"/>
          <w:szCs w:val="22"/>
        </w:rPr>
        <w:t xml:space="preserve"> </w:t>
      </w:r>
      <w:r w:rsidRPr="00DA6C30">
        <w:rPr>
          <w:rFonts w:ascii="Times New Roman" w:hAnsi="Times New Roman" w:cs="Times New Roman"/>
          <w:sz w:val="22"/>
          <w:szCs w:val="22"/>
        </w:rPr>
        <w:t>in 2007 by G</w:t>
      </w:r>
      <w:r w:rsidR="000D4C24">
        <w:rPr>
          <w:rFonts w:ascii="Times New Roman" w:hAnsi="Times New Roman" w:cs="Times New Roman"/>
          <w:sz w:val="22"/>
          <w:szCs w:val="22"/>
        </w:rPr>
        <w:t xml:space="preserve">lobal </w:t>
      </w:r>
      <w:r w:rsidRPr="00DA6C30">
        <w:rPr>
          <w:rFonts w:ascii="Times New Roman" w:hAnsi="Times New Roman" w:cs="Times New Roman"/>
          <w:sz w:val="22"/>
          <w:szCs w:val="22"/>
        </w:rPr>
        <w:t>B</w:t>
      </w:r>
      <w:r w:rsidR="000D4C24">
        <w:rPr>
          <w:rFonts w:ascii="Times New Roman" w:hAnsi="Times New Roman" w:cs="Times New Roman"/>
          <w:sz w:val="22"/>
          <w:szCs w:val="22"/>
        </w:rPr>
        <w:t xml:space="preserve">iodiversity </w:t>
      </w:r>
      <w:r w:rsidRPr="00DA6C30">
        <w:rPr>
          <w:rFonts w:ascii="Times New Roman" w:hAnsi="Times New Roman" w:cs="Times New Roman"/>
          <w:sz w:val="22"/>
          <w:szCs w:val="22"/>
        </w:rPr>
        <w:t>I</w:t>
      </w:r>
      <w:r w:rsidR="000D4C24">
        <w:rPr>
          <w:rFonts w:ascii="Times New Roman" w:hAnsi="Times New Roman" w:cs="Times New Roman"/>
          <w:sz w:val="22"/>
          <w:szCs w:val="22"/>
        </w:rPr>
        <w:t xml:space="preserve">nformation </w:t>
      </w:r>
      <w:r w:rsidRPr="00DA6C30">
        <w:rPr>
          <w:rFonts w:ascii="Times New Roman" w:hAnsi="Times New Roman" w:cs="Times New Roman"/>
          <w:sz w:val="22"/>
          <w:szCs w:val="22"/>
        </w:rPr>
        <w:t>F</w:t>
      </w:r>
      <w:r w:rsidR="008101D3">
        <w:rPr>
          <w:rFonts w:ascii="Times New Roman" w:hAnsi="Times New Roman" w:cs="Times New Roman"/>
          <w:sz w:val="22"/>
          <w:szCs w:val="22"/>
        </w:rPr>
        <w:t>acility (GBIF)</w:t>
      </w:r>
      <w:r w:rsidRPr="00DA6C30">
        <w:rPr>
          <w:rFonts w:ascii="Times New Roman" w:hAnsi="Times New Roman" w:cs="Times New Roman"/>
          <w:sz w:val="22"/>
          <w:szCs w:val="22"/>
        </w:rPr>
        <w:t xml:space="preserve"> and E</w:t>
      </w:r>
      <w:r w:rsidR="008101D3">
        <w:rPr>
          <w:rFonts w:ascii="Times New Roman" w:hAnsi="Times New Roman" w:cs="Times New Roman"/>
          <w:sz w:val="22"/>
          <w:szCs w:val="22"/>
        </w:rPr>
        <w:t xml:space="preserve">ncyclopedia </w:t>
      </w:r>
      <w:r w:rsidRPr="00DA6C30">
        <w:rPr>
          <w:rFonts w:ascii="Times New Roman" w:hAnsi="Times New Roman" w:cs="Times New Roman"/>
          <w:sz w:val="22"/>
          <w:szCs w:val="22"/>
        </w:rPr>
        <w:t>O</w:t>
      </w:r>
      <w:r w:rsidR="008101D3">
        <w:rPr>
          <w:rFonts w:ascii="Times New Roman" w:hAnsi="Times New Roman" w:cs="Times New Roman"/>
          <w:sz w:val="22"/>
          <w:szCs w:val="22"/>
        </w:rPr>
        <w:t xml:space="preserve">f </w:t>
      </w:r>
      <w:r w:rsidRPr="00DA6C30">
        <w:rPr>
          <w:rFonts w:ascii="Times New Roman" w:hAnsi="Times New Roman" w:cs="Times New Roman"/>
          <w:sz w:val="22"/>
          <w:szCs w:val="22"/>
        </w:rPr>
        <w:t>L</w:t>
      </w:r>
      <w:r w:rsidR="008101D3">
        <w:rPr>
          <w:rFonts w:ascii="Times New Roman" w:hAnsi="Times New Roman" w:cs="Times New Roman"/>
          <w:sz w:val="22"/>
          <w:szCs w:val="22"/>
        </w:rPr>
        <w:t>ife (EOL)</w:t>
      </w:r>
      <w:r w:rsidRPr="00DA6C30">
        <w:rPr>
          <w:rFonts w:ascii="Times New Roman" w:hAnsi="Times New Roman" w:cs="Times New Roman"/>
          <w:sz w:val="22"/>
          <w:szCs w:val="22"/>
        </w:rPr>
        <w:t xml:space="preserve"> to use names and associated information in expert sources to interconnect existing initiatives, enhancing them through their interactions as a virtual layer for managing biodiversity data distributed across the Internet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GNA's conception involved an international consultative process with </w:t>
      </w:r>
      <w:ins w:author="djpmf" w:date="2013-08-13T07:30:00Z" w:id="159">
        <w:r w:rsidRPr="00DA6C30" w:rsidR="00BC3571">
          <w:rPr>
            <w:rFonts w:ascii="Times New Roman" w:hAnsi="Times New Roman" w:cs="Times New Roman"/>
            <w:sz w:val="22"/>
            <w:szCs w:val="22"/>
          </w:rPr>
          <w:t xml:space="preserve">over 100 </w:t>
        </w:r>
      </w:ins>
      <w:r w:rsidRPr="00DA6C30">
        <w:rPr>
          <w:rFonts w:ascii="Times New Roman" w:hAnsi="Times New Roman" w:cs="Times New Roman"/>
          <w:sz w:val="22"/>
          <w:szCs w:val="22"/>
        </w:rPr>
        <w:t>taxonomists, biodiversity informaticians, managers, and users of biodiversity data in the form of 13 Nomina meetings</w:t>
      </w:r>
      <w:r w:rsidR="008101D3">
        <w:rPr>
          <w:rFonts w:ascii="Times New Roman" w:hAnsi="Times New Roman" w:cs="Times New Roman"/>
          <w:sz w:val="22"/>
          <w:szCs w:val="22"/>
        </w:rPr>
        <w:t xml:space="preserve"> [15]</w:t>
      </w:r>
      <w:r w:rsidRPr="00DA6C30">
        <w:rPr>
          <w:rFonts w:ascii="Times New Roman" w:hAnsi="Times New Roman" w:cs="Times New Roman"/>
          <w:sz w:val="22"/>
          <w:szCs w:val="22"/>
        </w:rPr>
        <w:t>. The initial GNA implementation was supported through an ABI Innovation grant</w:t>
      </w:r>
      <w:r w:rsidRPr="00DA6C30" w:rsidR="002C67A9">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2C67A9">
        <w:rPr>
          <w:rFonts w:ascii="Times New Roman" w:hAnsi="Times New Roman" w:cs="Times New Roman"/>
          <w:sz w:val="22"/>
          <w:szCs w:val="22"/>
        </w:rPr>
        <w:t>2</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of which David Patterson was PI. Additional contributions are made by GBIF, EOL, Kew Gardens, PESI, and others. The purpose of the</w:t>
      </w:r>
      <w:r w:rsidRPr="00DA6C30">
        <w:rPr>
          <w:rFonts w:ascii="Times New Roman" w:hAnsi="Times New Roman" w:cs="Times New Roman"/>
          <w:b/>
          <w:sz w:val="22"/>
          <w:szCs w:val="22"/>
        </w:rPr>
        <w:t xml:space="preserve"> ABI innovation award </w:t>
      </w:r>
      <w:r w:rsidRPr="00DA6C30">
        <w:rPr>
          <w:rFonts w:ascii="Times New Roman" w:hAnsi="Times New Roman" w:cs="Times New Roman"/>
          <w:sz w:val="22"/>
          <w:szCs w:val="22"/>
        </w:rPr>
        <w:t xml:space="preserve">was to investigate if </w:t>
      </w:r>
      <w:ins w:author="djpmf" w:date="2013-08-13T07:30:00Z" w:id="160">
        <w:r w:rsidRPr="00DA6C30" w:rsidR="00BC3571">
          <w:rPr>
            <w:rFonts w:ascii="Times New Roman" w:hAnsi="Times New Roman" w:cs="Times New Roman"/>
            <w:sz w:val="22"/>
            <w:szCs w:val="22"/>
          </w:rPr>
          <w:t xml:space="preserve">the </w:t>
        </w:r>
      </w:ins>
      <w:r w:rsidRPr="00DA6C30">
        <w:rPr>
          <w:rFonts w:ascii="Times New Roman" w:hAnsi="Times New Roman" w:cs="Times New Roman"/>
          <w:sz w:val="22"/>
          <w:szCs w:val="22"/>
        </w:rPr>
        <w:t xml:space="preserve">GNA vision was achievable. At the end of funding our </w:t>
      </w:r>
      <w:ins w:author="djpmf" w:date="2013-08-13T07:30:00Z" w:id="161">
        <w:r w:rsidRPr="00DA6C30" w:rsidR="00BC3571">
          <w:rPr>
            <w:rFonts w:ascii="Times New Roman" w:hAnsi="Times New Roman" w:cs="Times New Roman"/>
            <w:sz w:val="22"/>
            <w:szCs w:val="22"/>
          </w:rPr>
          <w:t xml:space="preserve">combined </w:t>
        </w:r>
      </w:ins>
      <w:r w:rsidRPr="00DA6C30">
        <w:rPr>
          <w:rFonts w:ascii="Times New Roman" w:hAnsi="Times New Roman" w:cs="Times New Roman"/>
          <w:sz w:val="22"/>
          <w:szCs w:val="22"/>
        </w:rPr>
        <w:t>team has</w:t>
      </w:r>
      <w:r w:rsidRPr="00DA6C30">
        <w:rPr>
          <w:rFonts w:ascii="Times New Roman" w:hAnsi="Times New Roman" w:cs="Times New Roman"/>
          <w:b/>
          <w:sz w:val="22"/>
          <w:szCs w:val="22"/>
        </w:rPr>
        <w:t xml:space="preserve"> </w:t>
      </w:r>
      <w:r w:rsidRPr="00DA6C30">
        <w:rPr>
          <w:rFonts w:ascii="Times New Roman" w:hAnsi="Times New Roman" w:cs="Times New Roman"/>
          <w:sz w:val="22"/>
          <w:szCs w:val="22"/>
        </w:rPr>
        <w:t>produced a suite of proof of concept, prototype, and production-level services and infrastructure. Most notably -- an online registry for zoological nomenclature ZooBank</w:t>
      </w:r>
      <w:r w:rsidRPr="00DA6C30" w:rsidR="002C67A9">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2C67A9">
        <w:rPr>
          <w:rFonts w:ascii="Times New Roman" w:hAnsi="Times New Roman" w:cs="Times New Roman"/>
          <w:sz w:val="22"/>
          <w:szCs w:val="22"/>
        </w:rPr>
        <w:t>16</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nomenclatural events repository GNUB</w:t>
      </w:r>
      <w:r w:rsidRPr="00DA6C30" w:rsidR="00D93651">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name finding service GNRD</w:t>
      </w:r>
      <w:r w:rsidRPr="00DA6C30" w:rsidR="00D93651">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17</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name reconciliation and resolution service GN Resolver</w:t>
      </w:r>
      <w:r w:rsidRPr="00DA6C30" w:rsidR="00D93651">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18</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name index GNI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19</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taxonomic editor GNITE</w:t>
      </w:r>
      <w:r w:rsidRPr="00DA6C30" w:rsidR="00D93651">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20</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w:t>
      </w:r>
      <w:ins w:author="djpmf" w:date="2013-08-13T07:31:00Z" w:id="162">
        <w:r w:rsidRPr="00DA6C30" w:rsidR="00BC3571">
          <w:rPr>
            <w:rFonts w:ascii="Times New Roman" w:hAnsi="Times New Roman" w:cs="Times New Roman"/>
            <w:sz w:val="22"/>
            <w:szCs w:val="22"/>
          </w:rPr>
          <w:t xml:space="preserve">and a </w:t>
        </w:r>
      </w:ins>
      <w:r w:rsidRPr="00DA6C30">
        <w:rPr>
          <w:rFonts w:ascii="Times New Roman" w:hAnsi="Times New Roman" w:cs="Times New Roman"/>
          <w:sz w:val="22"/>
          <w:szCs w:val="22"/>
        </w:rPr>
        <w:t>citation repository CiteBank</w:t>
      </w:r>
      <w:r w:rsidRPr="00DA6C30" w:rsidR="00807E03">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4</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w:t>
      </w:r>
      <w:r w:rsidRPr="00DA6C30" w:rsidR="00BB18E4">
        <w:rPr>
          <w:rFonts w:ascii="Times New Roman" w:hAnsi="Times New Roman" w:cs="Times New Roman"/>
          <w:sz w:val="22"/>
          <w:szCs w:val="22"/>
        </w:rPr>
        <w:t xml:space="preserve"> </w:t>
      </w:r>
      <w:r w:rsidRPr="00DA6C30" w:rsidR="00703995">
        <w:rPr>
          <w:rFonts w:ascii="Times New Roman" w:hAnsi="Times New Roman" w:cs="Times New Roman"/>
          <w:sz w:val="22"/>
          <w:szCs w:val="22"/>
        </w:rPr>
        <w:t xml:space="preserve">This ABI Development grant would bring funds to push name finding, indexing and reconciliation services from </w:t>
      </w:r>
      <w:ins w:author="djpmf" w:date="2013-08-13T07:31:00Z" w:id="163">
        <w:r w:rsidRPr="00DA6C30" w:rsidR="00BC3571">
          <w:rPr>
            <w:rFonts w:ascii="Times New Roman" w:hAnsi="Times New Roman" w:cs="Times New Roman"/>
            <w:sz w:val="22"/>
            <w:szCs w:val="22"/>
          </w:rPr>
          <w:t xml:space="preserve">a </w:t>
        </w:r>
      </w:ins>
      <w:r w:rsidRPr="00DA6C30" w:rsidR="00703995">
        <w:rPr>
          <w:rFonts w:ascii="Times New Roman" w:hAnsi="Times New Roman" w:cs="Times New Roman"/>
          <w:sz w:val="22"/>
          <w:szCs w:val="22"/>
        </w:rPr>
        <w:t xml:space="preserve">prototype level </w:t>
      </w:r>
      <w:ins w:author="djpmf" w:date="2013-08-13T07:31:00Z" w:id="164">
        <w:r w:rsidRPr="00DA6C30" w:rsidR="00BC3571">
          <w:rPr>
            <w:rFonts w:ascii="Times New Roman" w:hAnsi="Times New Roman" w:cs="Times New Roman"/>
            <w:sz w:val="22"/>
            <w:szCs w:val="22"/>
          </w:rPr>
          <w:t xml:space="preserve">of service </w:t>
        </w:r>
      </w:ins>
      <w:r w:rsidRPr="00DA6C30" w:rsidR="00703995">
        <w:rPr>
          <w:rFonts w:ascii="Times New Roman" w:hAnsi="Times New Roman" w:cs="Times New Roman"/>
          <w:sz w:val="22"/>
          <w:szCs w:val="22"/>
        </w:rPr>
        <w:t>to globally available production level</w:t>
      </w:r>
      <w:ins w:author="djpmf" w:date="2013-08-13T07:31:00Z" w:id="165">
        <w:r w:rsidRPr="00DA6C30" w:rsidR="00BC3571">
          <w:rPr>
            <w:rFonts w:ascii="Times New Roman" w:hAnsi="Times New Roman" w:cs="Times New Roman"/>
            <w:sz w:val="22"/>
            <w:szCs w:val="22"/>
          </w:rPr>
          <w:t>s that will effectively serve the needs of Big Data Biology</w:t>
        </w:r>
      </w:ins>
      <w:r w:rsidRPr="00DA6C30" w:rsidR="00703995">
        <w:rPr>
          <w:rFonts w:ascii="Times New Roman" w:hAnsi="Times New Roman" w:cs="Times New Roman"/>
          <w:sz w:val="22"/>
          <w:szCs w:val="22"/>
        </w:rPr>
        <w:t>.</w:t>
      </w:r>
    </w:p>
    <w:p w:rsidRPr="00DA6C30" w:rsidR="00E32383" w:rsidP="00FE562D" w:rsidRDefault="00E32383" w14:paraId="256877AE" w14:textId="77777777">
      <w:pPr>
        <w:spacing w:after="120"/>
        <w:rPr>
          <w:rFonts w:ascii="Times New Roman" w:hAnsi="Times New Roman" w:cs="Times New Roman"/>
          <w:sz w:val="22"/>
          <w:szCs w:val="22"/>
        </w:rPr>
      </w:pPr>
      <w:r w:rsidRPr="00DA6C30">
        <w:rPr>
          <w:rFonts w:ascii="Times New Roman" w:hAnsi="Times New Roman" w:cs="Times New Roman"/>
          <w:b/>
          <w:sz w:val="22"/>
          <w:szCs w:val="22"/>
        </w:rPr>
        <w:t>3.2. GN1 Achievements.</w:t>
      </w:r>
      <w:r w:rsidRPr="00DA6C30">
        <w:rPr>
          <w:rFonts w:ascii="Times New Roman" w:hAnsi="Times New Roman" w:cs="Times New Roman"/>
          <w:sz w:val="22"/>
          <w:szCs w:val="22"/>
        </w:rPr>
        <w:t xml:space="preserve"> </w:t>
      </w:r>
      <w:r w:rsidRPr="00DA6C30">
        <w:rPr>
          <w:rFonts w:ascii="Times New Roman" w:hAnsi="Times New Roman" w:cs="Times New Roman"/>
          <w:b/>
          <w:sz w:val="22"/>
          <w:szCs w:val="22"/>
        </w:rPr>
        <w:t>ZooBank</w:t>
      </w:r>
      <w:r w:rsidRPr="00DA6C3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16</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is the on-line registry for zoological nomenclature for the International Commission for Zoological Nomenclature (ICZN)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21, 22</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ZooBank is a production-level system of services and </w:t>
      </w:r>
      <w:ins w:author="djpmf" w:date="2013-08-13T07:31:00Z" w:id="166">
        <w:r w:rsidRPr="00DA6C30" w:rsidR="00BC3571">
          <w:rPr>
            <w:rFonts w:ascii="Times New Roman" w:hAnsi="Times New Roman" w:cs="Times New Roman"/>
            <w:sz w:val="22"/>
            <w:szCs w:val="22"/>
          </w:rPr>
          <w:t xml:space="preserve">a </w:t>
        </w:r>
      </w:ins>
      <w:r w:rsidRPr="00DA6C30">
        <w:rPr>
          <w:rFonts w:ascii="Times New Roman" w:hAnsi="Times New Roman" w:cs="Times New Roman"/>
          <w:sz w:val="22"/>
          <w:szCs w:val="22"/>
        </w:rPr>
        <w:t xml:space="preserve">user interface that calls on the Global Names Usage Bank (GNUB) – a refined data environment for </w:t>
      </w:r>
      <w:ins w:author="djpmf" w:date="2013-08-13T07:32:00Z" w:id="167">
        <w:r w:rsidRPr="00DA6C30" w:rsidR="00BC3571">
          <w:rPr>
            <w:rFonts w:ascii="Times New Roman" w:hAnsi="Times New Roman" w:cs="Times New Roman"/>
            <w:sz w:val="22"/>
            <w:szCs w:val="22"/>
          </w:rPr>
          <w:t xml:space="preserve">managing </w:t>
        </w:r>
      </w:ins>
      <w:r w:rsidRPr="00DA6C30">
        <w:rPr>
          <w:rFonts w:ascii="Times New Roman" w:hAnsi="Times New Roman" w:cs="Times New Roman"/>
          <w:sz w:val="22"/>
          <w:szCs w:val="22"/>
        </w:rPr>
        <w:t>published statements about names</w:t>
      </w:r>
      <w:ins w:author="djpmf" w:date="2013-08-13T07:32:00Z" w:id="168">
        <w:r w:rsidRPr="00DA6C30" w:rsidR="00BC3571">
          <w:rPr>
            <w:rFonts w:ascii="Times New Roman" w:hAnsi="Times New Roman" w:cs="Times New Roman"/>
            <w:sz w:val="22"/>
            <w:szCs w:val="22"/>
          </w:rPr>
          <w:t>. It is</w:t>
        </w:r>
      </w:ins>
      <w:r w:rsidRPr="00DA6C30">
        <w:rPr>
          <w:rFonts w:ascii="Times New Roman" w:hAnsi="Times New Roman" w:cs="Times New Roman"/>
          <w:sz w:val="22"/>
          <w:szCs w:val="22"/>
        </w:rPr>
        <w:t xml:space="preserve"> based on the Taxonomer model</w:t>
      </w:r>
      <w:r w:rsidRPr="00DA6C30" w:rsidR="00F53648">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ZooBank has ushered in a modern era for nomenclature in which GNUB </w:t>
      </w:r>
      <w:ins w:author="djpmf" w:date="2013-08-13T07:32:00Z" w:id="169">
        <w:r w:rsidRPr="00DA6C30" w:rsidR="00BC3571">
          <w:rPr>
            <w:rFonts w:ascii="Times New Roman" w:hAnsi="Times New Roman" w:cs="Times New Roman"/>
            <w:sz w:val="22"/>
            <w:szCs w:val="22"/>
          </w:rPr>
          <w:t xml:space="preserve">is now able to </w:t>
        </w:r>
      </w:ins>
      <w:r w:rsidRPr="00DA6C30">
        <w:rPr>
          <w:rFonts w:ascii="Times New Roman" w:hAnsi="Times New Roman" w:cs="Times New Roman"/>
          <w:sz w:val="22"/>
          <w:szCs w:val="22"/>
        </w:rPr>
        <w:t>automatically capture information about new species as part of the publication process</w:t>
      </w:r>
      <w:r w:rsidRPr="00DA6C30" w:rsidR="00731516">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23, 24</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w:t>
      </w:r>
      <w:r w:rsidRPr="00DA6C30">
        <w:rPr>
          <w:rFonts w:ascii="Times New Roman" w:hAnsi="Times New Roman" w:cs="Times New Roman"/>
          <w:b/>
          <w:sz w:val="22"/>
          <w:szCs w:val="22"/>
        </w:rPr>
        <w:t>CiteBank</w:t>
      </w:r>
      <w:r w:rsidRPr="00DA6C3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4</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operates as the article-level component of the Biodiversity Heritage Library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13</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The </w:t>
      </w:r>
      <w:r w:rsidRPr="00DA6C30">
        <w:rPr>
          <w:rFonts w:ascii="Times New Roman" w:hAnsi="Times New Roman" w:cs="Times New Roman"/>
          <w:b/>
          <w:sz w:val="22"/>
          <w:szCs w:val="22"/>
        </w:rPr>
        <w:t>Global Names Index</w:t>
      </w:r>
      <w:r w:rsidRPr="00DA6C30">
        <w:rPr>
          <w:rFonts w:ascii="Times New Roman" w:hAnsi="Times New Roman" w:cs="Times New Roman"/>
          <w:sz w:val="22"/>
          <w:szCs w:val="22"/>
        </w:rPr>
        <w:t xml:space="preserve"> (GNI)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19</w:t>
      </w:r>
      <w:r w:rsidRPr="00DA6C30" w:rsidR="00E416DA">
        <w:rPr>
          <w:rFonts w:ascii="Times New Roman" w:hAnsi="Times New Roman" w:cs="Times New Roman"/>
          <w:sz w:val="22"/>
          <w:szCs w:val="22"/>
        </w:rPr>
        <w:t>]</w:t>
      </w:r>
      <w:r w:rsidRPr="00217E61">
        <w:rPr>
          <w:rFonts w:ascii="Times New Roman" w:hAnsi="Times New Roman" w:eastAsia="Times New Roman" w:cs="Times New Roman"/>
          <w:sz w:val="22"/>
          <w:szCs w:val="22"/>
          <w:shd w:val="clear" w:color="auto" w:fill="FFFFFF"/>
        </w:rPr>
        <w:t xml:space="preserve"> </w:t>
      </w:r>
      <w:ins w:author="djpmf" w:date="2013-08-13T07:32:00Z" w:id="170">
        <w:r w:rsidRPr="00DA6C30" w:rsidR="00BC3571">
          <w:rPr>
            <w:rFonts w:ascii="Times New Roman" w:hAnsi="Times New Roman" w:eastAsia="Times New Roman" w:cs="Times New Roman"/>
            <w:sz w:val="22"/>
            <w:szCs w:val="22"/>
            <w:shd w:val="clear" w:color="auto" w:fill="FFFFFF"/>
          </w:rPr>
          <w:t xml:space="preserve">is the largest index of names with </w:t>
        </w:r>
      </w:ins>
      <w:r w:rsidRPr="00DA6C30">
        <w:rPr>
          <w:rFonts w:ascii="Times New Roman" w:hAnsi="Times New Roman" w:cs="Times New Roman"/>
          <w:sz w:val="22"/>
          <w:szCs w:val="22"/>
        </w:rPr>
        <w:t xml:space="preserve">over 22 million name-strings found in data sources. These are the raw materials for GN reconciliation and resolution services that map alternative names to each other and correct names to those currently preferred by taxonomic sources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18</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Over 7 million of these names are annotated with taxonomic context so that homonyms (the same name used for different taxa) can be disambiguated. These environments as well as the </w:t>
      </w:r>
      <w:r w:rsidRPr="00DA6C30">
        <w:rPr>
          <w:rFonts w:ascii="Times New Roman" w:hAnsi="Times New Roman" w:cs="Times New Roman"/>
          <w:b/>
          <w:sz w:val="22"/>
          <w:szCs w:val="22"/>
        </w:rPr>
        <w:t>Interface for Taxonomic Editing</w:t>
      </w:r>
      <w:r w:rsidRPr="00DA6C30">
        <w:rPr>
          <w:rFonts w:ascii="Times New Roman" w:hAnsi="Times New Roman" w:cs="Times New Roman"/>
          <w:sz w:val="22"/>
          <w:szCs w:val="22"/>
        </w:rPr>
        <w:t xml:space="preserve"> (GNITE)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20</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are written in openly available Ruby code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25</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GNITE has a modern and powerful graphic user interface allowing the ingestion, display, drag-and-drop reassembly, and proof-of-concept merge of multiple taxonomies. It has already attracted 150 users in a short time span and is being tested for scale with a classification that initially had 800,000 entries. </w:t>
      </w:r>
      <w:ins w:author="djpmf" w:date="2013-08-13T07:33:00Z" w:id="171">
        <w:r w:rsidRPr="00DA6C30" w:rsidR="00BC3571">
          <w:rPr>
            <w:rFonts w:ascii="Times New Roman" w:hAnsi="Times New Roman" w:cs="Times New Roman"/>
            <w:sz w:val="22"/>
            <w:szCs w:val="22"/>
          </w:rPr>
          <w:t xml:space="preserve">Through it, a phylogenetically inspired </w:t>
        </w:r>
      </w:ins>
      <w:r w:rsidRPr="00DA6C30">
        <w:rPr>
          <w:rFonts w:ascii="Times New Roman" w:hAnsi="Times New Roman" w:cs="Times New Roman"/>
          <w:sz w:val="22"/>
          <w:szCs w:val="22"/>
        </w:rPr>
        <w:t>GN "</w:t>
      </w:r>
      <w:r w:rsidRPr="00DA6C30">
        <w:rPr>
          <w:rFonts w:ascii="Times New Roman" w:hAnsi="Times New Roman" w:cs="Times New Roman"/>
          <w:b/>
          <w:sz w:val="22"/>
          <w:szCs w:val="22"/>
        </w:rPr>
        <w:t>Union"</w:t>
      </w:r>
      <w:r w:rsidRPr="00DA6C30">
        <w:rPr>
          <w:rFonts w:ascii="Times New Roman" w:hAnsi="Times New Roman" w:cs="Times New Roman"/>
          <w:sz w:val="22"/>
          <w:szCs w:val="22"/>
        </w:rPr>
        <w:t xml:space="preserve"> </w:t>
      </w:r>
      <w:ins w:author="djpmf" w:date="2013-08-13T07:33:00Z" w:id="172">
        <w:r w:rsidRPr="00DA6C30" w:rsidR="00BC3571">
          <w:rPr>
            <w:rFonts w:ascii="Times New Roman" w:hAnsi="Times New Roman" w:cs="Times New Roman"/>
            <w:sz w:val="22"/>
            <w:szCs w:val="22"/>
          </w:rPr>
          <w:t xml:space="preserve">has been assembled, and </w:t>
        </w:r>
      </w:ins>
      <w:r w:rsidRPr="00DA6C30">
        <w:rPr>
          <w:rFonts w:ascii="Times New Roman" w:hAnsi="Times New Roman" w:cs="Times New Roman"/>
          <w:sz w:val="22"/>
          <w:szCs w:val="22"/>
        </w:rPr>
        <w:t>was expanded to over 2 million entries by merging other major classifications to form a comprehensive taxonomic framework for OpenTree</w:t>
      </w:r>
      <w:r w:rsidRPr="00DA6C30" w:rsidR="00BC098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26</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w:t>
      </w:r>
      <w:r w:rsidRPr="00DA6C30">
        <w:rPr>
          <w:rFonts w:ascii="Times New Roman" w:hAnsi="Times New Roman" w:cs="Times New Roman"/>
          <w:b/>
          <w:sz w:val="22"/>
          <w:szCs w:val="22"/>
        </w:rPr>
        <w:t>PostBox</w:t>
      </w:r>
      <w:r w:rsidRPr="00DA6C30" w:rsidR="00BC0980">
        <w:rPr>
          <w:rFonts w:ascii="Times New Roman" w:hAnsi="Times New Roman" w:cs="Times New Roman"/>
          <w:b/>
          <w:sz w:val="22"/>
          <w:szCs w:val="22"/>
        </w:rPr>
        <w:t xml:space="preserve">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27</w:t>
      </w:r>
      <w:r w:rsidRPr="00DA6C30" w:rsidR="00E416DA">
        <w:rPr>
          <w:rFonts w:ascii="Times New Roman" w:hAnsi="Times New Roman" w:cs="Times New Roman"/>
          <w:sz w:val="22"/>
          <w:szCs w:val="22"/>
        </w:rPr>
        <w:t>]</w:t>
      </w:r>
      <w:r w:rsidRPr="00DA6C30" w:rsidR="00F53648">
        <w:rPr>
          <w:rFonts w:ascii="Times New Roman" w:hAnsi="Times New Roman" w:cs="Times New Roman"/>
          <w:sz w:val="22"/>
          <w:szCs w:val="22"/>
        </w:rPr>
        <w:t xml:space="preserve"> </w:t>
      </w:r>
      <w:r w:rsidRPr="00DA6C30">
        <w:rPr>
          <w:rFonts w:ascii="Times New Roman" w:hAnsi="Times New Roman" w:cs="Times New Roman"/>
          <w:sz w:val="22"/>
          <w:szCs w:val="22"/>
        </w:rPr>
        <w:t xml:space="preserve">is a </w:t>
      </w:r>
      <w:r w:rsidRPr="00DA6C30">
        <w:rPr>
          <w:rFonts w:ascii="Times New Roman" w:hAnsi="Times New Roman" w:cs="Times New Roman"/>
          <w:b/>
          <w:sz w:val="22"/>
          <w:szCs w:val="22"/>
        </w:rPr>
        <w:t>data entry portal</w:t>
      </w:r>
      <w:r w:rsidRPr="00DA6C30">
        <w:rPr>
          <w:rFonts w:ascii="Times New Roman" w:hAnsi="Times New Roman" w:cs="Times New Roman"/>
          <w:sz w:val="22"/>
          <w:szCs w:val="22"/>
        </w:rPr>
        <w:t xml:space="preserve"> released to serve an EOL phylogenetic classification competition. GNRD, the </w:t>
      </w:r>
      <w:r w:rsidRPr="00DA6C30">
        <w:rPr>
          <w:rFonts w:ascii="Times New Roman" w:hAnsi="Times New Roman" w:cs="Times New Roman"/>
          <w:b/>
          <w:sz w:val="22"/>
          <w:szCs w:val="22"/>
        </w:rPr>
        <w:t>Global Names Recognition and Discovery</w:t>
      </w:r>
      <w:r w:rsidRPr="00DA6C30">
        <w:rPr>
          <w:rFonts w:ascii="Times New Roman" w:hAnsi="Times New Roman" w:cs="Times New Roman"/>
          <w:sz w:val="22"/>
          <w:szCs w:val="22"/>
        </w:rPr>
        <w:t xml:space="preserve"> software</w:t>
      </w:r>
      <w:r w:rsidRPr="00DA6C30" w:rsidR="00756316">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17</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is used to identify and extract names from a diversity of data sources. It was delivered to</w:t>
      </w:r>
      <w:r w:rsidRPr="00DA6C30">
        <w:rPr>
          <w:rFonts w:ascii="Times New Roman" w:hAnsi="Times New Roman" w:cs="Times New Roman"/>
          <w:b/>
          <w:sz w:val="22"/>
          <w:szCs w:val="22"/>
        </w:rPr>
        <w:t xml:space="preserve"> </w:t>
      </w:r>
      <w:r w:rsidRPr="00DA6C30">
        <w:rPr>
          <w:rFonts w:ascii="Times New Roman" w:hAnsi="Times New Roman" w:cs="Times New Roman"/>
          <w:sz w:val="22"/>
          <w:szCs w:val="22"/>
        </w:rPr>
        <w:t>the Data Conservancy</w:t>
      </w:r>
      <w:r w:rsidRPr="00DA6C30" w:rsidR="00BC098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28, 29</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as part of its Feature Extraction</w:t>
      </w:r>
      <w:r w:rsidRPr="00DA6C30">
        <w:rPr>
          <w:rFonts w:ascii="Times New Roman" w:hAnsi="Times New Roman" w:cs="Times New Roman"/>
          <w:b/>
          <w:sz w:val="22"/>
          <w:szCs w:val="22"/>
        </w:rPr>
        <w:t xml:space="preserve"> </w:t>
      </w:r>
      <w:r w:rsidRPr="00DA6C30">
        <w:rPr>
          <w:rFonts w:ascii="Times New Roman" w:hAnsi="Times New Roman" w:cs="Times New Roman"/>
          <w:sz w:val="22"/>
          <w:szCs w:val="22"/>
        </w:rPr>
        <w:t>Framework to demonstrate the value of tools that index</w:t>
      </w:r>
      <w:r w:rsidRPr="00DA6C30" w:rsidR="00703995">
        <w:rPr>
          <w:rFonts w:ascii="Times New Roman" w:hAnsi="Times New Roman" w:cs="Times New Roman"/>
          <w:sz w:val="22"/>
          <w:szCs w:val="22"/>
        </w:rPr>
        <w:t>es</w:t>
      </w:r>
      <w:r w:rsidRPr="00DA6C30">
        <w:rPr>
          <w:rFonts w:ascii="Times New Roman" w:hAnsi="Times New Roman" w:cs="Times New Roman"/>
          <w:sz w:val="22"/>
          <w:szCs w:val="22"/>
        </w:rPr>
        <w:t xml:space="preserve"> the heterogeneous content of data repositories such as DRYAD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30</w:t>
      </w:r>
      <w:r w:rsidRPr="00DA6C30" w:rsidR="00E416DA">
        <w:rPr>
          <w:rFonts w:ascii="Times New Roman" w:hAnsi="Times New Roman" w:cs="Times New Roman"/>
          <w:sz w:val="22"/>
          <w:szCs w:val="22"/>
        </w:rPr>
        <w:t>]</w:t>
      </w:r>
      <w:r w:rsidRPr="00DA6C30" w:rsidR="00F53648">
        <w:rPr>
          <w:rFonts w:ascii="Times New Roman" w:hAnsi="Times New Roman" w:cs="Times New Roman"/>
          <w:sz w:val="22"/>
          <w:szCs w:val="22"/>
        </w:rPr>
        <w:t xml:space="preserve"> </w:t>
      </w:r>
      <w:r w:rsidRPr="00DA6C30">
        <w:rPr>
          <w:rFonts w:ascii="Times New Roman" w:hAnsi="Times New Roman" w:cs="Times New Roman"/>
          <w:sz w:val="22"/>
          <w:szCs w:val="22"/>
        </w:rPr>
        <w:t>by recognizing file types, unpacking the files, and identifying taxonomic names within the files. GNRD</w:t>
      </w:r>
      <w:r w:rsidR="00571E15">
        <w:rPr>
          <w:rFonts w:ascii="Times New Roman" w:hAnsi="Times New Roman" w:cs="Times New Roman"/>
          <w:sz w:val="22"/>
          <w:szCs w:val="22"/>
        </w:rPr>
        <w:t xml:space="preserve"> and GN Resolver provided</w:t>
      </w:r>
      <w:r w:rsidRPr="00DA6C30">
        <w:rPr>
          <w:rFonts w:ascii="Times New Roman" w:hAnsi="Times New Roman" w:cs="Times New Roman"/>
          <w:sz w:val="22"/>
          <w:szCs w:val="22"/>
        </w:rPr>
        <w:t xml:space="preserve"> new indexing services for the Biodiversity Heritage Library</w:t>
      </w:r>
      <w:r w:rsidR="00571E15">
        <w:rPr>
          <w:rFonts w:ascii="Times New Roman" w:hAnsi="Times New Roman" w:cs="Times New Roman"/>
          <w:sz w:val="22"/>
          <w:szCs w:val="22"/>
        </w:rPr>
        <w:t xml:space="preserve"> production site</w:t>
      </w:r>
      <w:r w:rsidRPr="00DA6C30" w:rsidR="00BC098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31</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w:t>
      </w:r>
      <w:r w:rsidRPr="00DA6C30" w:rsidR="00756316">
        <w:rPr>
          <w:rFonts w:ascii="Times New Roman" w:hAnsi="Times New Roman" w:cs="Times New Roman"/>
          <w:sz w:val="22"/>
          <w:szCs w:val="22"/>
        </w:rPr>
        <w:t xml:space="preserve"> </w:t>
      </w:r>
      <w:ins w:author="djpmf" w:date="2013-08-13T07:34:00Z" w:id="173">
        <w:r w:rsidRPr="00DA6C30" w:rsidR="00BC3571">
          <w:rPr>
            <w:rFonts w:ascii="Times New Roman" w:hAnsi="Times New Roman" w:cs="Times New Roman"/>
            <w:sz w:val="22"/>
            <w:szCs w:val="22"/>
          </w:rPr>
          <w:t xml:space="preserve">A </w:t>
        </w:r>
      </w:ins>
      <w:r w:rsidRPr="00DA6C30" w:rsidR="00756316">
        <w:rPr>
          <w:rFonts w:ascii="Times New Roman" w:hAnsi="Times New Roman" w:cs="Times New Roman"/>
          <w:sz w:val="22"/>
          <w:szCs w:val="22"/>
        </w:rPr>
        <w:t>full mirror of GNRD system was recently installed by Vibrant team</w:t>
      </w:r>
      <w:ins w:author="djpmf" w:date="2013-08-13T07:34:00Z" w:id="174">
        <w:r w:rsidRPr="00DA6C30" w:rsidR="00BC3571">
          <w:rPr>
            <w:rFonts w:ascii="Times New Roman" w:hAnsi="Times New Roman" w:cs="Times New Roman"/>
            <w:sz w:val="22"/>
            <w:szCs w:val="22"/>
          </w:rPr>
          <w:t xml:space="preserve"> to serve the EDIT and Scratchpads programs in Europe</w:t>
        </w:r>
      </w:ins>
      <w:r w:rsidRPr="00DA6C30" w:rsidR="00F53648">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32, 33</w:t>
      </w:r>
      <w:r w:rsidRPr="00DA6C30" w:rsidR="00E416DA">
        <w:rPr>
          <w:rFonts w:ascii="Times New Roman" w:hAnsi="Times New Roman" w:cs="Times New Roman"/>
          <w:sz w:val="22"/>
          <w:szCs w:val="22"/>
        </w:rPr>
        <w:t>]</w:t>
      </w:r>
      <w:r w:rsidRPr="00DA6C30" w:rsidR="00756316">
        <w:rPr>
          <w:rFonts w:ascii="Times New Roman" w:hAnsi="Times New Roman" w:cs="Times New Roman"/>
          <w:sz w:val="22"/>
          <w:szCs w:val="22"/>
        </w:rPr>
        <w:t>.</w:t>
      </w:r>
      <w:r w:rsidRPr="00DA6C30">
        <w:rPr>
          <w:rFonts w:ascii="Times New Roman" w:hAnsi="Times New Roman" w:cs="Times New Roman"/>
          <w:sz w:val="22"/>
          <w:szCs w:val="22"/>
        </w:rPr>
        <w:t xml:space="preserve"> GNRD and Resolver software are parts of the </w:t>
      </w:r>
      <w:r w:rsidRPr="00DA6C30">
        <w:rPr>
          <w:rFonts w:ascii="Times New Roman" w:hAnsi="Times New Roman" w:cs="Times New Roman"/>
          <w:b/>
          <w:sz w:val="22"/>
          <w:szCs w:val="22"/>
        </w:rPr>
        <w:t>NameSpotter</w:t>
      </w:r>
      <w:r w:rsidRPr="00DA6C30">
        <w:rPr>
          <w:rFonts w:ascii="Times New Roman" w:hAnsi="Times New Roman" w:cs="Times New Roman"/>
          <w:sz w:val="22"/>
          <w:szCs w:val="22"/>
        </w:rPr>
        <w:t xml:space="preserve"> Chrome browser plug-in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34</w:t>
      </w:r>
      <w:r w:rsidRPr="00DA6C30" w:rsidR="00E416DA">
        <w:rPr>
          <w:rFonts w:ascii="Times New Roman" w:hAnsi="Times New Roman" w:cs="Times New Roman"/>
          <w:sz w:val="22"/>
          <w:szCs w:val="22"/>
        </w:rPr>
        <w:t>]</w:t>
      </w:r>
      <w:r w:rsidRPr="00DA6C30" w:rsidR="00F53648">
        <w:rPr>
          <w:rFonts w:ascii="Times New Roman" w:hAnsi="Times New Roman" w:cs="Times New Roman"/>
          <w:sz w:val="22"/>
          <w:szCs w:val="22"/>
        </w:rPr>
        <w:t xml:space="preserve"> </w:t>
      </w:r>
      <w:r w:rsidRPr="00DA6C30">
        <w:rPr>
          <w:rFonts w:ascii="Times New Roman" w:hAnsi="Times New Roman" w:cs="Times New Roman"/>
          <w:sz w:val="22"/>
          <w:szCs w:val="22"/>
        </w:rPr>
        <w:t>that discovers names i</w:t>
      </w:r>
      <w:r w:rsidRPr="00DA6C30" w:rsidR="00703995">
        <w:rPr>
          <w:rFonts w:ascii="Times New Roman" w:hAnsi="Times New Roman" w:cs="Times New Roman"/>
          <w:sz w:val="22"/>
          <w:szCs w:val="22"/>
        </w:rPr>
        <w:t>n documents and html pages</w:t>
      </w:r>
      <w:r w:rsidRPr="00DA6C30">
        <w:rPr>
          <w:rFonts w:ascii="Times New Roman" w:hAnsi="Times New Roman" w:cs="Times New Roman"/>
          <w:sz w:val="22"/>
          <w:szCs w:val="22"/>
        </w:rPr>
        <w:t xml:space="preserve"> in real time.</w:t>
      </w:r>
    </w:p>
    <w:p w:rsidRPr="00DA6C30" w:rsidR="00E32383" w:rsidP="00FE562D" w:rsidRDefault="00E32383" w14:paraId="33C41146" w14:textId="77777777">
      <w:pPr>
        <w:spacing w:after="120"/>
        <w:rPr>
          <w:rFonts w:ascii="Times New Roman" w:hAnsi="Times New Roman" w:cs="Times New Roman"/>
          <w:sz w:val="22"/>
          <w:szCs w:val="22"/>
        </w:rPr>
      </w:pPr>
      <w:r w:rsidRPr="00DA6C30">
        <w:rPr>
          <w:rFonts w:ascii="Times New Roman" w:hAnsi="Times New Roman" w:cs="Times New Roman"/>
          <w:sz w:val="22"/>
          <w:szCs w:val="22"/>
        </w:rPr>
        <w:t xml:space="preserve">Over 30 GN applications and libraries are available through GitHub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25</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There have been </w:t>
      </w:r>
      <w:r w:rsidRPr="00DA6C30" w:rsidR="00756316">
        <w:rPr>
          <w:rFonts w:ascii="Times New Roman" w:hAnsi="Times New Roman" w:cs="Times New Roman"/>
          <w:sz w:val="22"/>
          <w:szCs w:val="22"/>
        </w:rPr>
        <w:t>over 150,000 downloads of our 9</w:t>
      </w:r>
      <w:r w:rsidRPr="00DA6C30">
        <w:rPr>
          <w:rFonts w:ascii="Times New Roman" w:hAnsi="Times New Roman" w:cs="Times New Roman"/>
          <w:sz w:val="22"/>
          <w:szCs w:val="22"/>
        </w:rPr>
        <w:t xml:space="preserve"> Ruby libra</w:t>
      </w:r>
      <w:r w:rsidR="00BA5088">
        <w:rPr>
          <w:rFonts w:ascii="Times New Roman" w:hAnsi="Times New Roman" w:cs="Times New Roman"/>
          <w:sz w:val="22"/>
          <w:szCs w:val="22"/>
        </w:rPr>
        <w:t>ries (gems) relating to Damerau-</w:t>
      </w:r>
      <w:r w:rsidRPr="00DA6C30">
        <w:rPr>
          <w:rFonts w:ascii="Times New Roman" w:hAnsi="Times New Roman" w:cs="Times New Roman"/>
          <w:sz w:val="22"/>
          <w:szCs w:val="22"/>
        </w:rPr>
        <w:t>Levens</w:t>
      </w:r>
      <w:ins w:author="djpmf" w:date="2013-08-13T07:35:00Z" w:id="175">
        <w:r w:rsidRPr="00DA6C30" w:rsidR="00BC3571">
          <w:rPr>
            <w:rFonts w:ascii="Times New Roman" w:hAnsi="Times New Roman" w:cs="Times New Roman"/>
            <w:sz w:val="22"/>
            <w:szCs w:val="22"/>
          </w:rPr>
          <w:t>h</w:t>
        </w:r>
      </w:ins>
      <w:r w:rsidRPr="00DA6C30">
        <w:rPr>
          <w:rFonts w:ascii="Times New Roman" w:hAnsi="Times New Roman" w:cs="Times New Roman"/>
          <w:sz w:val="22"/>
          <w:szCs w:val="22"/>
        </w:rPr>
        <w:t xml:space="preserve">tein edit distance analysis, fuzzy </w:t>
      </w:r>
      <w:r w:rsidRPr="00DA6C30">
        <w:rPr>
          <w:rFonts w:ascii="Times New Roman" w:hAnsi="Times New Roman" w:cs="Times New Roman"/>
          <w:sz w:val="22"/>
          <w:szCs w:val="22"/>
        </w:rPr>
        <w:lastRenderedPageBreak/>
        <w:t xml:space="preserve">matching algorithms, </w:t>
      </w:r>
      <w:ins w:author="djpmf" w:date="2013-08-13T07:35:00Z" w:id="176">
        <w:r w:rsidRPr="00DA6C30" w:rsidR="00BC3571">
          <w:rPr>
            <w:rFonts w:ascii="Times New Roman" w:hAnsi="Times New Roman" w:cs="Times New Roman"/>
            <w:sz w:val="22"/>
            <w:szCs w:val="22"/>
          </w:rPr>
          <w:t xml:space="preserve">name parsing tools, </w:t>
        </w:r>
      </w:ins>
      <w:r w:rsidRPr="00DA6C30">
        <w:rPr>
          <w:rFonts w:ascii="Times New Roman" w:hAnsi="Times New Roman" w:cs="Times New Roman"/>
          <w:sz w:val="22"/>
          <w:szCs w:val="22"/>
        </w:rPr>
        <w:t xml:space="preserve">and file conversion to </w:t>
      </w:r>
      <w:ins w:author="djpmf" w:date="2013-08-13T07:35:00Z" w:id="177">
        <w:r w:rsidRPr="00DA6C30" w:rsidR="00BC3571">
          <w:rPr>
            <w:rFonts w:ascii="Times New Roman" w:hAnsi="Times New Roman" w:cs="Times New Roman"/>
            <w:sz w:val="22"/>
            <w:szCs w:val="22"/>
          </w:rPr>
          <w:t xml:space="preserve">the </w:t>
        </w:r>
      </w:ins>
      <w:r w:rsidRPr="00DA6C30" w:rsidR="00756316">
        <w:rPr>
          <w:rFonts w:ascii="Times New Roman" w:hAnsi="Times New Roman" w:cs="Times New Roman"/>
          <w:sz w:val="22"/>
          <w:szCs w:val="22"/>
        </w:rPr>
        <w:t xml:space="preserve">DWCA format </w:t>
      </w:r>
      <w:ins w:author="djpmf" w:date="2013-08-13T07:35:00Z" w:id="178">
        <w:r w:rsidRPr="00DA6C30" w:rsidR="00BC3571">
          <w:rPr>
            <w:rFonts w:ascii="Times New Roman" w:hAnsi="Times New Roman" w:cs="Times New Roman"/>
            <w:sz w:val="22"/>
            <w:szCs w:val="22"/>
          </w:rPr>
          <w:t>(</w:t>
        </w:r>
      </w:ins>
      <w:r w:rsidRPr="00DA6C30" w:rsidR="00756316">
        <w:rPr>
          <w:rFonts w:ascii="Times New Roman" w:hAnsi="Times New Roman" w:cs="Times New Roman"/>
          <w:sz w:val="22"/>
          <w:szCs w:val="22"/>
        </w:rPr>
        <w:t>etc</w:t>
      </w:r>
      <w:ins w:author="djpmf" w:date="2013-08-13T07:35:00Z" w:id="179">
        <w:r w:rsidRPr="00DA6C30" w:rsidR="00BC3571">
          <w:rPr>
            <w:rFonts w:ascii="Times New Roman" w:hAnsi="Times New Roman" w:cs="Times New Roman"/>
            <w:sz w:val="22"/>
            <w:szCs w:val="22"/>
          </w:rPr>
          <w:t>.)</w:t>
        </w:r>
      </w:ins>
      <w:r w:rsidRPr="00DA6C30" w:rsidR="00756316">
        <w:rPr>
          <w:rFonts w:ascii="Times New Roman" w:hAnsi="Times New Roman" w:cs="Times New Roman"/>
          <w:sz w:val="22"/>
          <w:szCs w:val="22"/>
        </w:rPr>
        <w:t>. Our name parsing library</w:t>
      </w:r>
      <w:r w:rsidRPr="00DA6C30">
        <w:rPr>
          <w:rFonts w:ascii="Times New Roman" w:hAnsi="Times New Roman" w:cs="Times New Roman"/>
          <w:sz w:val="22"/>
          <w:szCs w:val="22"/>
        </w:rPr>
        <w:t xml:space="preserve"> is the most popular BioGem</w:t>
      </w:r>
      <w:r w:rsidRPr="00DA6C30" w:rsidR="00BC0980">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35, 36</w:t>
      </w:r>
      <w:r w:rsidRPr="00DA6C30" w:rsidR="00E416DA">
        <w:rPr>
          <w:rFonts w:ascii="Times New Roman" w:hAnsi="Times New Roman" w:cs="Times New Roman"/>
          <w:sz w:val="22"/>
          <w:szCs w:val="22"/>
        </w:rPr>
        <w:t>]</w:t>
      </w:r>
      <w:r w:rsidRPr="00DA6C30" w:rsidR="00F53648">
        <w:rPr>
          <w:rFonts w:ascii="Times New Roman" w:hAnsi="Times New Roman" w:cs="Times New Roman"/>
          <w:sz w:val="22"/>
          <w:szCs w:val="22"/>
        </w:rPr>
        <w:t xml:space="preserve"> </w:t>
      </w:r>
      <w:r w:rsidRPr="00DA6C30">
        <w:rPr>
          <w:rFonts w:ascii="Times New Roman" w:hAnsi="Times New Roman" w:cs="Times New Roman"/>
          <w:sz w:val="22"/>
          <w:szCs w:val="22"/>
        </w:rPr>
        <w:t xml:space="preserve">with 23,000 downloads. Our software is used by EOL, GBIF, </w:t>
      </w:r>
      <w:r w:rsidRPr="00DA6C30" w:rsidR="00756316">
        <w:rPr>
          <w:rFonts w:ascii="Times New Roman" w:hAnsi="Times New Roman" w:cs="Times New Roman"/>
          <w:sz w:val="22"/>
          <w:szCs w:val="22"/>
        </w:rPr>
        <w:t xml:space="preserve">Vibrant, </w:t>
      </w:r>
      <w:r w:rsidRPr="00DA6C30">
        <w:rPr>
          <w:rFonts w:ascii="Times New Roman" w:hAnsi="Times New Roman" w:cs="Times New Roman"/>
          <w:sz w:val="22"/>
          <w:szCs w:val="22"/>
        </w:rPr>
        <w:t>iPlant, mx, Phylotastic, Arctos, iMarine, and WoRMS. We have worked closely with the iPlant team in developing the Taxonomic Name Resolution Service</w:t>
      </w:r>
      <w:r w:rsidRPr="00DA6C30" w:rsidR="00A9302E">
        <w:rPr>
          <w:rFonts w:ascii="Times New Roman" w:hAnsi="Times New Roman" w:cs="Times New Roman"/>
          <w:sz w:val="22"/>
          <w:szCs w:val="22"/>
        </w:rPr>
        <w:t xml:space="preserve"> </w:t>
      </w:r>
      <w:r w:rsidRPr="00DA6C30" w:rsidR="00456205">
        <w:rPr>
          <w:rFonts w:ascii="Times New Roman" w:hAnsi="Times New Roman" w:cs="Times New Roman"/>
          <w:sz w:val="22"/>
          <w:szCs w:val="22"/>
        </w:rPr>
        <w:t>[</w:t>
      </w:r>
      <w:r w:rsidRPr="00DA6C30" w:rsidR="00C07A51">
        <w:rPr>
          <w:rFonts w:ascii="Times New Roman" w:hAnsi="Times New Roman" w:cs="Times New Roman"/>
          <w:sz w:val="22"/>
          <w:szCs w:val="22"/>
        </w:rPr>
        <w:t>37</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ZooBank presently holds over 100,000 nomenclatural acts and 40,000 publications, and is mirrored at multiple locations. </w:t>
      </w:r>
    </w:p>
    <w:p w:rsidRPr="00DA6C30" w:rsidR="00FF3D70" w:rsidP="00FE562D" w:rsidRDefault="00FF3D70" w14:paraId="03D773B7" w14:textId="77777777">
      <w:pPr>
        <w:rPr>
          <w:rFonts w:ascii="Times New Roman" w:hAnsi="Times New Roman" w:cs="Times New Roman"/>
          <w:sz w:val="22"/>
          <w:szCs w:val="22"/>
        </w:rPr>
      </w:pPr>
    </w:p>
    <w:p w:rsidRPr="00DA6C30" w:rsidR="00D65589" w:rsidP="00FE562D" w:rsidRDefault="0021255F" w14:paraId="7B7ED951" w14:textId="77777777">
      <w:pPr>
        <w:rPr>
          <w:rFonts w:ascii="Times New Roman" w:hAnsi="Times New Roman" w:cs="Times New Roman"/>
          <w:b/>
          <w:sz w:val="22"/>
          <w:szCs w:val="22"/>
        </w:rPr>
      </w:pPr>
      <w:r w:rsidRPr="00DA6C30">
        <w:rPr>
          <w:rFonts w:ascii="Times New Roman" w:hAnsi="Times New Roman" w:cs="Times New Roman"/>
          <w:b/>
          <w:sz w:val="22"/>
          <w:szCs w:val="22"/>
        </w:rPr>
        <w:t>4. Challenges and Implementation</w:t>
      </w:r>
    </w:p>
    <w:p w:rsidRPr="00DA6C30" w:rsidR="00F770DA" w:rsidP="00FE562D" w:rsidRDefault="00F770DA" w14:paraId="4C63EE36" w14:textId="77777777">
      <w:pPr>
        <w:rPr>
          <w:rFonts w:ascii="Times New Roman" w:hAnsi="Times New Roman" w:cs="Times New Roman"/>
          <w:b/>
          <w:sz w:val="22"/>
          <w:szCs w:val="22"/>
        </w:rPr>
      </w:pPr>
    </w:p>
    <w:p w:rsidRPr="00DA6C30" w:rsidR="00BC3571" w:rsidP="00BC3571" w:rsidRDefault="00BC3571" w14:paraId="30B67C23" w14:textId="77777777">
      <w:pPr>
        <w:rPr>
          <w:ins w:author="djpmf" w:date="2013-08-13T07:36:00Z" w:id="180"/>
          <w:rFonts w:ascii="Times New Roman" w:hAnsi="Times New Roman" w:eastAsia="Times New Roman" w:cs="Times New Roman"/>
          <w:sz w:val="22"/>
          <w:szCs w:val="22"/>
          <w:shd w:val="clear" w:color="auto" w:fill="FFFFFF"/>
        </w:rPr>
      </w:pPr>
      <w:ins w:author="djpmf" w:date="2013-08-13T07:36:00Z" w:id="181">
        <w:r w:rsidRPr="0560F6FE">
          <w:rPr>
            <w:rFonts w:ascii="Times New Roman" w:hAnsi="Times New Roman" w:eastAsia="Times New Roman" w:cs="Times New Roman"/>
            <w:sz w:val="22"/>
            <w:szCs w:val="22"/>
          </w:rPr>
          <w:t xml:space="preserve"> In planning the development of infrastructural services, we identify</w:t>
        </w:r>
        <w:r w:rsidRPr="00DA6C30">
          <w:rPr>
            <w:rFonts w:ascii="Times New Roman" w:hAnsi="Times New Roman" w:eastAsia="Times New Roman" w:cs="Times New Roman"/>
            <w:sz w:val="22"/>
            <w:szCs w:val="22"/>
            <w:shd w:val="clear" w:color="auto" w:fill="FFFFFF"/>
          </w:rPr>
          <w:t xml:space="preserve"> four levels of software development: </w:t>
        </w:r>
        <w:r w:rsidRPr="0560F6FE">
          <w:rPr>
            <w:rFonts w:ascii="Times New Roman" w:hAnsi="Times New Roman" w:eastAsia="Times New Roman" w:cs="Times New Roman"/>
            <w:b w:val="1"/>
            <w:bCs w:val="1"/>
            <w:sz w:val="22"/>
            <w:szCs w:val="22"/>
            <w:shd w:val="clear" w:color="auto" w:fill="FFFFFF"/>
          </w:rPr>
          <w:t>a)</w:t>
        </w:r>
        <w:r w:rsidRPr="00DA6C30">
          <w:rPr>
            <w:rFonts w:ascii="Times New Roman" w:hAnsi="Times New Roman" w:eastAsia="Times New Roman" w:cs="Times New Roman"/>
            <w:sz w:val="22"/>
            <w:szCs w:val="22"/>
            <w:shd w:val="clear" w:color="auto" w:fill="FFFFFF"/>
          </w:rPr>
          <w:t xml:space="preserve"> </w:t>
        </w:r>
        <w:r w:rsidRPr="00DA6C30">
          <w:rPr>
            <w:rFonts w:ascii="Times New Roman" w:hAnsi="Times New Roman" w:eastAsia="Times New Roman" w:cs="Times New Roman"/>
            <w:b w:val="1"/>
            <w:bCs w:val="1"/>
            <w:sz w:val="22"/>
            <w:szCs w:val="22"/>
            <w:shd w:val="clear" w:color="auto" w:fill="FFFFFF"/>
          </w:rPr>
          <w:t xml:space="preserve">proof-of-concept </w:t>
        </w:r>
        <w:r w:rsidRPr="00DA6C30">
          <w:rPr>
            <w:rFonts w:ascii="Times New Roman" w:hAnsi="Times New Roman" w:eastAsia="Times New Roman" w:cs="Times New Roman"/>
            <w:sz w:val="22"/>
            <w:szCs w:val="22"/>
            <w:shd w:val="clear" w:color="auto" w:fill="FFFFFF"/>
          </w:rPr>
          <w:t>software</w:t>
        </w:r>
        <w:r w:rsidRPr="00DA6C30">
          <w:rPr>
            <w:rFonts w:ascii="Times New Roman" w:hAnsi="Times New Roman" w:eastAsia="Times New Roman" w:cs="Times New Roman"/>
            <w:b w:val="1"/>
            <w:bCs w:val="1"/>
            <w:sz w:val="22"/>
            <w:szCs w:val="22"/>
            <w:shd w:val="clear" w:color="auto" w:fill="FFFFFF"/>
          </w:rPr>
          <w:t xml:space="preserve"> </w:t>
        </w:r>
        <w:r w:rsidRPr="00DA6C30">
          <w:rPr>
            <w:rFonts w:ascii="Times New Roman" w:hAnsi="Times New Roman" w:eastAsia="Times New Roman" w:cs="Times New Roman"/>
            <w:sz w:val="22"/>
            <w:szCs w:val="22"/>
            <w:shd w:val="clear" w:color="auto" w:fill="FFFFFF"/>
          </w:rPr>
          <w:t xml:space="preserve">that confirms the feasibility of an idea, is quickly implemented, relatively cheap; </w:t>
        </w:r>
        <w:r w:rsidRPr="0560F6FE">
          <w:rPr>
            <w:rFonts w:ascii="Times New Roman" w:hAnsi="Times New Roman" w:eastAsia="Times New Roman" w:cs="Times New Roman"/>
            <w:b w:val="1"/>
            <w:bCs w:val="1"/>
            <w:sz w:val="22"/>
            <w:szCs w:val="22"/>
            <w:shd w:val="clear" w:color="auto" w:fill="FFFFFF"/>
          </w:rPr>
          <w:t>b)</w:t>
        </w:r>
        <w:r w:rsidRPr="00DA6C30">
          <w:rPr>
            <w:rFonts w:ascii="Times New Roman" w:hAnsi="Times New Roman" w:eastAsia="Times New Roman" w:cs="Times New Roman"/>
            <w:sz w:val="22"/>
            <w:szCs w:val="22"/>
            <w:shd w:val="clear" w:color="auto" w:fill="FFFFFF"/>
          </w:rPr>
          <w:t xml:space="preserve"> </w:t>
        </w:r>
        <w:r w:rsidRPr="00DA6C30">
          <w:rPr>
            <w:rFonts w:ascii="Times New Roman" w:hAnsi="Times New Roman" w:eastAsia="Times New Roman" w:cs="Times New Roman"/>
            <w:b w:val="1"/>
            <w:bCs w:val="1"/>
            <w:sz w:val="22"/>
            <w:szCs w:val="22"/>
            <w:shd w:val="clear" w:color="auto" w:fill="FFFFFF"/>
          </w:rPr>
          <w:t xml:space="preserve">prototype </w:t>
        </w:r>
      </w:ins>
      <w:ins w:author="djpmf" w:date="2013-08-13T07:37:00Z" w:id="182">
        <w:r w:rsidRPr="00DA6C30" w:rsidR="000224FC">
          <w:rPr>
            <w:rFonts w:ascii="Times New Roman" w:hAnsi="Times New Roman" w:eastAsia="Times New Roman" w:cs="Times New Roman"/>
            <w:b w:val="1"/>
            <w:bCs w:val="1"/>
            <w:sz w:val="22"/>
            <w:szCs w:val="22"/>
            <w:shd w:val="clear" w:color="auto" w:fill="FFFFFF"/>
          </w:rPr>
          <w:t>services</w:t>
        </w:r>
      </w:ins>
      <w:ins w:author="djpmf" w:date="2013-08-13T07:36:00Z" w:id="183">
        <w:r w:rsidRPr="00DA6C30" w:rsidR="000224FC">
          <w:rPr>
            <w:rFonts w:ascii="Times New Roman" w:hAnsi="Times New Roman" w:eastAsia="Times New Roman" w:cs="Times New Roman"/>
            <w:sz w:val="22"/>
            <w:szCs w:val="22"/>
            <w:shd w:val="clear" w:color="auto" w:fill="FFFFFF"/>
          </w:rPr>
          <w:t xml:space="preserve"> </w:t>
        </w:r>
        <w:r w:rsidRPr="00DA6C30">
          <w:rPr>
            <w:rFonts w:ascii="Times New Roman" w:hAnsi="Times New Roman" w:eastAsia="Times New Roman" w:cs="Times New Roman"/>
            <w:sz w:val="22"/>
            <w:szCs w:val="22"/>
            <w:shd w:val="clear" w:color="auto" w:fill="FFFFFF"/>
          </w:rPr>
          <w:t xml:space="preserve">that </w:t>
        </w:r>
      </w:ins>
      <w:ins w:author="djpmf" w:date="2013-08-13T07:37:00Z" w:id="184">
        <w:r w:rsidRPr="00DA6C30" w:rsidR="000224FC">
          <w:rPr>
            <w:rFonts w:ascii="Times New Roman" w:hAnsi="Times New Roman" w:eastAsia="Times New Roman" w:cs="Times New Roman"/>
            <w:sz w:val="22"/>
            <w:szCs w:val="22"/>
            <w:shd w:val="clear" w:color="auto" w:fill="FFFFFF"/>
          </w:rPr>
          <w:t xml:space="preserve">are made available </w:t>
        </w:r>
      </w:ins>
      <w:ins w:author="djpmf" w:date="2013-08-13T07:36:00Z" w:id="185">
        <w:r w:rsidRPr="00DA6C30">
          <w:rPr>
            <w:rFonts w:ascii="Times New Roman" w:hAnsi="Times New Roman" w:eastAsia="Times New Roman" w:cs="Times New Roman"/>
            <w:sz w:val="22"/>
            <w:szCs w:val="22"/>
            <w:shd w:val="clear" w:color="auto" w:fill="FFFFFF"/>
          </w:rPr>
          <w:t>on-line</w:t>
        </w:r>
      </w:ins>
      <w:ins w:author="djpmf" w:date="2013-08-13T07:37:00Z" w:id="186">
        <w:r w:rsidRPr="00DA6C30" w:rsidR="000224FC">
          <w:rPr>
            <w:rFonts w:ascii="Times New Roman" w:hAnsi="Times New Roman" w:eastAsia="Times New Roman" w:cs="Times New Roman"/>
            <w:sz w:val="22"/>
            <w:szCs w:val="22"/>
            <w:shd w:val="clear" w:color="auto" w:fill="FFFFFF"/>
          </w:rPr>
          <w:t xml:space="preserve">, </w:t>
        </w:r>
      </w:ins>
      <w:ins w:author="djpmf" w:date="2013-08-13T07:36:00Z" w:id="187">
        <w:r w:rsidRPr="00DA6C30">
          <w:rPr>
            <w:rFonts w:ascii="Times New Roman" w:hAnsi="Times New Roman" w:eastAsia="Times New Roman" w:cs="Times New Roman"/>
            <w:sz w:val="22"/>
            <w:szCs w:val="22"/>
            <w:shd w:val="clear" w:color="auto" w:fill="FFFFFF"/>
          </w:rPr>
          <w:t xml:space="preserve">but </w:t>
        </w:r>
      </w:ins>
      <w:ins w:author="djpmf" w:date="2013-08-13T07:37:00Z" w:id="188">
        <w:r w:rsidRPr="00DA6C30" w:rsidR="000224FC">
          <w:rPr>
            <w:rFonts w:ascii="Times New Roman" w:hAnsi="Times New Roman" w:eastAsia="Times New Roman" w:cs="Times New Roman"/>
            <w:sz w:val="22"/>
            <w:szCs w:val="22"/>
            <w:shd w:val="clear" w:color="auto" w:fill="FFFFFF"/>
          </w:rPr>
          <w:t xml:space="preserve">are not engineered to </w:t>
        </w:r>
      </w:ins>
      <w:ins w:author="djpmf" w:date="2013-08-13T07:36:00Z" w:id="189">
        <w:r w:rsidRPr="00DA6C30">
          <w:rPr>
            <w:rFonts w:ascii="Times New Roman" w:hAnsi="Times New Roman" w:eastAsia="Times New Roman" w:cs="Times New Roman"/>
            <w:sz w:val="22"/>
            <w:szCs w:val="22"/>
            <w:shd w:val="clear" w:color="auto" w:fill="FFFFFF"/>
          </w:rPr>
          <w:t>address all edge cases, nor work in all environments nor</w:t>
        </w:r>
      </w:ins>
      <w:ins w:author="djpmf" w:date="2013-08-13T07:37:00Z" w:id="190">
        <w:r w:rsidRPr="00DA6C30" w:rsidR="000224FC">
          <w:rPr>
            <w:rFonts w:ascii="Times New Roman" w:hAnsi="Times New Roman" w:eastAsia="Times New Roman" w:cs="Times New Roman"/>
            <w:sz w:val="22"/>
            <w:szCs w:val="22"/>
            <w:shd w:val="clear" w:color="auto" w:fill="FFFFFF"/>
          </w:rPr>
          <w:t xml:space="preserve"> </w:t>
        </w:r>
      </w:ins>
      <w:ins w:author="djpmf" w:date="2013-08-13T07:36:00Z" w:id="191">
        <w:r w:rsidRPr="00DA6C30">
          <w:rPr>
            <w:rFonts w:ascii="Times New Roman" w:hAnsi="Times New Roman" w:eastAsia="Times New Roman" w:cs="Times New Roman"/>
            <w:sz w:val="22"/>
            <w:szCs w:val="22"/>
            <w:shd w:val="clear" w:color="auto" w:fill="FFFFFF"/>
          </w:rPr>
          <w:t xml:space="preserve">under all circumstances; </w:t>
        </w:r>
        <w:r w:rsidRPr="0560F6FE">
          <w:rPr>
            <w:rFonts w:ascii="Times New Roman" w:hAnsi="Times New Roman" w:eastAsia="Times New Roman" w:cs="Times New Roman"/>
            <w:b w:val="1"/>
            <w:bCs w:val="1"/>
            <w:sz w:val="22"/>
            <w:szCs w:val="22"/>
            <w:shd w:val="clear" w:color="auto" w:fill="FFFFFF"/>
          </w:rPr>
          <w:t>c)</w:t>
        </w:r>
      </w:ins>
      <w:ins w:author="djpmf" w:date="2013-08-13T07:37:00Z" w:id="192">
        <w:r w:rsidRPr="0560F6FE" w:rsidR="000224FC">
          <w:rPr>
            <w:rFonts w:ascii="Times New Roman" w:hAnsi="Times New Roman" w:eastAsia="Times New Roman" w:cs="Times New Roman"/>
            <w:b w:val="1"/>
            <w:bCs w:val="1"/>
            <w:sz w:val="22"/>
            <w:szCs w:val="22"/>
            <w:shd w:val="clear" w:color="auto" w:fill="FFFFFF"/>
          </w:rPr>
          <w:t xml:space="preserve"> </w:t>
        </w:r>
      </w:ins>
      <w:ins w:author="djpmf" w:date="2013-08-13T07:36:00Z" w:id="193">
        <w:r w:rsidRPr="00DA6C30">
          <w:rPr>
            <w:rFonts w:ascii="Times New Roman" w:hAnsi="Times New Roman" w:eastAsia="Times New Roman" w:cs="Times New Roman"/>
            <w:b w:val="1"/>
            <w:bCs w:val="1"/>
            <w:sz w:val="22"/>
            <w:szCs w:val="22"/>
            <w:shd w:val="clear" w:color="auto" w:fill="FFFFFF"/>
          </w:rPr>
          <w:t>pro</w:t>
        </w:r>
      </w:ins>
      <w:ins w:author="djpmf" w:date="2013-08-13T07:41:00Z" w:id="194">
        <w:r w:rsidRPr="00DA6C30" w:rsidR="000224FC">
          <w:rPr>
            <w:rFonts w:ascii="Times New Roman" w:hAnsi="Times New Roman" w:eastAsia="Times New Roman" w:cs="Times New Roman"/>
            <w:b w:val="1"/>
            <w:bCs w:val="1"/>
            <w:sz w:val="22"/>
            <w:szCs w:val="22"/>
            <w:shd w:val="clear" w:color="auto" w:fill="FFFFFF"/>
          </w:rPr>
          <w:t>duction</w:t>
        </w:r>
      </w:ins>
      <w:ins w:author="djpmf" w:date="2013-08-13T07:36:00Z" w:id="195">
        <w:r w:rsidRPr="00DA6C30">
          <w:rPr>
            <w:rFonts w:ascii="Times New Roman" w:hAnsi="Times New Roman" w:eastAsia="Times New Roman" w:cs="Times New Roman"/>
            <w:b w:val="1"/>
            <w:bCs w:val="1"/>
            <w:sz w:val="22"/>
            <w:szCs w:val="22"/>
            <w:shd w:val="clear" w:color="auto" w:fill="FFFFFF"/>
          </w:rPr>
          <w:t xml:space="preserve"> level</w:t>
        </w:r>
      </w:ins>
      <w:ins w:author="djpmf" w:date="2013-08-13T07:37:00Z" w:id="196">
        <w:r w:rsidRPr="00DA6C30" w:rsidR="000224FC">
          <w:rPr>
            <w:rFonts w:ascii="Times New Roman" w:hAnsi="Times New Roman" w:eastAsia="Times New Roman" w:cs="Times New Roman"/>
            <w:sz w:val="22"/>
            <w:szCs w:val="22"/>
            <w:shd w:val="clear" w:color="auto" w:fill="FFFFFF"/>
          </w:rPr>
          <w:t xml:space="preserve"> services </w:t>
        </w:r>
      </w:ins>
      <w:ins w:author="djpmf" w:date="2013-08-13T07:36:00Z" w:id="197">
        <w:r w:rsidRPr="00DA6C30">
          <w:rPr>
            <w:rFonts w:ascii="Times New Roman" w:hAnsi="Times New Roman" w:eastAsia="Times New Roman" w:cs="Times New Roman"/>
            <w:sz w:val="22"/>
            <w:szCs w:val="22"/>
            <w:shd w:val="clear" w:color="auto" w:fill="FFFFFF"/>
          </w:rPr>
          <w:t xml:space="preserve">that are fast, scalable and stable, covering needs of 95% of possible use cases and are moderately costly to develop; and </w:t>
        </w:r>
        <w:r w:rsidRPr="0560F6FE">
          <w:rPr>
            <w:rFonts w:ascii="Times New Roman" w:hAnsi="Times New Roman" w:eastAsia="Times New Roman" w:cs="Times New Roman"/>
            <w:b w:val="1"/>
            <w:bCs w:val="1"/>
            <w:sz w:val="22"/>
            <w:szCs w:val="22"/>
            <w:shd w:val="clear" w:color="auto" w:fill="FFFFFF"/>
          </w:rPr>
          <w:t>d)</w:t>
        </w:r>
      </w:ins>
      <w:ins w:author="djpmf" w:date="2013-08-13T07:38:00Z" w:id="198">
        <w:r w:rsidRPr="0560F6FE" w:rsidR="000224FC">
          <w:rPr>
            <w:rFonts w:ascii="Times New Roman" w:hAnsi="Times New Roman" w:eastAsia="Times New Roman" w:cs="Times New Roman"/>
            <w:b w:val="1"/>
            <w:bCs w:val="1"/>
            <w:sz w:val="22"/>
            <w:szCs w:val="22"/>
            <w:shd w:val="clear" w:color="auto" w:fill="FFFFFF"/>
          </w:rPr>
          <w:t xml:space="preserve"> </w:t>
        </w:r>
      </w:ins>
      <w:r w:rsidRPr="0560F6FE" w:rsidR="008101D3">
        <w:rPr>
          <w:rFonts w:ascii="Times New Roman" w:hAnsi="Times New Roman" w:eastAsia="Times New Roman" w:cs="Times New Roman"/>
          <w:b w:val="1"/>
          <w:bCs w:val="1"/>
          <w:sz w:val="22"/>
          <w:szCs w:val="22"/>
          <w:shd w:val="clear" w:color="auto" w:fill="FFFFFF"/>
        </w:rPr>
        <w:t>mature</w:t>
      </w:r>
      <w:ins w:author="djpmf" w:date="2013-08-13T07:38:00Z" w:id="199">
        <w:r w:rsidRPr="0560F6FE" w:rsidR="000224FC">
          <w:rPr>
            <w:rFonts w:ascii="Times New Roman" w:hAnsi="Times New Roman" w:eastAsia="Times New Roman" w:cs="Times New Roman"/>
            <w:b w:val="1"/>
            <w:bCs w:val="1"/>
            <w:sz w:val="22"/>
            <w:szCs w:val="22"/>
            <w:shd w:val="clear" w:color="auto" w:fill="FFFFFF"/>
          </w:rPr>
          <w:t xml:space="preserve"> services</w:t>
        </w:r>
        <w:r w:rsidRPr="00217E61" w:rsidR="000224FC">
          <w:rPr>
            <w:rFonts w:ascii="Times New Roman" w:hAnsi="Times New Roman" w:eastAsia="Times New Roman" w:cs="Times New Roman"/>
            <w:sz w:val="22"/>
            <w:szCs w:val="22"/>
            <w:shd w:val="clear" w:color="auto" w:fill="FFFFFF"/>
          </w:rPr>
          <w:t>,</w:t>
        </w:r>
        <w:r w:rsidRPr="0560F6FE" w:rsidR="000224FC">
          <w:rPr>
            <w:rFonts w:ascii="Times New Roman" w:hAnsi="Times New Roman" w:eastAsia="Times New Roman" w:cs="Times New Roman"/>
            <w:b w:val="1"/>
            <w:bCs w:val="1"/>
            <w:sz w:val="22"/>
            <w:szCs w:val="22"/>
            <w:shd w:val="clear" w:color="auto" w:fill="FFFFFF"/>
          </w:rPr>
          <w:t xml:space="preserve"> </w:t>
        </w:r>
      </w:ins>
      <w:ins w:author="djpmf" w:date="2013-08-13T07:36:00Z" w:id="200">
        <w:r w:rsidRPr="00DA6C30">
          <w:rPr>
            <w:rFonts w:ascii="Times New Roman" w:hAnsi="Times New Roman" w:eastAsia="Times New Roman" w:cs="Times New Roman"/>
            <w:sz w:val="22"/>
            <w:szCs w:val="22"/>
            <w:shd w:val="clear" w:color="auto" w:fill="FFFFFF"/>
          </w:rPr>
          <w:t>widely used, reliable workhorses</w:t>
        </w:r>
      </w:ins>
      <w:ins w:author="djpmf" w:date="2013-08-13T07:38:00Z" w:id="201">
        <w:r w:rsidRPr="00DA6C30" w:rsidR="000224FC">
          <w:rPr>
            <w:rFonts w:ascii="Times New Roman" w:hAnsi="Times New Roman" w:eastAsia="Times New Roman" w:cs="Times New Roman"/>
            <w:sz w:val="22"/>
            <w:szCs w:val="22"/>
            <w:shd w:val="clear" w:color="auto" w:fill="FFFFFF"/>
          </w:rPr>
          <w:t xml:space="preserve"> - they</w:t>
        </w:r>
      </w:ins>
      <w:ins w:author="djpmf" w:date="2013-08-13T07:36:00Z" w:id="202">
        <w:r w:rsidRPr="00DA6C30">
          <w:rPr>
            <w:rFonts w:ascii="Times New Roman" w:hAnsi="Times New Roman" w:eastAsia="Times New Roman" w:cs="Times New Roman"/>
            <w:sz w:val="22"/>
            <w:szCs w:val="22"/>
            <w:shd w:val="clear" w:color="auto" w:fill="FFFFFF"/>
          </w:rPr>
          <w:t xml:space="preserve"> are the most costly</w:t>
        </w:r>
      </w:ins>
      <w:ins w:author="djpmf" w:date="2013-08-13T07:38:00Z" w:id="203">
        <w:r w:rsidRPr="00DA6C30" w:rsidR="000224FC">
          <w:rPr>
            <w:rFonts w:ascii="Times New Roman" w:hAnsi="Times New Roman" w:eastAsia="Times New Roman" w:cs="Times New Roman"/>
            <w:sz w:val="22"/>
            <w:szCs w:val="22"/>
            <w:shd w:val="clear" w:color="auto" w:fill="FFFFFF"/>
          </w:rPr>
          <w:t xml:space="preserve"> to develop</w:t>
        </w:r>
      </w:ins>
      <w:ins w:author="djpmf" w:date="2013-08-13T07:36:00Z" w:id="204">
        <w:r w:rsidRPr="00DA6C30">
          <w:rPr>
            <w:rFonts w:ascii="Times New Roman" w:hAnsi="Times New Roman" w:eastAsia="Times New Roman" w:cs="Times New Roman"/>
            <w:sz w:val="22"/>
            <w:szCs w:val="22"/>
            <w:shd w:val="clear" w:color="auto" w:fill="FFFFFF"/>
          </w:rPr>
          <w:t xml:space="preserve">. </w:t>
        </w:r>
      </w:ins>
    </w:p>
    <w:p w:rsidRPr="00DA6C30" w:rsidR="00BC3571" w:rsidP="00BC3571" w:rsidRDefault="00BC3571" w14:paraId="63C5217B" w14:textId="77777777">
      <w:pPr>
        <w:rPr>
          <w:ins w:author="djpmf" w:date="2013-08-13T07:36:00Z" w:id="205"/>
          <w:rFonts w:ascii="Times New Roman" w:hAnsi="Times New Roman" w:eastAsia="Times New Roman" w:cs="Times New Roman"/>
          <w:sz w:val="22"/>
          <w:szCs w:val="22"/>
          <w:shd w:val="clear" w:color="auto" w:fill="FFFFFF"/>
        </w:rPr>
      </w:pPr>
    </w:p>
    <w:p w:rsidRPr="00217E61" w:rsidR="00722183" w:rsidP="00FE562D" w:rsidRDefault="000224FC" w14:paraId="1CA25290" w14:textId="77777777">
      <w:pPr>
        <w:rPr>
          <w:rFonts w:ascii="Times New Roman" w:hAnsi="Times New Roman" w:eastAsia="Times New Roman" w:cs="Times New Roman"/>
          <w:sz w:val="22"/>
          <w:szCs w:val="22"/>
          <w:shd w:val="clear" w:color="auto" w:fill="FFFFFF"/>
        </w:rPr>
      </w:pPr>
      <w:ins w:author="djpmf" w:date="2013-08-13T07:38:00Z" w:id="206">
        <w:r w:rsidRPr="0560F6FE">
          <w:rPr>
            <w:rFonts w:ascii="Times New Roman" w:hAnsi="Times New Roman" w:eastAsia="Times New Roman" w:cs="Times New Roman"/>
            <w:sz w:val="22"/>
            <w:szCs w:val="22"/>
          </w:rPr>
          <w:t xml:space="preserve">We have used our </w:t>
        </w:r>
      </w:ins>
      <w:r w:rsidRPr="0560F6FE" w:rsidR="00B42270">
        <w:rPr>
          <w:rFonts w:ascii="Times New Roman" w:hAnsi="Times New Roman" w:eastAsia="Times New Roman" w:cs="Times New Roman"/>
          <w:sz w:val="22"/>
          <w:szCs w:val="22"/>
        </w:rPr>
        <w:t xml:space="preserve">previous ABI Innovation funding </w:t>
      </w:r>
      <w:ins w:author="djpmf" w:date="2013-08-13T07:39:00Z" w:id="207">
        <w:r w:rsidRPr="0560F6FE">
          <w:rPr>
            <w:rFonts w:ascii="Times New Roman" w:hAnsi="Times New Roman" w:eastAsia="Times New Roman" w:cs="Times New Roman"/>
            <w:sz w:val="22"/>
            <w:szCs w:val="22"/>
          </w:rPr>
          <w:t xml:space="preserve">to </w:t>
        </w:r>
      </w:ins>
      <w:r w:rsidRPr="0560F6FE" w:rsidR="00B42270">
        <w:rPr>
          <w:rFonts w:ascii="Times New Roman" w:hAnsi="Times New Roman" w:eastAsia="Times New Roman" w:cs="Times New Roman"/>
          <w:sz w:val="22"/>
          <w:szCs w:val="22"/>
        </w:rPr>
        <w:t xml:space="preserve">create fully </w:t>
      </w:r>
      <w:r w:rsidRPr="0560F6FE" w:rsidR="00C10D88">
        <w:rPr>
          <w:rFonts w:ascii="Times New Roman" w:hAnsi="Times New Roman" w:eastAsia="Times New Roman" w:cs="Times New Roman"/>
          <w:sz w:val="22"/>
          <w:szCs w:val="22"/>
        </w:rPr>
        <w:t>functional</w:t>
      </w:r>
      <w:r w:rsidRPr="0560F6FE" w:rsidR="00B42270">
        <w:rPr>
          <w:rFonts w:ascii="Times New Roman" w:hAnsi="Times New Roman" w:eastAsia="Times New Roman" w:cs="Times New Roman"/>
          <w:sz w:val="22"/>
          <w:szCs w:val="22"/>
        </w:rPr>
        <w:t xml:space="preserve"> prototypes for</w:t>
      </w:r>
      <w:r w:rsidRPr="0560F6FE" w:rsidR="00E8750F">
        <w:rPr>
          <w:rFonts w:ascii="Times New Roman" w:hAnsi="Times New Roman" w:eastAsia="Times New Roman" w:cs="Times New Roman"/>
          <w:sz w:val="22"/>
          <w:szCs w:val="22"/>
        </w:rPr>
        <w:t xml:space="preserve"> the name discovery, indexing and reconciliation services</w:t>
      </w:r>
      <w:r w:rsidRPr="0560F6FE" w:rsidR="006827FC">
        <w:rPr>
          <w:rFonts w:ascii="Times New Roman" w:hAnsi="Times New Roman" w:eastAsia="Times New Roman" w:cs="Times New Roman"/>
          <w:sz w:val="22"/>
          <w:szCs w:val="22"/>
        </w:rPr>
        <w:t xml:space="preserve">. </w:t>
      </w:r>
      <w:ins w:author="djpmf" w:date="2013-08-13T07:42:00Z" w:id="208">
        <w:r w:rsidRPr="00DA6C30">
          <w:rPr>
            <w:rFonts w:ascii="Times New Roman" w:hAnsi="Times New Roman" w:eastAsia="Times New Roman" w:cs="Times New Roman"/>
            <w:sz w:val="22"/>
            <w:szCs w:val="22"/>
            <w:shd w:val="clear" w:color="auto" w:fill="FFFFFF"/>
          </w:rPr>
          <w:t xml:space="preserve">This </w:t>
        </w:r>
      </w:ins>
      <w:r w:rsidR="008101D3">
        <w:rPr>
          <w:rFonts w:ascii="Times New Roman" w:hAnsi="Times New Roman" w:eastAsia="Times New Roman" w:cs="Times New Roman"/>
          <w:sz w:val="22"/>
          <w:szCs w:val="22"/>
          <w:shd w:val="clear" w:color="auto" w:fill="FFFFFF"/>
        </w:rPr>
        <w:t xml:space="preserve">ABI Development </w:t>
      </w:r>
      <w:ins w:author="djpmf" w:date="2013-08-13T07:42:00Z" w:id="209">
        <w:r w:rsidRPr="00DA6C30">
          <w:rPr>
            <w:rFonts w:ascii="Times New Roman" w:hAnsi="Times New Roman" w:eastAsia="Times New Roman" w:cs="Times New Roman"/>
            <w:sz w:val="22"/>
            <w:szCs w:val="22"/>
            <w:shd w:val="clear" w:color="auto" w:fill="FFFFFF"/>
          </w:rPr>
          <w:t xml:space="preserve">proposal targets three Global Name Architecture services: Names Finding [17], Names Reconciliation and Resolution [18], and Names Indexing [19]. </w:t>
        </w:r>
      </w:ins>
      <w:r w:rsidRPr="0560F6FE" w:rsidR="006827FC">
        <w:rPr>
          <w:rFonts w:ascii="Times New Roman" w:hAnsi="Times New Roman" w:eastAsia="Times New Roman" w:cs="Times New Roman"/>
          <w:sz w:val="22"/>
          <w:szCs w:val="22"/>
        </w:rPr>
        <w:t>This</w:t>
      </w:r>
      <w:r w:rsidRPr="0560F6FE" w:rsidR="00E8750F">
        <w:rPr>
          <w:rFonts w:ascii="Times New Roman" w:hAnsi="Times New Roman" w:eastAsia="Times New Roman" w:cs="Times New Roman"/>
          <w:sz w:val="22"/>
          <w:szCs w:val="22"/>
        </w:rPr>
        <w:t xml:space="preserve"> </w:t>
      </w:r>
      <w:r w:rsidRPr="0560F6FE" w:rsidR="008101D3">
        <w:rPr>
          <w:rFonts w:ascii="Times New Roman" w:hAnsi="Times New Roman" w:eastAsia="Times New Roman" w:cs="Times New Roman"/>
          <w:sz w:val="22"/>
          <w:szCs w:val="22"/>
        </w:rPr>
        <w:t>funding</w:t>
      </w:r>
      <w:r w:rsidRPr="0560F6FE" w:rsidR="00E8750F">
        <w:rPr>
          <w:rFonts w:ascii="Times New Roman" w:hAnsi="Times New Roman" w:eastAsia="Times New Roman" w:cs="Times New Roman"/>
          <w:sz w:val="22"/>
          <w:szCs w:val="22"/>
        </w:rPr>
        <w:t xml:space="preserve"> </w:t>
      </w:r>
      <w:r w:rsidRPr="0560F6FE" w:rsidR="006827FC">
        <w:rPr>
          <w:rFonts w:ascii="Times New Roman" w:hAnsi="Times New Roman" w:eastAsia="Times New Roman" w:cs="Times New Roman"/>
          <w:sz w:val="22"/>
          <w:szCs w:val="22"/>
        </w:rPr>
        <w:t>will allow us</w:t>
      </w:r>
      <w:r w:rsidRPr="0560F6FE" w:rsidR="00B42270">
        <w:rPr>
          <w:rFonts w:ascii="Times New Roman" w:hAnsi="Times New Roman" w:eastAsia="Times New Roman" w:cs="Times New Roman"/>
          <w:sz w:val="22"/>
          <w:szCs w:val="22"/>
        </w:rPr>
        <w:t xml:space="preserve"> to extend existing services and move them to </w:t>
      </w:r>
      <w:ins w:author="djpmf" w:date="2013-08-13T07:39:00Z" w:id="210">
        <w:r w:rsidRPr="0560F6FE">
          <w:rPr>
            <w:rFonts w:ascii="Times New Roman" w:hAnsi="Times New Roman" w:eastAsia="Times New Roman" w:cs="Times New Roman"/>
            <w:sz w:val="22"/>
            <w:szCs w:val="22"/>
          </w:rPr>
          <w:t xml:space="preserve">or beyond </w:t>
        </w:r>
      </w:ins>
      <w:ins w:author="djpmf" w:date="2013-08-13T07:40:00Z" w:id="211">
        <w:r w:rsidRPr="0560F6FE">
          <w:rPr>
            <w:rFonts w:ascii="Times New Roman" w:hAnsi="Times New Roman" w:eastAsia="Times New Roman" w:cs="Times New Roman"/>
            <w:sz w:val="22"/>
            <w:szCs w:val="22"/>
          </w:rPr>
          <w:t>pro</w:t>
        </w:r>
      </w:ins>
      <w:ins w:author="djpmf" w:date="2013-08-13T07:41:00Z" w:id="212">
        <w:r w:rsidRPr="0560F6FE">
          <w:rPr>
            <w:rFonts w:ascii="Times New Roman" w:hAnsi="Times New Roman" w:eastAsia="Times New Roman" w:cs="Times New Roman"/>
            <w:sz w:val="22"/>
            <w:szCs w:val="22"/>
          </w:rPr>
          <w:t>duction</w:t>
        </w:r>
      </w:ins>
      <w:ins w:author="djpmf" w:date="2013-08-13T07:40:00Z" w:id="213">
        <w:r w:rsidRPr="0560F6FE">
          <w:rPr>
            <w:rFonts w:ascii="Times New Roman" w:hAnsi="Times New Roman" w:eastAsia="Times New Roman" w:cs="Times New Roman"/>
            <w:sz w:val="22"/>
            <w:szCs w:val="22"/>
          </w:rPr>
          <w:t xml:space="preserve"> </w:t>
        </w:r>
      </w:ins>
      <w:r w:rsidRPr="0560F6FE" w:rsidR="00B42270">
        <w:rPr>
          <w:rFonts w:ascii="Times New Roman" w:hAnsi="Times New Roman" w:eastAsia="Times New Roman" w:cs="Times New Roman"/>
          <w:sz w:val="22"/>
          <w:szCs w:val="22"/>
        </w:rPr>
        <w:t xml:space="preserve">level. For every </w:t>
      </w:r>
      <w:ins w:author="djpmf" w:date="2013-08-13T07:39:00Z" w:id="214">
        <w:r w:rsidRPr="0560F6FE">
          <w:rPr>
            <w:rFonts w:ascii="Times New Roman" w:hAnsi="Times New Roman" w:eastAsia="Times New Roman" w:cs="Times New Roman"/>
            <w:sz w:val="22"/>
            <w:szCs w:val="22"/>
          </w:rPr>
          <w:t>objective in</w:t>
        </w:r>
      </w:ins>
      <w:r w:rsidRPr="0560F6FE" w:rsidR="00B42270">
        <w:rPr>
          <w:rFonts w:ascii="Times New Roman" w:hAnsi="Times New Roman" w:eastAsia="Times New Roman" w:cs="Times New Roman"/>
          <w:sz w:val="22"/>
          <w:szCs w:val="22"/>
        </w:rPr>
        <w:t xml:space="preserve"> our vision</w:t>
      </w:r>
      <w:ins w:author="djpmf" w:date="2013-08-13T07:39:00Z" w:id="215">
        <w:r w:rsidRPr="0560F6FE">
          <w:rPr>
            <w:rFonts w:ascii="Times New Roman" w:hAnsi="Times New Roman" w:eastAsia="Times New Roman" w:cs="Times New Roman"/>
            <w:sz w:val="22"/>
            <w:szCs w:val="22"/>
          </w:rPr>
          <w:t xml:space="preserve"> for this work,</w:t>
        </w:r>
      </w:ins>
      <w:r w:rsidRPr="0560F6FE" w:rsidR="00B42270">
        <w:rPr>
          <w:rFonts w:ascii="Times New Roman" w:hAnsi="Times New Roman" w:eastAsia="Times New Roman" w:cs="Times New Roman"/>
          <w:sz w:val="22"/>
          <w:szCs w:val="22"/>
        </w:rPr>
        <w:t xml:space="preserve"> we </w:t>
      </w:r>
      <w:r w:rsidRPr="0560F6FE" w:rsidR="00E8750F">
        <w:rPr>
          <w:rFonts w:ascii="Times New Roman" w:hAnsi="Times New Roman" w:eastAsia="Times New Roman" w:cs="Times New Roman"/>
          <w:sz w:val="22"/>
          <w:szCs w:val="22"/>
        </w:rPr>
        <w:t>explain what</w:t>
      </w:r>
      <w:r w:rsidRPr="0560F6FE" w:rsidR="00B42270">
        <w:rPr>
          <w:rFonts w:ascii="Times New Roman" w:hAnsi="Times New Roman" w:eastAsia="Times New Roman" w:cs="Times New Roman"/>
          <w:sz w:val="22"/>
          <w:szCs w:val="22"/>
        </w:rPr>
        <w:t xml:space="preserve"> is</w:t>
      </w:r>
      <w:r w:rsidRPr="0560F6FE" w:rsidR="00E8750F">
        <w:rPr>
          <w:rFonts w:ascii="Times New Roman" w:hAnsi="Times New Roman" w:eastAsia="Times New Roman" w:cs="Times New Roman"/>
          <w:sz w:val="22"/>
          <w:szCs w:val="22"/>
        </w:rPr>
        <w:t xml:space="preserve"> the current status for each service and </w:t>
      </w:r>
      <w:r w:rsidRPr="0560F6FE" w:rsidR="00B42270">
        <w:rPr>
          <w:rFonts w:ascii="Times New Roman" w:hAnsi="Times New Roman" w:eastAsia="Times New Roman" w:cs="Times New Roman"/>
          <w:sz w:val="22"/>
          <w:szCs w:val="22"/>
        </w:rPr>
        <w:t>the integrated system. Then we describe what needs to be done to reach production quality, and our approaches to meet the implementation challenges</w:t>
      </w:r>
      <w:r w:rsidRPr="0560F6FE" w:rsidR="00E8750F">
        <w:rPr>
          <w:rFonts w:ascii="Times New Roman" w:hAnsi="Times New Roman" w:eastAsia="Times New Roman" w:cs="Times New Roman"/>
          <w:sz w:val="22"/>
          <w:szCs w:val="22"/>
        </w:rPr>
        <w:t>.</w:t>
      </w:r>
      <w:ins w:author="djpmf" w:date="2013-08-13T07:42:00Z" w:id="216">
        <w:r w:rsidRPr="0560F6FE">
          <w:rPr>
            <w:rFonts w:ascii="Times New Roman" w:hAnsi="Times New Roman" w:eastAsia="Times New Roman" w:cs="Times New Roman"/>
            <w:sz w:val="22"/>
            <w:szCs w:val="22"/>
          </w:rPr>
          <w:t xml:space="preserve"> </w:t>
        </w:r>
      </w:ins>
      <w:r w:rsidRPr="00217E61" w:rsidR="00722183">
        <w:rPr>
          <w:rFonts w:ascii="Times New Roman" w:hAnsi="Times New Roman" w:eastAsia="Times New Roman" w:cs="Times New Roman"/>
          <w:sz w:val="22"/>
          <w:szCs w:val="22"/>
          <w:shd w:val="clear" w:color="auto" w:fill="FFFFFF"/>
        </w:rPr>
        <w:t xml:space="preserve">The </w:t>
      </w:r>
      <w:ins w:author="djpmf" w:date="2013-08-13T07:42:00Z" w:id="217">
        <w:r w:rsidRPr="00DA6C30">
          <w:rPr>
            <w:rFonts w:ascii="Times New Roman" w:hAnsi="Times New Roman" w:eastAsia="Times New Roman" w:cs="Times New Roman"/>
            <w:sz w:val="22"/>
            <w:szCs w:val="22"/>
            <w:shd w:val="clear" w:color="auto" w:fill="FFFFFF"/>
          </w:rPr>
          <w:t>result of this work</w:t>
        </w:r>
      </w:ins>
      <w:r w:rsidRPr="00217E61" w:rsidR="00722183">
        <w:rPr>
          <w:rFonts w:ascii="Times New Roman" w:hAnsi="Times New Roman" w:eastAsia="Times New Roman" w:cs="Times New Roman"/>
          <w:sz w:val="22"/>
          <w:szCs w:val="22"/>
          <w:shd w:val="clear" w:color="auto" w:fill="FFFFFF"/>
        </w:rPr>
        <w:t xml:space="preserve"> will be a suite of fast and reliable services with web-accessible user interfaces and APIs to solve problems </w:t>
      </w:r>
      <w:ins w:author="Nathan Wilson" w:date="2013-08-08T15:47:00Z" w:id="218">
        <w:r w:rsidRPr="00217E61" w:rsidR="00722183">
          <w:rPr>
            <w:rFonts w:ascii="Times New Roman" w:hAnsi="Times New Roman" w:eastAsia="Times New Roman" w:cs="Times New Roman"/>
            <w:sz w:val="22"/>
            <w:szCs w:val="22"/>
            <w:shd w:val="clear" w:color="auto" w:fill="FFFFFF"/>
          </w:rPr>
          <w:t>associated with the handling of</w:t>
        </w:r>
      </w:ins>
      <w:r w:rsidRPr="00217E61" w:rsidR="00722183">
        <w:rPr>
          <w:rFonts w:ascii="Times New Roman" w:hAnsi="Times New Roman" w:eastAsia="Times New Roman" w:cs="Times New Roman"/>
          <w:sz w:val="22"/>
          <w:szCs w:val="22"/>
          <w:shd w:val="clear" w:color="auto" w:fill="FFFFFF"/>
        </w:rPr>
        <w:t xml:space="preserve"> scientific names. Through the process of building the infrastructure we</w:t>
      </w:r>
      <w:ins w:author="Nathan Wilson" w:date="2013-08-08T15:47:00Z" w:id="219">
        <w:r w:rsidRPr="00217E61" w:rsidR="00722183">
          <w:rPr>
            <w:rFonts w:ascii="Times New Roman" w:hAnsi="Times New Roman" w:eastAsia="Times New Roman" w:cs="Times New Roman"/>
            <w:sz w:val="22"/>
            <w:szCs w:val="22"/>
            <w:shd w:val="clear" w:color="auto" w:fill="FFFFFF"/>
          </w:rPr>
          <w:t xml:space="preserve"> will</w:t>
        </w:r>
      </w:ins>
      <w:r w:rsidRPr="00217E61" w:rsidR="00722183">
        <w:rPr>
          <w:rFonts w:ascii="Times New Roman" w:hAnsi="Times New Roman" w:eastAsia="Times New Roman" w:cs="Times New Roman"/>
          <w:sz w:val="22"/>
          <w:szCs w:val="22"/>
          <w:shd w:val="clear" w:color="auto" w:fill="FFFFFF"/>
        </w:rPr>
        <w:t xml:space="preserve"> create and maintain libraries o</w:t>
      </w:r>
      <w:r w:rsidR="008101D3">
        <w:rPr>
          <w:rFonts w:ascii="Times New Roman" w:hAnsi="Times New Roman" w:eastAsia="Times New Roman" w:cs="Times New Roman"/>
          <w:sz w:val="22"/>
          <w:szCs w:val="22"/>
          <w:shd w:val="clear" w:color="auto" w:fill="FFFFFF"/>
        </w:rPr>
        <w:t>f computer code</w:t>
      </w:r>
      <w:r w:rsidRPr="00217E61" w:rsidR="00722183">
        <w:rPr>
          <w:rFonts w:ascii="Times New Roman" w:hAnsi="Times New Roman" w:eastAsia="Times New Roman" w:cs="Times New Roman"/>
          <w:sz w:val="22"/>
          <w:szCs w:val="22"/>
          <w:shd w:val="clear" w:color="auto" w:fill="FFFFFF"/>
        </w:rPr>
        <w:t xml:space="preserve"> </w:t>
      </w:r>
      <w:r w:rsidRPr="00217E61" w:rsidR="00456205">
        <w:rPr>
          <w:rFonts w:ascii="Times New Roman" w:hAnsi="Times New Roman" w:eastAsia="Times New Roman" w:cs="Times New Roman"/>
          <w:sz w:val="22"/>
          <w:szCs w:val="22"/>
          <w:shd w:val="clear" w:color="auto" w:fill="FFFFFF"/>
        </w:rPr>
        <w:t>[</w:t>
      </w:r>
      <w:r w:rsidRPr="00217E61" w:rsidR="00C07A51">
        <w:rPr>
          <w:rFonts w:ascii="Times New Roman" w:hAnsi="Times New Roman" w:eastAsia="Times New Roman" w:cs="Times New Roman"/>
          <w:sz w:val="22"/>
          <w:szCs w:val="22"/>
          <w:shd w:val="clear" w:color="auto" w:fill="FFFFFF"/>
        </w:rPr>
        <w:t>25</w:t>
      </w:r>
      <w:r w:rsidRPr="00217E61" w:rsidR="00E416DA">
        <w:rPr>
          <w:rFonts w:ascii="Times New Roman" w:hAnsi="Times New Roman" w:eastAsia="Times New Roman" w:cs="Times New Roman"/>
          <w:sz w:val="22"/>
          <w:szCs w:val="22"/>
          <w:shd w:val="clear" w:color="auto" w:fill="FFFFFF"/>
        </w:rPr>
        <w:t>]</w:t>
      </w:r>
      <w:r w:rsidRPr="00217E61" w:rsidR="00722183">
        <w:rPr>
          <w:rFonts w:ascii="Times New Roman" w:hAnsi="Times New Roman" w:eastAsia="Times New Roman" w:cs="Times New Roman"/>
          <w:sz w:val="22"/>
          <w:szCs w:val="22"/>
          <w:shd w:val="clear" w:color="auto" w:fill="FFFFFF"/>
        </w:rPr>
        <w:t xml:space="preserve"> to empower other biodiversity informatics developers in creating innovative software.</w:t>
      </w:r>
    </w:p>
    <w:p w:rsidRPr="00DA6C30" w:rsidR="00722183" w:rsidP="00FE562D" w:rsidRDefault="00722183" w14:paraId="1A4620DA" w14:textId="77777777">
      <w:pPr>
        <w:rPr>
          <w:rFonts w:ascii="Times New Roman" w:hAnsi="Times New Roman" w:cs="Times New Roman"/>
          <w:sz w:val="22"/>
          <w:szCs w:val="22"/>
        </w:rPr>
      </w:pPr>
    </w:p>
    <w:p w:rsidRPr="00DA6C30" w:rsidR="00F770DA" w:rsidP="00FE562D" w:rsidRDefault="00F770DA" w14:paraId="0F670A10" w14:textId="77777777">
      <w:pPr>
        <w:rPr>
          <w:rFonts w:ascii="Times New Roman" w:hAnsi="Times New Roman" w:cs="Times New Roman"/>
          <w:b/>
          <w:sz w:val="22"/>
          <w:szCs w:val="22"/>
        </w:rPr>
      </w:pPr>
      <w:r w:rsidRPr="00DA6C30">
        <w:rPr>
          <w:rFonts w:ascii="Times New Roman" w:hAnsi="Times New Roman" w:cs="Times New Roman"/>
          <w:b/>
          <w:sz w:val="22"/>
          <w:szCs w:val="22"/>
        </w:rPr>
        <w:t>4.1</w:t>
      </w:r>
      <w:r w:rsidRPr="00DA6C30">
        <w:rPr>
          <w:rFonts w:ascii="Times New Roman" w:hAnsi="Times New Roman" w:cs="Times New Roman"/>
          <w:sz w:val="22"/>
          <w:szCs w:val="22"/>
        </w:rPr>
        <w:t xml:space="preserve"> </w:t>
      </w:r>
      <w:r w:rsidRPr="00DA6C30">
        <w:rPr>
          <w:rFonts w:ascii="Times New Roman" w:hAnsi="Times New Roman" w:cs="Times New Roman"/>
          <w:b/>
          <w:sz w:val="22"/>
          <w:szCs w:val="22"/>
        </w:rPr>
        <w:t>Scientific names discovery in texts and images</w:t>
      </w:r>
    </w:p>
    <w:p w:rsidRPr="00DA6C30" w:rsidR="00F770DA" w:rsidP="00FE562D" w:rsidRDefault="00F770DA" w14:paraId="7EF9CA7F" w14:textId="77777777">
      <w:pPr>
        <w:rPr>
          <w:rFonts w:ascii="Times New Roman" w:hAnsi="Times New Roman" w:cs="Times New Roman"/>
          <w:sz w:val="22"/>
          <w:szCs w:val="22"/>
        </w:rPr>
      </w:pPr>
      <w:r w:rsidRPr="00DA6C30">
        <w:rPr>
          <w:rFonts w:ascii="Times New Roman" w:hAnsi="Times New Roman" w:cs="Times New Roman"/>
          <w:b/>
          <w:sz w:val="22"/>
          <w:szCs w:val="22"/>
        </w:rPr>
        <w:t>4.1.1 Current Status:</w:t>
      </w:r>
      <w:r w:rsidRPr="00DA6C30">
        <w:rPr>
          <w:rFonts w:ascii="Times New Roman" w:hAnsi="Times New Roman" w:cs="Times New Roman"/>
          <w:sz w:val="22"/>
          <w:szCs w:val="22"/>
        </w:rPr>
        <w:t xml:space="preserve"> The </w:t>
      </w:r>
      <w:ins w:author="djpmf" w:date="2013-08-13T07:42:00Z" w:id="220">
        <w:r w:rsidRPr="00DA6C30" w:rsidR="000224FC">
          <w:rPr>
            <w:rFonts w:ascii="Times New Roman" w:hAnsi="Times New Roman" w:cs="Times New Roman"/>
            <w:sz w:val="22"/>
            <w:szCs w:val="22"/>
          </w:rPr>
          <w:t>Global Names Recognition and Discovery (</w:t>
        </w:r>
      </w:ins>
      <w:r w:rsidRPr="00DA6C30">
        <w:rPr>
          <w:rFonts w:ascii="Times New Roman" w:hAnsi="Times New Roman" w:cs="Times New Roman"/>
          <w:sz w:val="22"/>
          <w:szCs w:val="22"/>
        </w:rPr>
        <w:t>GNRD</w:t>
      </w:r>
      <w:ins w:author="djpmf" w:date="2013-08-13T07:42:00Z" w:id="221">
        <w:r w:rsidRPr="00DA6C30" w:rsidR="000224FC">
          <w:rPr>
            <w:rFonts w:ascii="Times New Roman" w:hAnsi="Times New Roman" w:cs="Times New Roman"/>
            <w:sz w:val="22"/>
            <w:szCs w:val="22"/>
          </w:rPr>
          <w:t>)</w:t>
        </w:r>
      </w:ins>
      <w:r w:rsidRPr="00DA6C30">
        <w:rPr>
          <w:rFonts w:ascii="Times New Roman" w:hAnsi="Times New Roman" w:cs="Times New Roman"/>
          <w:sz w:val="22"/>
          <w:szCs w:val="22"/>
        </w:rPr>
        <w:t xml:space="preserve"> project </w:t>
      </w:r>
      <w:r w:rsidRPr="00DA6C30" w:rsidR="00456205">
        <w:rPr>
          <w:rFonts w:ascii="Times New Roman" w:hAnsi="Times New Roman" w:cs="Times New Roman"/>
          <w:sz w:val="22"/>
          <w:szCs w:val="22"/>
        </w:rPr>
        <w:t>[</w:t>
      </w:r>
      <w:r w:rsidRPr="00DA6C30" w:rsidR="00BC0980">
        <w:rPr>
          <w:rFonts w:ascii="Times New Roman" w:hAnsi="Times New Roman" w:cs="Times New Roman"/>
          <w:sz w:val="22"/>
          <w:szCs w:val="22"/>
        </w:rPr>
        <w:t>17</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 xml:space="preserve">, takes plain text, web pages, PDF files, or pictures of a document in JPEG, GIF, PNG, or TIFF formats and returns back </w:t>
      </w:r>
      <w:r w:rsidR="008101D3">
        <w:rPr>
          <w:rFonts w:ascii="Times New Roman" w:hAnsi="Times New Roman" w:cs="Times New Roman"/>
          <w:sz w:val="22"/>
          <w:szCs w:val="22"/>
        </w:rPr>
        <w:t xml:space="preserve">a </w:t>
      </w:r>
      <w:r w:rsidRPr="00DA6C30">
        <w:rPr>
          <w:rFonts w:ascii="Times New Roman" w:hAnsi="Times New Roman" w:cs="Times New Roman"/>
          <w:sz w:val="22"/>
          <w:szCs w:val="22"/>
        </w:rPr>
        <w:t>list of names found in the source. It has a graphical user interface as well as an API. Additional option</w:t>
      </w:r>
      <w:ins w:author="djpmf" w:date="2013-08-13T07:43:00Z" w:id="222">
        <w:r w:rsidRPr="00DA6C30" w:rsidR="000224FC">
          <w:rPr>
            <w:rFonts w:ascii="Times New Roman" w:hAnsi="Times New Roman" w:cs="Times New Roman"/>
            <w:sz w:val="22"/>
            <w:szCs w:val="22"/>
          </w:rPr>
          <w:t>al</w:t>
        </w:r>
      </w:ins>
      <w:r w:rsidRPr="00DA6C30">
        <w:rPr>
          <w:rFonts w:ascii="Times New Roman" w:hAnsi="Times New Roman" w:cs="Times New Roman"/>
          <w:sz w:val="22"/>
          <w:szCs w:val="22"/>
        </w:rPr>
        <w:t xml:space="preserve"> information</w:t>
      </w:r>
      <w:ins w:author="djpmf" w:date="2013-08-13T07:43:00Z" w:id="223">
        <w:r w:rsidRPr="00DA6C30" w:rsidR="000224FC">
          <w:rPr>
            <w:rFonts w:ascii="Times New Roman" w:hAnsi="Times New Roman" w:cs="Times New Roman"/>
            <w:sz w:val="22"/>
            <w:szCs w:val="22"/>
          </w:rPr>
          <w:t xml:space="preserve"> that can be returned</w:t>
        </w:r>
      </w:ins>
      <w:r w:rsidRPr="00DA6C30">
        <w:rPr>
          <w:rFonts w:ascii="Times New Roman" w:hAnsi="Times New Roman" w:cs="Times New Roman"/>
          <w:sz w:val="22"/>
          <w:szCs w:val="22"/>
        </w:rPr>
        <w:t xml:space="preserve"> include</w:t>
      </w:r>
      <w:r w:rsidRPr="00DA6C30" w:rsidR="00E8750F">
        <w:rPr>
          <w:rFonts w:ascii="Times New Roman" w:hAnsi="Times New Roman" w:cs="Times New Roman"/>
          <w:sz w:val="22"/>
          <w:szCs w:val="22"/>
        </w:rPr>
        <w:t>s</w:t>
      </w:r>
      <w:r w:rsidRPr="00DA6C30">
        <w:rPr>
          <w:rFonts w:ascii="Times New Roman" w:hAnsi="Times New Roman" w:cs="Times New Roman"/>
          <w:sz w:val="22"/>
          <w:szCs w:val="22"/>
        </w:rPr>
        <w:t xml:space="preserve"> the position of every occurrence of a name, a list of unique names, and language detection of the document. Output can be in html, xml, or json format. By combining name finding with name reconciliation service</w:t>
      </w:r>
      <w:ins w:author="djpmf" w:date="2013-08-13T07:43:00Z" w:id="224">
        <w:r w:rsidRPr="00DA6C30" w:rsidR="000224FC">
          <w:rPr>
            <w:rFonts w:ascii="Times New Roman" w:hAnsi="Times New Roman" w:cs="Times New Roman"/>
            <w:sz w:val="22"/>
            <w:szCs w:val="22"/>
          </w:rPr>
          <w:t>s</w:t>
        </w:r>
      </w:ins>
      <w:r w:rsidRPr="00DA6C30">
        <w:rPr>
          <w:rFonts w:ascii="Times New Roman" w:hAnsi="Times New Roman" w:cs="Times New Roman"/>
          <w:sz w:val="22"/>
          <w:szCs w:val="22"/>
        </w:rPr>
        <w:t>, found name</w:t>
      </w:r>
      <w:ins w:author="djpmf" w:date="2013-08-13T07:43:00Z" w:id="225">
        <w:r w:rsidRPr="00DA6C30" w:rsidR="000224FC">
          <w:rPr>
            <w:rFonts w:ascii="Times New Roman" w:hAnsi="Times New Roman" w:cs="Times New Roman"/>
            <w:sz w:val="22"/>
            <w:szCs w:val="22"/>
          </w:rPr>
          <w:t xml:space="preserve"> </w:t>
        </w:r>
      </w:ins>
      <w:r w:rsidRPr="00DA6C30">
        <w:rPr>
          <w:rFonts w:ascii="Times New Roman" w:hAnsi="Times New Roman" w:cs="Times New Roman"/>
          <w:sz w:val="22"/>
          <w:szCs w:val="22"/>
        </w:rPr>
        <w:t>s</w:t>
      </w:r>
      <w:ins w:author="djpmf" w:date="2013-08-13T07:43:00Z" w:id="226">
        <w:r w:rsidRPr="00DA6C30" w:rsidR="000224FC">
          <w:rPr>
            <w:rFonts w:ascii="Times New Roman" w:hAnsi="Times New Roman" w:cs="Times New Roman"/>
            <w:sz w:val="22"/>
            <w:szCs w:val="22"/>
          </w:rPr>
          <w:t>trings</w:t>
        </w:r>
      </w:ins>
      <w:r w:rsidRPr="00DA6C30">
        <w:rPr>
          <w:rFonts w:ascii="Times New Roman" w:hAnsi="Times New Roman" w:cs="Times New Roman"/>
          <w:sz w:val="22"/>
          <w:szCs w:val="22"/>
        </w:rPr>
        <w:t xml:space="preserve"> can be verified in one step. </w:t>
      </w:r>
      <w:r w:rsidRPr="00217E61">
        <w:rPr>
          <w:rFonts w:ascii="Times New Roman" w:hAnsi="Times New Roman" w:cs="Times New Roman"/>
          <w:bCs/>
          <w:sz w:val="22"/>
          <w:szCs w:val="22"/>
        </w:rPr>
        <w:t>For images</w:t>
      </w:r>
      <w:ins w:author="djpmf" w:date="2013-08-13T07:43:00Z" w:id="227">
        <w:r w:rsidRPr="00DA6C30" w:rsidR="000224FC">
          <w:rPr>
            <w:rFonts w:ascii="Times New Roman" w:hAnsi="Times New Roman" w:cs="Times New Roman"/>
            <w:bCs/>
            <w:sz w:val="22"/>
            <w:szCs w:val="22"/>
          </w:rPr>
          <w:t>,</w:t>
        </w:r>
      </w:ins>
      <w:r w:rsidRPr="00217E61">
        <w:rPr>
          <w:rFonts w:ascii="Times New Roman" w:hAnsi="Times New Roman" w:cs="Times New Roman"/>
          <w:bCs/>
          <w:sz w:val="22"/>
          <w:szCs w:val="22"/>
        </w:rPr>
        <w:t xml:space="preserve"> OCRed text </w:t>
      </w:r>
      <w:ins w:author="djpmf" w:date="2013-08-13T07:43:00Z" w:id="228">
        <w:r w:rsidRPr="00DA6C30" w:rsidR="000224FC">
          <w:rPr>
            <w:rFonts w:ascii="Times New Roman" w:hAnsi="Times New Roman" w:cs="Times New Roman"/>
            <w:bCs/>
            <w:sz w:val="22"/>
            <w:szCs w:val="22"/>
          </w:rPr>
          <w:t xml:space="preserve">can be </w:t>
        </w:r>
      </w:ins>
      <w:r w:rsidRPr="00217E61">
        <w:rPr>
          <w:rFonts w:ascii="Times New Roman" w:hAnsi="Times New Roman" w:cs="Times New Roman"/>
          <w:bCs/>
          <w:sz w:val="22"/>
          <w:szCs w:val="22"/>
        </w:rPr>
        <w:t xml:space="preserve">returned upon request. </w:t>
      </w:r>
      <w:ins w:author="djpmf" w:date="2013-08-13T07:44:00Z" w:id="229">
        <w:r w:rsidRPr="00DA6C30" w:rsidR="000224FC">
          <w:rPr>
            <w:rFonts w:ascii="Times New Roman" w:hAnsi="Times New Roman" w:cs="Times New Roman"/>
            <w:bCs/>
            <w:sz w:val="22"/>
            <w:szCs w:val="22"/>
          </w:rPr>
          <w:t xml:space="preserve">In order to test our system, we applied it </w:t>
        </w:r>
        <w:r w:rsidRPr="00DA6C30" w:rsidR="000224FC">
          <w:rPr>
            <w:rFonts w:ascii="Times New Roman" w:hAnsi="Times New Roman" w:cs="Times New Roman"/>
            <w:sz w:val="22"/>
            <w:szCs w:val="22"/>
          </w:rPr>
          <w:t xml:space="preserve">to the </w:t>
        </w:r>
      </w:ins>
      <w:r w:rsidRPr="00DA6C30">
        <w:rPr>
          <w:rFonts w:ascii="Times New Roman" w:hAnsi="Times New Roman" w:cs="Times New Roman"/>
          <w:sz w:val="22"/>
          <w:szCs w:val="22"/>
        </w:rPr>
        <w:t xml:space="preserve">full corpus of Biodiversity Heritage library (105 000 titles, 40 million pages). Average throughput was about 1 million pages a day (name reconciliation was an independent step). The process </w:t>
      </w:r>
      <w:ins w:author="djpmf" w:date="2013-08-13T07:44:00Z" w:id="230">
        <w:r w:rsidRPr="00DA6C30" w:rsidR="000224FC">
          <w:rPr>
            <w:rFonts w:ascii="Times New Roman" w:hAnsi="Times New Roman" w:cs="Times New Roman"/>
            <w:sz w:val="22"/>
            <w:szCs w:val="22"/>
          </w:rPr>
          <w:t>is</w:t>
        </w:r>
      </w:ins>
      <w:r w:rsidRPr="00DA6C30">
        <w:rPr>
          <w:rFonts w:ascii="Times New Roman" w:hAnsi="Times New Roman" w:cs="Times New Roman"/>
          <w:sz w:val="22"/>
          <w:szCs w:val="22"/>
        </w:rPr>
        <w:t xml:space="preserve"> significantly </w:t>
      </w:r>
      <w:ins w:author="djpmf" w:date="2013-08-13T07:44:00Z" w:id="231">
        <w:r w:rsidRPr="00DA6C30" w:rsidR="000224FC">
          <w:rPr>
            <w:rFonts w:ascii="Times New Roman" w:hAnsi="Times New Roman" w:cs="Times New Roman"/>
            <w:sz w:val="22"/>
            <w:szCs w:val="22"/>
          </w:rPr>
          <w:t xml:space="preserve">slower </w:t>
        </w:r>
      </w:ins>
      <w:r w:rsidRPr="00DA6C30">
        <w:rPr>
          <w:rFonts w:ascii="Times New Roman" w:hAnsi="Times New Roman" w:cs="Times New Roman"/>
          <w:sz w:val="22"/>
          <w:szCs w:val="22"/>
        </w:rPr>
        <w:t xml:space="preserve">for images and PDF files because of the additional overhead of transferring bigger files over the network and </w:t>
      </w:r>
      <w:ins w:author="djpmf" w:date="2013-08-13T07:44:00Z" w:id="232">
        <w:r w:rsidRPr="00DA6C30" w:rsidR="000224FC">
          <w:rPr>
            <w:rFonts w:ascii="Times New Roman" w:hAnsi="Times New Roman" w:cs="Times New Roman"/>
            <w:sz w:val="22"/>
            <w:szCs w:val="22"/>
          </w:rPr>
          <w:t xml:space="preserve">the processing costs of </w:t>
        </w:r>
      </w:ins>
      <w:r w:rsidRPr="00DA6C30">
        <w:rPr>
          <w:rFonts w:ascii="Times New Roman" w:hAnsi="Times New Roman" w:cs="Times New Roman"/>
          <w:sz w:val="22"/>
          <w:szCs w:val="22"/>
        </w:rPr>
        <w:t xml:space="preserve">OCR. </w:t>
      </w:r>
      <w:r w:rsidRPr="00DA6C30" w:rsidR="00130ABC">
        <w:rPr>
          <w:rFonts w:ascii="Times New Roman" w:hAnsi="Times New Roman" w:cs="Times New Roman"/>
          <w:sz w:val="22"/>
          <w:szCs w:val="22"/>
        </w:rPr>
        <w:t>Current</w:t>
      </w:r>
      <w:ins w:author="djpmf" w:date="2013-08-13T07:44:00Z" w:id="233">
        <w:r w:rsidRPr="00DA6C30" w:rsidR="000224FC">
          <w:rPr>
            <w:rFonts w:ascii="Times New Roman" w:hAnsi="Times New Roman" w:cs="Times New Roman"/>
            <w:sz w:val="22"/>
            <w:szCs w:val="22"/>
          </w:rPr>
          <w:t xml:space="preserve">ly, the </w:t>
        </w:r>
      </w:ins>
      <w:r w:rsidRPr="00DA6C30" w:rsidR="00130ABC">
        <w:rPr>
          <w:rFonts w:ascii="Times New Roman" w:hAnsi="Times New Roman" w:cs="Times New Roman"/>
          <w:sz w:val="22"/>
          <w:szCs w:val="22"/>
        </w:rPr>
        <w:t xml:space="preserve">system </w:t>
      </w:r>
      <w:ins w:author="djpmf" w:date="2013-08-13T07:45:00Z" w:id="234">
        <w:r w:rsidRPr="00DA6C30" w:rsidR="000224FC">
          <w:rPr>
            <w:rFonts w:ascii="Times New Roman" w:hAnsi="Times New Roman" w:cs="Times New Roman"/>
            <w:sz w:val="22"/>
            <w:szCs w:val="22"/>
          </w:rPr>
          <w:t xml:space="preserve">receives </w:t>
        </w:r>
      </w:ins>
      <w:r w:rsidRPr="00DA6C30" w:rsidR="00130ABC">
        <w:rPr>
          <w:rFonts w:ascii="Times New Roman" w:hAnsi="Times New Roman" w:cs="Times New Roman"/>
          <w:sz w:val="22"/>
          <w:szCs w:val="22"/>
        </w:rPr>
        <w:t>about 30 000 requests a day.</w:t>
      </w:r>
    </w:p>
    <w:p w:rsidRPr="00DA6C30" w:rsidR="00F770DA" w:rsidP="00FE562D" w:rsidRDefault="00F770DA" w14:paraId="4FDA5D4D" w14:textId="77777777">
      <w:pPr>
        <w:rPr>
          <w:rFonts w:ascii="Times New Roman" w:hAnsi="Times New Roman" w:cs="Times New Roman"/>
          <w:sz w:val="22"/>
          <w:szCs w:val="22"/>
        </w:rPr>
      </w:pPr>
    </w:p>
    <w:p w:rsidRPr="00DA6C30" w:rsidR="00F770DA" w:rsidP="00FE562D" w:rsidRDefault="00F770DA" w14:paraId="073A33DC" w14:textId="77777777">
      <w:pPr>
        <w:rPr>
          <w:rFonts w:ascii="Times New Roman" w:hAnsi="Times New Roman" w:cs="Times New Roman"/>
          <w:b/>
          <w:sz w:val="22"/>
          <w:szCs w:val="22"/>
        </w:rPr>
      </w:pPr>
      <w:r w:rsidRPr="00217E61">
        <w:rPr>
          <w:rFonts w:ascii="Times New Roman" w:hAnsi="Times New Roman" w:cs="Times New Roman"/>
          <w:bCs/>
          <w:sz w:val="22"/>
          <w:szCs w:val="22"/>
        </w:rPr>
        <w:t>Name recognition</w:t>
      </w:r>
      <w:ins w:author="djpmf" w:date="2013-08-13T07:45:00Z" w:id="235">
        <w:r w:rsidRPr="00DA6C30" w:rsidR="000224FC">
          <w:rPr>
            <w:rFonts w:ascii="Times New Roman" w:hAnsi="Times New Roman" w:cs="Times New Roman"/>
            <w:bCs/>
            <w:sz w:val="22"/>
            <w:szCs w:val="22"/>
          </w:rPr>
          <w:t xml:space="preserve"> and discovery</w:t>
        </w:r>
      </w:ins>
      <w:r w:rsidRPr="00217E61">
        <w:rPr>
          <w:rFonts w:ascii="Times New Roman" w:hAnsi="Times New Roman" w:cs="Times New Roman"/>
          <w:bCs/>
          <w:sz w:val="22"/>
          <w:szCs w:val="22"/>
        </w:rPr>
        <w:t xml:space="preserve"> is </w:t>
      </w:r>
      <w:ins w:author="djpmf" w:date="2013-08-13T07:45:00Z" w:id="236">
        <w:r w:rsidRPr="00DA6C30" w:rsidR="000224FC">
          <w:rPr>
            <w:rFonts w:ascii="Times New Roman" w:hAnsi="Times New Roman" w:cs="Times New Roman"/>
            <w:bCs/>
            <w:sz w:val="22"/>
            <w:szCs w:val="22"/>
          </w:rPr>
          <w:t>made possible because of</w:t>
        </w:r>
      </w:ins>
      <w:r w:rsidRPr="00217E61">
        <w:rPr>
          <w:rFonts w:ascii="Times New Roman" w:hAnsi="Times New Roman" w:cs="Times New Roman"/>
          <w:bCs/>
          <w:sz w:val="22"/>
          <w:szCs w:val="22"/>
        </w:rPr>
        <w:t xml:space="preserve"> two independent projects created at Marine Biological Laboratory. The TaxonFinder project</w:t>
      </w:r>
      <w:r w:rsidRPr="00217E61" w:rsidR="00A9302E">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C07A51">
        <w:rPr>
          <w:rFonts w:ascii="Times New Roman" w:hAnsi="Times New Roman" w:cs="Times New Roman"/>
          <w:bCs/>
          <w:sz w:val="22"/>
          <w:szCs w:val="22"/>
        </w:rPr>
        <w:t>38</w:t>
      </w:r>
      <w:r w:rsidRPr="00217E61" w:rsidR="00E416DA">
        <w:rPr>
          <w:rFonts w:ascii="Times New Roman" w:hAnsi="Times New Roman" w:cs="Times New Roman"/>
          <w:bCs/>
          <w:sz w:val="22"/>
          <w:szCs w:val="22"/>
        </w:rPr>
        <w:t>]</w:t>
      </w:r>
      <w:r w:rsidR="008101D3">
        <w:rPr>
          <w:rFonts w:ascii="Times New Roman" w:hAnsi="Times New Roman" w:cs="Times New Roman"/>
          <w:bCs/>
          <w:sz w:val="22"/>
          <w:szCs w:val="22"/>
        </w:rPr>
        <w:t xml:space="preserve">, written by </w:t>
      </w:r>
      <w:r w:rsidRPr="00217E61">
        <w:rPr>
          <w:rFonts w:ascii="Times New Roman" w:hAnsi="Times New Roman" w:cs="Times New Roman"/>
          <w:bCs/>
          <w:sz w:val="22"/>
          <w:szCs w:val="22"/>
        </w:rPr>
        <w:t xml:space="preserve">Patrick Leary, uses mostly heuristic algorithms that leverage “white lists” and “black lists” to recognize name strings. It is written in Perl and runs as a TCP/IP socket server </w:t>
      </w:r>
      <w:ins w:author="djpmf" w:date="2013-08-13T07:45:00Z" w:id="237">
        <w:r w:rsidRPr="00217E61" w:rsidR="000224FC">
          <w:rPr>
            <w:rFonts w:ascii="Times New Roman" w:hAnsi="Times New Roman" w:cs="Times New Roman"/>
            <w:bCs/>
            <w:sz w:val="22"/>
            <w:szCs w:val="22"/>
          </w:rPr>
          <w:t xml:space="preserve">that </w:t>
        </w:r>
      </w:ins>
      <w:r w:rsidRPr="00217E61">
        <w:rPr>
          <w:rFonts w:ascii="Times New Roman" w:hAnsi="Times New Roman" w:cs="Times New Roman"/>
          <w:bCs/>
          <w:sz w:val="22"/>
          <w:szCs w:val="22"/>
        </w:rPr>
        <w:t>connect</w:t>
      </w:r>
      <w:ins w:author="djpmf" w:date="2013-08-13T07:45:00Z" w:id="238">
        <w:r w:rsidRPr="00DA6C30" w:rsidR="000224FC">
          <w:rPr>
            <w:rFonts w:ascii="Times New Roman" w:hAnsi="Times New Roman" w:cs="Times New Roman"/>
            <w:bCs/>
            <w:sz w:val="22"/>
            <w:szCs w:val="22"/>
          </w:rPr>
          <w:t>s</w:t>
        </w:r>
      </w:ins>
      <w:r w:rsidRPr="00217E61">
        <w:rPr>
          <w:rFonts w:ascii="Times New Roman" w:hAnsi="Times New Roman" w:cs="Times New Roman"/>
          <w:bCs/>
          <w:sz w:val="22"/>
          <w:szCs w:val="22"/>
        </w:rPr>
        <w:t xml:space="preserve"> to GNRD. </w:t>
      </w:r>
      <w:ins w:author="djpmf" w:date="2013-08-13T07:45:00Z" w:id="239">
        <w:r w:rsidRPr="00DA6C30" w:rsidR="000224FC">
          <w:rPr>
            <w:rFonts w:ascii="Times New Roman" w:hAnsi="Times New Roman" w:cs="Times New Roman"/>
            <w:bCs/>
            <w:sz w:val="22"/>
            <w:szCs w:val="22"/>
          </w:rPr>
          <w:t xml:space="preserve">The second </w:t>
        </w:r>
      </w:ins>
      <w:r w:rsidRPr="00217E61">
        <w:rPr>
          <w:rFonts w:ascii="Times New Roman" w:hAnsi="Times New Roman" w:cs="Times New Roman"/>
          <w:bCs/>
          <w:sz w:val="22"/>
          <w:szCs w:val="22"/>
        </w:rPr>
        <w:t>project</w:t>
      </w:r>
      <w:ins w:author="djpmf" w:date="2013-08-13T07:45:00Z" w:id="240">
        <w:r w:rsidRPr="00DA6C30" w:rsidR="000224FC">
          <w:rPr>
            <w:rFonts w:ascii="Times New Roman" w:hAnsi="Times New Roman" w:cs="Times New Roman"/>
            <w:bCs/>
            <w:sz w:val="22"/>
            <w:szCs w:val="22"/>
          </w:rPr>
          <w:t>,</w:t>
        </w:r>
      </w:ins>
      <w:r w:rsidRPr="00217E61">
        <w:rPr>
          <w:rFonts w:ascii="Times New Roman" w:hAnsi="Times New Roman" w:cs="Times New Roman"/>
          <w:bCs/>
          <w:sz w:val="22"/>
          <w:szCs w:val="22"/>
        </w:rPr>
        <w:t xml:space="preserve"> NetiNeti</w:t>
      </w:r>
      <w:ins w:author="djpmf" w:date="2013-08-13T07:46:00Z" w:id="241">
        <w:r w:rsidRPr="00DA6C30" w:rsidR="000224FC">
          <w:rPr>
            <w:rFonts w:ascii="Times New Roman" w:hAnsi="Times New Roman" w:cs="Times New Roman"/>
            <w:bCs/>
            <w:sz w:val="22"/>
            <w:szCs w:val="22"/>
          </w:rPr>
          <w:t xml:space="preserve">, </w:t>
        </w:r>
      </w:ins>
      <w:r w:rsidRPr="00217E61">
        <w:rPr>
          <w:rFonts w:ascii="Times New Roman" w:hAnsi="Times New Roman" w:cs="Times New Roman"/>
          <w:bCs/>
          <w:sz w:val="22"/>
          <w:szCs w:val="22"/>
        </w:rPr>
        <w:t xml:space="preserve">uses </w:t>
      </w:r>
      <w:ins w:author="djpmf" w:date="2013-08-13T07:46:00Z" w:id="242">
        <w:r w:rsidRPr="00DA6C30" w:rsidR="000224FC">
          <w:rPr>
            <w:rFonts w:ascii="Times New Roman" w:hAnsi="Times New Roman" w:cs="Times New Roman"/>
            <w:bCs/>
            <w:sz w:val="22"/>
            <w:szCs w:val="22"/>
          </w:rPr>
          <w:t xml:space="preserve">a </w:t>
        </w:r>
      </w:ins>
      <w:r w:rsidRPr="00217E61">
        <w:rPr>
          <w:rFonts w:ascii="Times New Roman" w:hAnsi="Times New Roman" w:cs="Times New Roman"/>
          <w:bCs/>
          <w:sz w:val="22"/>
          <w:szCs w:val="22"/>
        </w:rPr>
        <w:t>naïve Bayes classifier</w:t>
      </w:r>
      <w:r w:rsidRPr="00217E61" w:rsidR="00E26E4A">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C07A51">
        <w:rPr>
          <w:rFonts w:ascii="Times New Roman" w:hAnsi="Times New Roman" w:cs="Times New Roman"/>
          <w:bCs/>
          <w:sz w:val="22"/>
          <w:szCs w:val="22"/>
        </w:rPr>
        <w:t>39</w:t>
      </w:r>
      <w:r w:rsidRPr="00217E61" w:rsidR="00E416DA">
        <w:rPr>
          <w:rFonts w:ascii="Times New Roman" w:hAnsi="Times New Roman" w:cs="Times New Roman"/>
          <w:bCs/>
          <w:sz w:val="22"/>
          <w:szCs w:val="22"/>
        </w:rPr>
        <w:t>]</w:t>
      </w:r>
      <w:r w:rsidRPr="00217E61">
        <w:rPr>
          <w:rFonts w:ascii="Times New Roman" w:hAnsi="Times New Roman" w:cs="Times New Roman"/>
          <w:bCs/>
          <w:sz w:val="22"/>
          <w:szCs w:val="22"/>
        </w:rPr>
        <w:t xml:space="preserve"> for name recognition and is written in Python language by Lakshmi Manohar Akella during his tenure at MBL</w:t>
      </w:r>
      <w:r w:rsidRPr="00217E61" w:rsidR="00CE5E74">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CE5E74">
        <w:rPr>
          <w:rFonts w:ascii="Times New Roman" w:hAnsi="Times New Roman" w:cs="Times New Roman"/>
          <w:bCs/>
          <w:sz w:val="22"/>
          <w:szCs w:val="22"/>
        </w:rPr>
        <w:t>40</w:t>
      </w:r>
      <w:r w:rsidRPr="00217E61" w:rsidR="00E416DA">
        <w:rPr>
          <w:rFonts w:ascii="Times New Roman" w:hAnsi="Times New Roman" w:cs="Times New Roman"/>
          <w:bCs/>
          <w:sz w:val="22"/>
          <w:szCs w:val="22"/>
        </w:rPr>
        <w:t>]</w:t>
      </w:r>
      <w:r w:rsidRPr="00217E61">
        <w:rPr>
          <w:rFonts w:ascii="Times New Roman" w:hAnsi="Times New Roman" w:cs="Times New Roman"/>
          <w:bCs/>
          <w:sz w:val="22"/>
          <w:szCs w:val="22"/>
        </w:rPr>
        <w:t xml:space="preserve">. </w:t>
      </w:r>
      <w:ins w:author="djpmf" w:date="2013-08-13T07:47:00Z" w:id="243">
        <w:r w:rsidRPr="00DA6C30" w:rsidR="00585E91">
          <w:rPr>
            <w:rFonts w:ascii="Times New Roman" w:hAnsi="Times New Roman" w:cs="Times New Roman"/>
            <w:bCs/>
            <w:sz w:val="22"/>
            <w:szCs w:val="22"/>
          </w:rPr>
          <w:t xml:space="preserve">Unlike TaxonFinder, NetiNeti is able to discover names not previously known to us. </w:t>
        </w:r>
      </w:ins>
      <w:r w:rsidRPr="00217E61">
        <w:rPr>
          <w:rFonts w:ascii="Times New Roman" w:hAnsi="Times New Roman" w:cs="Times New Roman"/>
          <w:bCs/>
          <w:sz w:val="22"/>
          <w:szCs w:val="22"/>
        </w:rPr>
        <w:t>NetiNeti runs as an http server to connect to GNRD. Both TaxonFinder and NetiNeti servers can run in multiple instances, using load balancer software to coordinate workload.</w:t>
      </w:r>
    </w:p>
    <w:p w:rsidRPr="00217E61" w:rsidR="00F770DA" w:rsidP="00FE562D" w:rsidRDefault="00F770DA" w14:paraId="5EE42D13" w14:textId="77777777">
      <w:pPr>
        <w:spacing w:before="120"/>
        <w:rPr>
          <w:rFonts w:ascii="Times New Roman" w:hAnsi="Times New Roman" w:cs="Times New Roman"/>
          <w:bCs/>
          <w:sz w:val="22"/>
          <w:szCs w:val="22"/>
        </w:rPr>
      </w:pPr>
      <w:r w:rsidRPr="00217E61">
        <w:rPr>
          <w:rFonts w:ascii="Times New Roman" w:hAnsi="Times New Roman" w:cs="Times New Roman"/>
          <w:b/>
          <w:bCs/>
          <w:sz w:val="22"/>
          <w:szCs w:val="22"/>
        </w:rPr>
        <w:lastRenderedPageBreak/>
        <w:t>4.1.2 Challenges: Speed, quality, complex names, abbreviated names.</w:t>
      </w:r>
      <w:r w:rsidRPr="00217E61">
        <w:rPr>
          <w:rFonts w:ascii="Times New Roman" w:hAnsi="Times New Roman" w:cs="Times New Roman"/>
          <w:bCs/>
          <w:sz w:val="22"/>
          <w:szCs w:val="22"/>
        </w:rPr>
        <w:t xml:space="preserve"> At the moment the speed of name </w:t>
      </w:r>
      <w:ins w:author="djpmf" w:date="2013-08-13T07:47:00Z" w:id="244">
        <w:r w:rsidRPr="00DA6C30" w:rsidR="00585E91">
          <w:rPr>
            <w:rFonts w:ascii="Times New Roman" w:hAnsi="Times New Roman" w:cs="Times New Roman"/>
            <w:bCs/>
            <w:sz w:val="22"/>
            <w:szCs w:val="22"/>
          </w:rPr>
          <w:t xml:space="preserve">recognition and discovery </w:t>
        </w:r>
      </w:ins>
      <w:r w:rsidRPr="00217E61">
        <w:rPr>
          <w:rFonts w:ascii="Times New Roman" w:hAnsi="Times New Roman" w:cs="Times New Roman"/>
          <w:bCs/>
          <w:sz w:val="22"/>
          <w:szCs w:val="22"/>
        </w:rPr>
        <w:t xml:space="preserve">by TaxonFinder and NetiNeti is limited by significant network overhead </w:t>
      </w:r>
      <w:ins w:author="djpmf" w:date="2013-08-13T07:48:00Z" w:id="245">
        <w:r w:rsidRPr="00DA6C30" w:rsidR="00585E91">
          <w:rPr>
            <w:rFonts w:ascii="Times New Roman" w:hAnsi="Times New Roman" w:cs="Times New Roman"/>
            <w:bCs/>
            <w:sz w:val="22"/>
            <w:szCs w:val="22"/>
          </w:rPr>
          <w:t>because components run</w:t>
        </w:r>
      </w:ins>
      <w:r w:rsidRPr="00217E61">
        <w:rPr>
          <w:rFonts w:ascii="Times New Roman" w:hAnsi="Times New Roman" w:cs="Times New Roman"/>
          <w:bCs/>
          <w:sz w:val="22"/>
          <w:szCs w:val="22"/>
        </w:rPr>
        <w:t xml:space="preserve"> on separate servers using different software platforms. The compilations of scientific names (“white list”) used by the projects</w:t>
      </w:r>
      <w:r w:rsidRPr="00217E61" w:rsidR="00CE5E74">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CE5E74">
        <w:rPr>
          <w:rFonts w:ascii="Times New Roman" w:hAnsi="Times New Roman" w:cs="Times New Roman"/>
          <w:bCs/>
          <w:sz w:val="22"/>
          <w:szCs w:val="22"/>
        </w:rPr>
        <w:t>41, 42</w:t>
      </w:r>
      <w:r w:rsidRPr="00217E61" w:rsidR="00E416DA">
        <w:rPr>
          <w:rFonts w:ascii="Times New Roman" w:hAnsi="Times New Roman" w:cs="Times New Roman"/>
          <w:bCs/>
          <w:sz w:val="22"/>
          <w:szCs w:val="22"/>
        </w:rPr>
        <w:t>]</w:t>
      </w:r>
      <w:r w:rsidRPr="00217E61" w:rsidR="006A1772">
        <w:rPr>
          <w:rFonts w:ascii="Times New Roman" w:hAnsi="Times New Roman" w:cs="Times New Roman"/>
          <w:bCs/>
          <w:sz w:val="22"/>
          <w:szCs w:val="22"/>
        </w:rPr>
        <w:t xml:space="preserve"> </w:t>
      </w:r>
      <w:r w:rsidRPr="00217E61">
        <w:rPr>
          <w:rFonts w:ascii="Times New Roman" w:hAnsi="Times New Roman" w:cs="Times New Roman"/>
          <w:bCs/>
          <w:sz w:val="22"/>
          <w:szCs w:val="22"/>
        </w:rPr>
        <w:t xml:space="preserve">are outdated and </w:t>
      </w:r>
      <w:ins w:author="djpmf" w:date="2013-08-13T07:48:00Z" w:id="246">
        <w:r w:rsidRPr="00DA6C30" w:rsidR="00585E91">
          <w:rPr>
            <w:rFonts w:ascii="Times New Roman" w:hAnsi="Times New Roman" w:cs="Times New Roman"/>
            <w:bCs/>
            <w:sz w:val="22"/>
            <w:szCs w:val="22"/>
          </w:rPr>
          <w:t>need to be</w:t>
        </w:r>
      </w:ins>
      <w:r w:rsidRPr="00217E61">
        <w:rPr>
          <w:rFonts w:ascii="Times New Roman" w:hAnsi="Times New Roman" w:cs="Times New Roman"/>
          <w:bCs/>
          <w:sz w:val="22"/>
          <w:szCs w:val="22"/>
        </w:rPr>
        <w:t xml:space="preserve"> </w:t>
      </w:r>
      <w:ins w:author="djpmf" w:date="2013-08-13T07:48:00Z" w:id="247">
        <w:r w:rsidRPr="00217E61" w:rsidR="00585E91">
          <w:rPr>
            <w:rFonts w:ascii="Times New Roman" w:hAnsi="Times New Roman" w:cs="Times New Roman"/>
            <w:bCs/>
            <w:sz w:val="22"/>
            <w:szCs w:val="22"/>
          </w:rPr>
          <w:t xml:space="preserve">updated </w:t>
        </w:r>
      </w:ins>
      <w:r w:rsidRPr="00217E61">
        <w:rPr>
          <w:rFonts w:ascii="Times New Roman" w:hAnsi="Times New Roman" w:cs="Times New Roman"/>
          <w:bCs/>
          <w:sz w:val="22"/>
          <w:szCs w:val="22"/>
        </w:rPr>
        <w:t>to increase bo</w:t>
      </w:r>
      <w:r w:rsidRPr="00217E61" w:rsidR="003C1B27">
        <w:rPr>
          <w:rFonts w:ascii="Times New Roman" w:hAnsi="Times New Roman" w:cs="Times New Roman"/>
          <w:bCs/>
          <w:sz w:val="22"/>
          <w:szCs w:val="22"/>
        </w:rPr>
        <w:t xml:space="preserve">th precision and recall of name </w:t>
      </w:r>
      <w:r w:rsidRPr="00217E61">
        <w:rPr>
          <w:rFonts w:ascii="Times New Roman" w:hAnsi="Times New Roman" w:cs="Times New Roman"/>
          <w:bCs/>
          <w:sz w:val="22"/>
          <w:szCs w:val="22"/>
        </w:rPr>
        <w:t>finding. Abbreviated names like ‘</w:t>
      </w:r>
      <w:r w:rsidRPr="00217E61">
        <w:rPr>
          <w:rFonts w:ascii="Times New Roman" w:hAnsi="Times New Roman" w:cs="Times New Roman"/>
          <w:bCs/>
          <w:i/>
          <w:sz w:val="22"/>
          <w:szCs w:val="22"/>
        </w:rPr>
        <w:t xml:space="preserve">D. melanogaster’ </w:t>
      </w:r>
      <w:r w:rsidRPr="00217E61">
        <w:rPr>
          <w:rFonts w:ascii="Times New Roman" w:hAnsi="Times New Roman" w:cs="Times New Roman"/>
          <w:bCs/>
          <w:sz w:val="22"/>
          <w:szCs w:val="22"/>
        </w:rPr>
        <w:t xml:space="preserve">are used widely throughout scientific literature, and currently their discovery and resolution are poor. </w:t>
      </w:r>
      <w:r w:rsidRPr="00217E61" w:rsidR="00392DC3">
        <w:rPr>
          <w:rFonts w:ascii="Times New Roman" w:hAnsi="Times New Roman" w:cs="Times New Roman"/>
          <w:bCs/>
          <w:sz w:val="22"/>
          <w:szCs w:val="22"/>
        </w:rPr>
        <w:t xml:space="preserve">We set ourselves the task of dramatically improving performance that will </w:t>
      </w:r>
      <w:r w:rsidRPr="00217E61">
        <w:rPr>
          <w:rFonts w:ascii="Times New Roman" w:hAnsi="Times New Roman" w:cs="Times New Roman"/>
          <w:bCs/>
          <w:sz w:val="22"/>
          <w:szCs w:val="22"/>
        </w:rPr>
        <w:t xml:space="preserve">expand such names to correct full species names. Name </w:t>
      </w:r>
      <w:ins w:author="djpmf" w:date="2013-08-13T07:48:00Z" w:id="248">
        <w:r w:rsidRPr="00DA6C30" w:rsidR="00585E91">
          <w:rPr>
            <w:rFonts w:ascii="Times New Roman" w:hAnsi="Times New Roman" w:cs="Times New Roman"/>
            <w:bCs/>
            <w:sz w:val="22"/>
            <w:szCs w:val="22"/>
          </w:rPr>
          <w:t xml:space="preserve">discovery </w:t>
        </w:r>
      </w:ins>
      <w:r w:rsidRPr="00217E61">
        <w:rPr>
          <w:rFonts w:ascii="Times New Roman" w:hAnsi="Times New Roman" w:cs="Times New Roman"/>
          <w:bCs/>
          <w:sz w:val="22"/>
          <w:szCs w:val="22"/>
        </w:rPr>
        <w:t xml:space="preserve">algorithms do not find authorship information and perform poorly if there is authorship data in the middle of a name string. We </w:t>
      </w:r>
      <w:ins w:author="djpmf" w:date="2013-08-13T07:48:00Z" w:id="249">
        <w:r w:rsidRPr="00DA6C30" w:rsidR="00585E91">
          <w:rPr>
            <w:rFonts w:ascii="Times New Roman" w:hAnsi="Times New Roman" w:cs="Times New Roman"/>
            <w:bCs/>
            <w:sz w:val="22"/>
            <w:szCs w:val="22"/>
          </w:rPr>
          <w:t>will</w:t>
        </w:r>
      </w:ins>
      <w:r w:rsidRPr="00217E61">
        <w:rPr>
          <w:rFonts w:ascii="Times New Roman" w:hAnsi="Times New Roman" w:cs="Times New Roman"/>
          <w:bCs/>
          <w:sz w:val="22"/>
          <w:szCs w:val="22"/>
        </w:rPr>
        <w:t xml:space="preserve"> improve the NetiNeti algorithm in particular to accommodate lexical variants with authorship or infraspecies ranks.</w:t>
      </w:r>
    </w:p>
    <w:p w:rsidRPr="00217E61" w:rsidR="00F770DA" w:rsidP="00F67264" w:rsidRDefault="00F770DA" w14:paraId="72A22DE8" w14:textId="77777777">
      <w:pPr>
        <w:spacing w:before="120"/>
        <w:rPr>
          <w:rFonts w:ascii="Times New Roman" w:hAnsi="Times New Roman" w:cs="Times New Roman"/>
          <w:b/>
          <w:bCs/>
          <w:sz w:val="22"/>
          <w:szCs w:val="22"/>
        </w:rPr>
      </w:pPr>
      <w:r w:rsidRPr="00217E61">
        <w:rPr>
          <w:rFonts w:ascii="Times New Roman" w:hAnsi="Times New Roman" w:cs="Times New Roman"/>
          <w:b/>
          <w:bCs/>
          <w:sz w:val="22"/>
          <w:szCs w:val="22"/>
        </w:rPr>
        <w:t xml:space="preserve">4.1.3 Implementation: </w:t>
      </w:r>
    </w:p>
    <w:p w:rsidRPr="00DA6C30" w:rsidR="00F770DA" w:rsidP="00FE562D" w:rsidRDefault="00F770DA" w14:paraId="52C80EB9" w14:textId="77777777">
      <w:pPr>
        <w:rPr>
          <w:rFonts w:ascii="Times New Roman" w:hAnsi="Times New Roman" w:eastAsia="Times New Roman" w:cs="Times New Roman"/>
          <w:sz w:val="22"/>
          <w:szCs w:val="22"/>
        </w:rPr>
      </w:pPr>
      <w:r w:rsidRPr="00217E61">
        <w:rPr>
          <w:rFonts w:ascii="Times New Roman" w:hAnsi="Times New Roman" w:cs="Times New Roman"/>
          <w:b/>
          <w:bCs/>
          <w:sz w:val="22"/>
          <w:szCs w:val="22"/>
        </w:rPr>
        <w:t>Speed and scalability</w:t>
      </w:r>
      <w:r w:rsidRPr="00217E61" w:rsidR="00392DC3">
        <w:rPr>
          <w:rFonts w:ascii="Times New Roman" w:hAnsi="Times New Roman" w:cs="Times New Roman"/>
          <w:bCs/>
          <w:sz w:val="22"/>
          <w:szCs w:val="22"/>
        </w:rPr>
        <w:t>. We will</w:t>
      </w:r>
      <w:r w:rsidRPr="00217E61">
        <w:rPr>
          <w:rFonts w:ascii="Times New Roman" w:hAnsi="Times New Roman" w:cs="Times New Roman"/>
          <w:bCs/>
          <w:sz w:val="22"/>
          <w:szCs w:val="22"/>
        </w:rPr>
        <w:t xml:space="preserve"> re-implement TaxonFinder and NetiNeti as Ruby libraries to avoid network bottlenecks. We will run multiple instances in parallel using queuing libraries such as</w:t>
      </w:r>
      <w:r w:rsidRPr="00217E61" w:rsidR="00DD7402">
        <w:rPr>
          <w:rFonts w:ascii="Times New Roman" w:hAnsi="Times New Roman" w:cs="Times New Roman"/>
          <w:bCs/>
          <w:sz w:val="22"/>
          <w:szCs w:val="22"/>
        </w:rPr>
        <w:t xml:space="preserve"> R</w:t>
      </w:r>
      <w:r w:rsidRPr="00217E61">
        <w:rPr>
          <w:rFonts w:ascii="Times New Roman" w:hAnsi="Times New Roman" w:cs="Times New Roman"/>
          <w:bCs/>
          <w:sz w:val="22"/>
          <w:szCs w:val="22"/>
        </w:rPr>
        <w:t>esque</w:t>
      </w:r>
      <w:r w:rsidRPr="00217E61" w:rsidR="006A1772">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C07A51">
        <w:rPr>
          <w:rFonts w:ascii="Times New Roman" w:hAnsi="Times New Roman" w:cs="Times New Roman"/>
          <w:bCs/>
          <w:sz w:val="22"/>
          <w:szCs w:val="22"/>
        </w:rPr>
        <w:t>43</w:t>
      </w:r>
      <w:r w:rsidRPr="00217E61" w:rsidR="00E416DA">
        <w:rPr>
          <w:rFonts w:ascii="Times New Roman" w:hAnsi="Times New Roman" w:cs="Times New Roman"/>
          <w:bCs/>
          <w:sz w:val="22"/>
          <w:szCs w:val="22"/>
        </w:rPr>
        <w:t>]</w:t>
      </w:r>
      <w:r w:rsidRPr="00217E61">
        <w:rPr>
          <w:rFonts w:ascii="Times New Roman" w:hAnsi="Times New Roman" w:cs="Times New Roman"/>
          <w:bCs/>
          <w:sz w:val="22"/>
          <w:szCs w:val="22"/>
        </w:rPr>
        <w:t xml:space="preserve">. </w:t>
      </w:r>
      <w:r w:rsidRPr="00217E61">
        <w:rPr>
          <w:rFonts w:ascii="Times New Roman" w:hAnsi="Times New Roman" w:cs="Times New Roman"/>
          <w:b/>
          <w:bCs/>
          <w:sz w:val="22"/>
          <w:szCs w:val="22"/>
        </w:rPr>
        <w:t>Quality.</w:t>
      </w:r>
      <w:r w:rsidRPr="00217E61" w:rsidR="00392DC3">
        <w:rPr>
          <w:rFonts w:ascii="Times New Roman" w:hAnsi="Times New Roman" w:cs="Times New Roman"/>
          <w:bCs/>
          <w:sz w:val="22"/>
          <w:szCs w:val="22"/>
        </w:rPr>
        <w:t xml:space="preserve"> We will</w:t>
      </w:r>
      <w:r w:rsidRPr="00217E61">
        <w:rPr>
          <w:rFonts w:ascii="Times New Roman" w:hAnsi="Times New Roman" w:cs="Times New Roman"/>
          <w:bCs/>
          <w:sz w:val="22"/>
          <w:szCs w:val="22"/>
        </w:rPr>
        <w:t xml:space="preserve"> update the </w:t>
      </w:r>
      <w:r w:rsidRPr="00217E61" w:rsidR="00E26E4A">
        <w:rPr>
          <w:rFonts w:ascii="Times New Roman" w:hAnsi="Times New Roman" w:cs="Times New Roman"/>
          <w:bCs/>
          <w:sz w:val="22"/>
          <w:szCs w:val="22"/>
        </w:rPr>
        <w:t>“</w:t>
      </w:r>
      <w:r w:rsidRPr="00217E61">
        <w:rPr>
          <w:rFonts w:ascii="Times New Roman" w:hAnsi="Times New Roman" w:cs="Times New Roman"/>
          <w:bCs/>
          <w:sz w:val="22"/>
          <w:szCs w:val="22"/>
        </w:rPr>
        <w:t>white</w:t>
      </w:r>
      <w:r w:rsidRPr="00217E61" w:rsidR="00E26E4A">
        <w:rPr>
          <w:rFonts w:ascii="Times New Roman" w:hAnsi="Times New Roman" w:cs="Times New Roman"/>
          <w:bCs/>
          <w:sz w:val="22"/>
          <w:szCs w:val="22"/>
        </w:rPr>
        <w:t>”</w:t>
      </w:r>
      <w:r w:rsidRPr="00217E61">
        <w:rPr>
          <w:rFonts w:ascii="Times New Roman" w:hAnsi="Times New Roman" w:cs="Times New Roman"/>
          <w:bCs/>
          <w:sz w:val="22"/>
          <w:szCs w:val="22"/>
        </w:rPr>
        <w:t xml:space="preserve"> and </w:t>
      </w:r>
      <w:r w:rsidRPr="00217E61" w:rsidR="00E26E4A">
        <w:rPr>
          <w:rFonts w:ascii="Times New Roman" w:hAnsi="Times New Roman" w:cs="Times New Roman"/>
          <w:bCs/>
          <w:sz w:val="22"/>
          <w:szCs w:val="22"/>
        </w:rPr>
        <w:t>“</w:t>
      </w:r>
      <w:r w:rsidRPr="00217E61">
        <w:rPr>
          <w:rFonts w:ascii="Times New Roman" w:hAnsi="Times New Roman" w:cs="Times New Roman"/>
          <w:bCs/>
          <w:sz w:val="22"/>
          <w:szCs w:val="22"/>
        </w:rPr>
        <w:t>black</w:t>
      </w:r>
      <w:r w:rsidRPr="00217E61" w:rsidR="00E26E4A">
        <w:rPr>
          <w:rFonts w:ascii="Times New Roman" w:hAnsi="Times New Roman" w:cs="Times New Roman"/>
          <w:bCs/>
          <w:sz w:val="22"/>
          <w:szCs w:val="22"/>
        </w:rPr>
        <w:t>”</w:t>
      </w:r>
      <w:r w:rsidRPr="00217E61">
        <w:rPr>
          <w:rFonts w:ascii="Times New Roman" w:hAnsi="Times New Roman" w:cs="Times New Roman"/>
          <w:bCs/>
          <w:sz w:val="22"/>
          <w:szCs w:val="22"/>
        </w:rPr>
        <w:t xml:space="preserve"> lists of TaxonFinder to add more names. This is an on-going iterative process – some scientific names are also common words in English and other languages</w:t>
      </w:r>
      <w:r w:rsidRPr="00217E61" w:rsidR="003C1B27">
        <w:rPr>
          <w:rFonts w:ascii="Times New Roman" w:hAnsi="Times New Roman" w:cs="Times New Roman"/>
          <w:bCs/>
          <w:sz w:val="22"/>
          <w:szCs w:val="22"/>
        </w:rPr>
        <w:t xml:space="preserve"> </w:t>
      </w:r>
      <w:r w:rsidRPr="00217E61">
        <w:rPr>
          <w:rFonts w:ascii="Times New Roman" w:hAnsi="Times New Roman" w:cs="Times New Roman"/>
          <w:bCs/>
          <w:sz w:val="22"/>
          <w:szCs w:val="22"/>
        </w:rPr>
        <w:t>so</w:t>
      </w:r>
      <w:r w:rsidRPr="00217E61" w:rsidR="00392DC3">
        <w:rPr>
          <w:rFonts w:ascii="Times New Roman" w:hAnsi="Times New Roman" w:cs="Times New Roman"/>
          <w:bCs/>
          <w:sz w:val="22"/>
          <w:szCs w:val="22"/>
        </w:rPr>
        <w:t xml:space="preserve"> we will</w:t>
      </w:r>
      <w:r w:rsidRPr="00217E61">
        <w:rPr>
          <w:rFonts w:ascii="Times New Roman" w:hAnsi="Times New Roman" w:cs="Times New Roman"/>
          <w:bCs/>
          <w:sz w:val="22"/>
          <w:szCs w:val="22"/>
        </w:rPr>
        <w:t xml:space="preserve"> devise tests to ensure that both precision and recall increase over time. We will explore updating lists dynamically and use automated regression tests for quality control. NetiNeti currently generates</w:t>
      </w:r>
      <w:r w:rsidRPr="00217E61" w:rsidR="00E26E4A">
        <w:rPr>
          <w:rFonts w:ascii="Times New Roman" w:hAnsi="Times New Roman" w:cs="Times New Roman"/>
          <w:bCs/>
          <w:sz w:val="22"/>
          <w:szCs w:val="22"/>
        </w:rPr>
        <w:t xml:space="preserve"> many</w:t>
      </w:r>
      <w:r w:rsidRPr="00217E61">
        <w:rPr>
          <w:rFonts w:ascii="Times New Roman" w:hAnsi="Times New Roman" w:cs="Times New Roman"/>
          <w:bCs/>
          <w:sz w:val="22"/>
          <w:szCs w:val="22"/>
        </w:rPr>
        <w:t xml:space="preserve"> false positives </w:t>
      </w:r>
      <w:r w:rsidRPr="00217E61" w:rsidR="00E26E4A">
        <w:rPr>
          <w:rFonts w:ascii="Times New Roman" w:hAnsi="Times New Roman" w:cs="Times New Roman"/>
          <w:bCs/>
          <w:sz w:val="22"/>
          <w:szCs w:val="22"/>
        </w:rPr>
        <w:t xml:space="preserve">especially </w:t>
      </w:r>
      <w:r w:rsidRPr="00217E61">
        <w:rPr>
          <w:rFonts w:ascii="Times New Roman" w:hAnsi="Times New Roman" w:cs="Times New Roman"/>
          <w:bCs/>
          <w:sz w:val="22"/>
          <w:szCs w:val="22"/>
        </w:rPr>
        <w:t xml:space="preserve">with non-English texts. We already have a language detection system, which allows </w:t>
      </w:r>
      <w:r w:rsidRPr="00217E61" w:rsidR="00392DC3">
        <w:rPr>
          <w:rFonts w:ascii="Times New Roman" w:hAnsi="Times New Roman" w:cs="Times New Roman"/>
          <w:bCs/>
          <w:sz w:val="22"/>
          <w:szCs w:val="22"/>
        </w:rPr>
        <w:t>users</w:t>
      </w:r>
      <w:r w:rsidRPr="00217E61">
        <w:rPr>
          <w:rFonts w:ascii="Times New Roman" w:hAnsi="Times New Roman" w:cs="Times New Roman"/>
          <w:bCs/>
          <w:sz w:val="22"/>
          <w:szCs w:val="22"/>
        </w:rPr>
        <w:t xml:space="preserve"> to switch NetiNeti off for </w:t>
      </w:r>
      <w:r w:rsidRPr="00217E61" w:rsidR="00E26E4A">
        <w:rPr>
          <w:rFonts w:ascii="Times New Roman" w:hAnsi="Times New Roman" w:cs="Times New Roman"/>
          <w:bCs/>
          <w:sz w:val="22"/>
          <w:szCs w:val="22"/>
        </w:rPr>
        <w:t>texts</w:t>
      </w:r>
      <w:ins w:author="djpmf" w:date="2013-08-13T07:49:00Z" w:id="250">
        <w:r w:rsidRPr="00DA6C30" w:rsidR="00585E91">
          <w:rPr>
            <w:rFonts w:ascii="Times New Roman" w:hAnsi="Times New Roman" w:cs="Times New Roman"/>
            <w:bCs/>
            <w:sz w:val="22"/>
            <w:szCs w:val="22"/>
          </w:rPr>
          <w:t xml:space="preserve"> in languages where it performs badly</w:t>
        </w:r>
      </w:ins>
      <w:r w:rsidRPr="00217E61">
        <w:rPr>
          <w:rFonts w:ascii="Times New Roman" w:hAnsi="Times New Roman" w:cs="Times New Roman"/>
          <w:bCs/>
          <w:sz w:val="22"/>
          <w:szCs w:val="22"/>
        </w:rPr>
        <w:t xml:space="preserve">. We </w:t>
      </w:r>
      <w:r w:rsidRPr="00217E61" w:rsidR="00392DC3">
        <w:rPr>
          <w:rFonts w:ascii="Times New Roman" w:hAnsi="Times New Roman" w:cs="Times New Roman"/>
          <w:bCs/>
          <w:sz w:val="22"/>
          <w:szCs w:val="22"/>
        </w:rPr>
        <w:t xml:space="preserve">will </w:t>
      </w:r>
      <w:r w:rsidRPr="00217E61">
        <w:rPr>
          <w:rFonts w:ascii="Times New Roman" w:hAnsi="Times New Roman" w:cs="Times New Roman"/>
          <w:bCs/>
          <w:sz w:val="22"/>
          <w:szCs w:val="22"/>
        </w:rPr>
        <w:t>increase the accuracy of language detection, train the NetiNeti naïve Bayes classifier</w:t>
      </w:r>
      <w:r w:rsidRPr="00217E61" w:rsidR="00D20F23">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[39</w:t>
      </w:r>
      <w:r w:rsidRPr="00217E61" w:rsidR="00E416DA">
        <w:rPr>
          <w:rFonts w:ascii="Times New Roman" w:hAnsi="Times New Roman" w:cs="Times New Roman"/>
          <w:bCs/>
          <w:sz w:val="22"/>
          <w:szCs w:val="22"/>
        </w:rPr>
        <w:t>]</w:t>
      </w:r>
      <w:r w:rsidRPr="00217E61">
        <w:rPr>
          <w:rFonts w:ascii="Times New Roman" w:hAnsi="Times New Roman" w:cs="Times New Roman"/>
          <w:bCs/>
          <w:sz w:val="22"/>
          <w:szCs w:val="22"/>
        </w:rPr>
        <w:t xml:space="preserve"> </w:t>
      </w:r>
      <w:ins w:author="djpmf" w:date="2013-08-13T07:49:00Z" w:id="251">
        <w:r w:rsidRPr="00DA6C30" w:rsidR="00585E91">
          <w:rPr>
            <w:rFonts w:ascii="Times New Roman" w:hAnsi="Times New Roman" w:cs="Times New Roman"/>
            <w:bCs/>
            <w:sz w:val="22"/>
            <w:szCs w:val="22"/>
          </w:rPr>
          <w:t xml:space="preserve">to perform well with </w:t>
        </w:r>
      </w:ins>
      <w:r w:rsidRPr="00217E61">
        <w:rPr>
          <w:rFonts w:ascii="Times New Roman" w:hAnsi="Times New Roman" w:cs="Times New Roman"/>
          <w:bCs/>
          <w:sz w:val="22"/>
          <w:szCs w:val="22"/>
        </w:rPr>
        <w:t>several popular languages</w:t>
      </w:r>
      <w:r w:rsidRPr="00217E61" w:rsidR="00E26E4A">
        <w:rPr>
          <w:rFonts w:ascii="Times New Roman" w:hAnsi="Times New Roman" w:cs="Times New Roman"/>
          <w:bCs/>
          <w:sz w:val="22"/>
          <w:szCs w:val="22"/>
        </w:rPr>
        <w:t xml:space="preserve"> (Italian, Spanish, French, German)</w:t>
      </w:r>
      <w:r w:rsidRPr="00217E61">
        <w:rPr>
          <w:rFonts w:ascii="Times New Roman" w:hAnsi="Times New Roman" w:cs="Times New Roman"/>
          <w:bCs/>
          <w:sz w:val="22"/>
          <w:szCs w:val="22"/>
        </w:rPr>
        <w:t>, and make NetiNeti adapt to the language of a given text. The</w:t>
      </w:r>
      <w:r w:rsidRPr="00217E61" w:rsidR="00B617C7">
        <w:rPr>
          <w:rFonts w:ascii="Times New Roman" w:hAnsi="Times New Roman" w:cs="Times New Roman"/>
          <w:bCs/>
          <w:sz w:val="22"/>
          <w:szCs w:val="22"/>
        </w:rPr>
        <w:t xml:space="preserve"> current</w:t>
      </w:r>
      <w:r w:rsidRPr="00217E61">
        <w:rPr>
          <w:rFonts w:ascii="Times New Roman" w:hAnsi="Times New Roman" w:cs="Times New Roman"/>
          <w:bCs/>
          <w:sz w:val="22"/>
          <w:szCs w:val="22"/>
        </w:rPr>
        <w:t xml:space="preserve"> NetiNeti algorithm only recognizes canonical forms without ranks. </w:t>
      </w:r>
      <w:ins w:author="djpmf" w:date="2013-08-13T07:50:00Z" w:id="252">
        <w:r w:rsidRPr="00DA6C30" w:rsidR="00585E91">
          <w:rPr>
            <w:rFonts w:ascii="Times New Roman" w:hAnsi="Times New Roman" w:cs="Times New Roman"/>
            <w:bCs/>
            <w:sz w:val="22"/>
            <w:szCs w:val="22"/>
          </w:rPr>
          <w:t>With</w:t>
        </w:r>
      </w:ins>
      <w:r w:rsidRPr="00217E61">
        <w:rPr>
          <w:rFonts w:ascii="Times New Roman" w:hAnsi="Times New Roman" w:cs="Times New Roman"/>
          <w:bCs/>
          <w:sz w:val="22"/>
          <w:szCs w:val="22"/>
        </w:rPr>
        <w:t xml:space="preserve"> names like </w:t>
      </w:r>
      <w:r w:rsidRPr="00DA6C30">
        <w:rPr>
          <w:rFonts w:ascii="Times New Roman" w:hAnsi="Times New Roman" w:eastAsia="Times New Roman" w:cs="Times New Roman"/>
          <w:i/>
          <w:sz w:val="22"/>
          <w:szCs w:val="22"/>
        </w:rPr>
        <w:t>Abacopteris simplex</w:t>
      </w:r>
      <w:r w:rsidRPr="00DA6C30">
        <w:rPr>
          <w:rFonts w:ascii="Times New Roman" w:hAnsi="Times New Roman" w:eastAsia="Times New Roman" w:cs="Times New Roman"/>
          <w:sz w:val="22"/>
          <w:szCs w:val="22"/>
        </w:rPr>
        <w:t xml:space="preserve"> Fée var. </w:t>
      </w:r>
      <w:r w:rsidRPr="00DA6C30">
        <w:rPr>
          <w:rFonts w:ascii="Times New Roman" w:hAnsi="Times New Roman" w:eastAsia="Times New Roman" w:cs="Times New Roman"/>
          <w:i/>
          <w:sz w:val="22"/>
          <w:szCs w:val="22"/>
        </w:rPr>
        <w:t>trifoliata</w:t>
      </w:r>
      <w:r w:rsidRPr="00DA6C30">
        <w:rPr>
          <w:rFonts w:ascii="Times New Roman" w:hAnsi="Times New Roman" w:eastAsia="Times New Roman" w:cs="Times New Roman"/>
          <w:sz w:val="22"/>
          <w:szCs w:val="22"/>
        </w:rPr>
        <w:t xml:space="preserve"> Ching, or </w:t>
      </w:r>
      <w:r w:rsidRPr="00DA6C30">
        <w:rPr>
          <w:rFonts w:ascii="Times New Roman" w:hAnsi="Times New Roman" w:eastAsia="Times New Roman" w:cs="Times New Roman"/>
          <w:i/>
          <w:sz w:val="22"/>
          <w:szCs w:val="22"/>
        </w:rPr>
        <w:t>Abacopteris simplex</w:t>
      </w:r>
      <w:r w:rsidRPr="00DA6C30">
        <w:rPr>
          <w:rFonts w:ascii="Times New Roman" w:hAnsi="Times New Roman" w:eastAsia="Times New Roman" w:cs="Times New Roman"/>
          <w:sz w:val="22"/>
          <w:szCs w:val="22"/>
        </w:rPr>
        <w:t xml:space="preserve"> var. </w:t>
      </w:r>
      <w:r w:rsidRPr="00DA6C30">
        <w:rPr>
          <w:rFonts w:ascii="Times New Roman" w:hAnsi="Times New Roman" w:eastAsia="Times New Roman" w:cs="Times New Roman"/>
          <w:i/>
          <w:sz w:val="22"/>
          <w:szCs w:val="22"/>
        </w:rPr>
        <w:t>trifoliata</w:t>
      </w:r>
      <w:ins w:author="djpmf" w:date="2013-08-13T07:50:00Z" w:id="253">
        <w:r w:rsidRPr="00DA6C30" w:rsidR="00585E91">
          <w:rPr>
            <w:rFonts w:ascii="Times New Roman" w:hAnsi="Times New Roman" w:eastAsia="Times New Roman" w:cs="Times New Roman"/>
            <w:i/>
            <w:sz w:val="22"/>
            <w:szCs w:val="22"/>
          </w:rPr>
          <w:t>,</w:t>
        </w:r>
      </w:ins>
      <w:r w:rsidRPr="00DA6C30">
        <w:rPr>
          <w:rFonts w:ascii="Times New Roman" w:hAnsi="Times New Roman" w:eastAsia="Times New Roman" w:cs="Times New Roman"/>
          <w:sz w:val="22"/>
          <w:szCs w:val="22"/>
        </w:rPr>
        <w:t xml:space="preserve"> only </w:t>
      </w:r>
      <w:ins w:author="djpmf" w:date="2013-08-13T07:50:00Z" w:id="254">
        <w:r w:rsidRPr="00DA6C30" w:rsidR="00585E91">
          <w:rPr>
            <w:rFonts w:ascii="Times New Roman" w:hAnsi="Times New Roman" w:eastAsia="Times New Roman" w:cs="Times New Roman"/>
            <w:sz w:val="22"/>
            <w:szCs w:val="22"/>
          </w:rPr>
          <w:t>the species binomial component is</w:t>
        </w:r>
      </w:ins>
      <w:r w:rsidRPr="00DA6C30">
        <w:rPr>
          <w:rFonts w:ascii="Times New Roman" w:hAnsi="Times New Roman" w:eastAsia="Times New Roman" w:cs="Times New Roman"/>
          <w:sz w:val="22"/>
          <w:szCs w:val="22"/>
        </w:rPr>
        <w:t xml:space="preserve"> recognized. We </w:t>
      </w:r>
      <w:r w:rsidRPr="00DA6C30" w:rsidR="00B617C7">
        <w:rPr>
          <w:rFonts w:ascii="Times New Roman" w:hAnsi="Times New Roman" w:eastAsia="Times New Roman" w:cs="Times New Roman"/>
          <w:sz w:val="22"/>
          <w:szCs w:val="22"/>
        </w:rPr>
        <w:t>will</w:t>
      </w:r>
      <w:r w:rsidRPr="00DA6C30">
        <w:rPr>
          <w:rFonts w:ascii="Times New Roman" w:hAnsi="Times New Roman" w:eastAsia="Times New Roman" w:cs="Times New Roman"/>
          <w:sz w:val="22"/>
          <w:szCs w:val="22"/>
        </w:rPr>
        <w:t xml:space="preserve"> change the algorithm to include rank and</w:t>
      </w:r>
      <w:r w:rsidRPr="00DA6C30" w:rsidR="00392DC3">
        <w:rPr>
          <w:rFonts w:ascii="Times New Roman" w:hAnsi="Times New Roman" w:eastAsia="Times New Roman" w:cs="Times New Roman"/>
          <w:sz w:val="22"/>
          <w:szCs w:val="22"/>
        </w:rPr>
        <w:t xml:space="preserve"> author </w:t>
      </w:r>
      <w:r w:rsidRPr="00DA6C30" w:rsidR="00B617C7">
        <w:rPr>
          <w:rFonts w:ascii="Times New Roman" w:hAnsi="Times New Roman" w:eastAsia="Times New Roman" w:cs="Times New Roman"/>
          <w:sz w:val="22"/>
          <w:szCs w:val="22"/>
        </w:rPr>
        <w:t>recognition as well while insuring the process will be</w:t>
      </w:r>
      <w:r w:rsidRPr="00DA6C30">
        <w:rPr>
          <w:rFonts w:ascii="Times New Roman" w:hAnsi="Times New Roman" w:eastAsia="Times New Roman" w:cs="Times New Roman"/>
          <w:sz w:val="22"/>
          <w:szCs w:val="22"/>
        </w:rPr>
        <w:t xml:space="preserve"> fast enough </w:t>
      </w:r>
      <w:r w:rsidRPr="00DA6C30" w:rsidR="00B617C7">
        <w:rPr>
          <w:rFonts w:ascii="Times New Roman" w:hAnsi="Times New Roman" w:eastAsia="Times New Roman" w:cs="Times New Roman"/>
          <w:sz w:val="22"/>
          <w:szCs w:val="22"/>
        </w:rPr>
        <w:t>for production.</w:t>
      </w:r>
    </w:p>
    <w:p w:rsidRPr="00DA6C30" w:rsidR="001F5B85" w:rsidP="00FE562D" w:rsidRDefault="001F5B85" w14:paraId="5FE9A958" w14:textId="77777777">
      <w:pPr>
        <w:rPr>
          <w:rFonts w:ascii="Times New Roman" w:hAnsi="Times New Roman" w:eastAsia="Times New Roman" w:cs="Times New Roman"/>
          <w:sz w:val="22"/>
          <w:szCs w:val="22"/>
        </w:rPr>
      </w:pPr>
    </w:p>
    <w:p w:rsidRPr="00DA6C30" w:rsidR="00F770DA" w:rsidP="00FE562D" w:rsidRDefault="00822B7F" w14:paraId="22128284" w14:textId="77777777">
      <w:pPr>
        <w:rPr>
          <w:rFonts w:ascii="Times New Roman" w:hAnsi="Times New Roman" w:eastAsia="Times New Roman" w:cs="Times New Roman"/>
          <w:sz w:val="22"/>
          <w:szCs w:val="22"/>
        </w:rPr>
      </w:pPr>
      <w:ins w:author="David Patterson" w:date="2013-08-06T16:55:00Z" w:id="255">
        <w:r>
          <w:rPr>
            <w:rFonts w:ascii="Times New Roman" w:hAnsi="Times New Roman" w:cs="Times New Roman"/>
            <w:noProof/>
            <w:sz w:val="22"/>
            <w:szCs w:val="22"/>
          </w:rPr>
          <mc:AlternateContent>
            <mc:Choice Requires="wps">
              <w:drawing>
                <wp:anchor distT="45720" distB="45720" distL="114300" distR="114300" simplePos="0" relativeHeight="251665408" behindDoc="0" locked="0" layoutInCell="1" allowOverlap="1" wp14:anchorId="4306287C" wp14:editId="5E4BE906">
                  <wp:simplePos x="0" y="0"/>
                  <wp:positionH relativeFrom="margin">
                    <wp:posOffset>3257550</wp:posOffset>
                  </wp:positionH>
                  <wp:positionV relativeFrom="paragraph">
                    <wp:posOffset>1438910</wp:posOffset>
                  </wp:positionV>
                  <wp:extent cx="2533650" cy="2590800"/>
                  <wp:effectExtent l="0" t="0" r="317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590800"/>
                          </a:xfrm>
                          <a:prstGeom prst="rect">
                            <a:avLst/>
                          </a:prstGeom>
                          <a:solidFill>
                            <a:srgbClr val="FFFFFF"/>
                          </a:solidFill>
                          <a:ln w="9525">
                            <a:solidFill>
                              <a:srgbClr val="000000"/>
                            </a:solidFill>
                            <a:miter lim="800000"/>
                            <a:headEnd/>
                            <a:tailEnd/>
                          </a:ln>
                        </wps:spPr>
                        <wps:txbx>
                          <w:txbxContent>
                            <w:p w:rsidRPr="00217E61" w:rsidR="00F92B9E" w:rsidP="00B06761" w:rsidRDefault="00F92B9E" w14:paraId="33728C53" w14:textId="77777777">
                              <w:pPr>
                                <w:rPr>
                                  <w:rFonts w:ascii="Times New Roman" w:hAnsi="Times New Roman" w:cs="Times New Roman"/>
                                  <w:sz w:val="18"/>
                                  <w:szCs w:val="18"/>
                                </w:rPr>
                              </w:pPr>
                              <w:ins w:author="David Patterson" w:date="2013-08-06T16:55:00Z" w:id="256">
                                <w:r w:rsidRPr="00217E61">
                                  <w:rPr>
                                    <w:noProof/>
                                    <w:szCs w:val="20"/>
                                  </w:rPr>
                                  <w:drawing>
                                    <wp:inline distT="0" distB="0" distL="0" distR="0" wp14:anchorId="068FA74B" wp14:editId="5011A4B6">
                                      <wp:extent cx="2324100" cy="1640098"/>
                                      <wp:effectExtent l="0" t="0" r="0" b="0"/>
                                      <wp:docPr id="1" name="Picture 1" descr="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2"/>
                                              <pic:cNvPicPr>
                                                <a:picLocks noChangeAspect="1" noChangeArrowheads="1"/>
                                              </pic:cNvPicPr>
                                            </pic:nvPicPr>
                                            <pic:blipFill>
                                              <a:blip r:embed="rId9"/>
                                              <a:srcRect/>
                                              <a:stretch>
                                                <a:fillRect/>
                                              </a:stretch>
                                            </pic:blipFill>
                                            <pic:spPr bwMode="auto">
                                              <a:xfrm>
                                                <a:off x="0" y="0"/>
                                                <a:ext cx="2328628" cy="1643293"/>
                                              </a:xfrm>
                                              <a:prstGeom prst="rect">
                                                <a:avLst/>
                                              </a:prstGeom>
                                              <a:noFill/>
                                              <a:ln w="9525">
                                                <a:noFill/>
                                                <a:miter lim="800000"/>
                                                <a:headEnd/>
                                                <a:tailEnd/>
                                              </a:ln>
                                            </pic:spPr>
                                          </pic:pic>
                                        </a:graphicData>
                                      </a:graphic>
                                    </wp:inline>
                                  </w:drawing>
                                </w:r>
                                <w:r w:rsidRPr="00217E61">
                                  <w:rPr>
                                    <w:rFonts w:ascii="Times New Roman" w:hAnsi="Times New Roman" w:cs="Times New Roman"/>
                                    <w:sz w:val="18"/>
                                    <w:szCs w:val="18"/>
                                  </w:rPr>
                                  <w:t xml:space="preserve">Figure </w:t>
                                </w:r>
                              </w:ins>
                              <w:r w:rsidRPr="00217E61">
                                <w:rPr>
                                  <w:rFonts w:ascii="Times New Roman" w:hAnsi="Times New Roman" w:cs="Times New Roman"/>
                                  <w:sz w:val="18"/>
                                  <w:szCs w:val="18"/>
                                </w:rPr>
                                <w:t>1</w:t>
                              </w:r>
                              <w:ins w:author="David Patterson" w:date="2013-08-06T16:55:00Z" w:id="257">
                                <w:r w:rsidRPr="00217E61">
                                  <w:rPr>
                                    <w:rFonts w:ascii="Times New Roman" w:hAnsi="Times New Roman" w:cs="Times New Roman"/>
                                    <w:sz w:val="18"/>
                                    <w:szCs w:val="18"/>
                                  </w:rPr>
                                  <w:t>. Name-string reconciliation involves mapping of lexical variants of scientific and vernacular names and surrogates for names; and appropriately flexibly and dynamically linking homotypic (objective) and heterotypic (subjective) synonyms.</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style="position:absolute;margin-left:256.5pt;margin-top:113.3pt;width:199.5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">
                  <v:textbox>
                    <w:txbxContent>
                      <w:p w:rsidRPr="00217E61" w:rsidR="00F92B9E" w:rsidP="00B06761" w:rsidRDefault="00F92B9E" w14:paraId="33728C53" w14:textId="77777777">
                        <w:pPr>
                          <w:rPr>
                            <w:rFonts w:ascii="Times New Roman" w:hAnsi="Times New Roman" w:cs="Times New Roman"/>
                            <w:sz w:val="18"/>
                            <w:szCs w:val="18"/>
                          </w:rPr>
                        </w:pPr>
                        <w:ins w:author="David Patterson" w:date="2013-08-06T16:55:00Z" w:id="258">
                          <w:r w:rsidRPr="00217E61">
                            <w:rPr>
                              <w:noProof/>
                              <w:szCs w:val="20"/>
                            </w:rPr>
                            <w:drawing>
                              <wp:inline distT="0" distB="0" distL="0" distR="0" wp14:anchorId="068FA74B" wp14:editId="5011A4B6">
                                <wp:extent cx="2324100" cy="1640098"/>
                                <wp:effectExtent l="0" t="0" r="0" b="0"/>
                                <wp:docPr id="1" name="Picture 1" descr="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2"/>
                                        <pic:cNvPicPr>
                                          <a:picLocks noChangeAspect="1" noChangeArrowheads="1"/>
                                        </pic:cNvPicPr>
                                      </pic:nvPicPr>
                                      <pic:blipFill>
                                        <a:blip r:embed="rId9"/>
                                        <a:srcRect/>
                                        <a:stretch>
                                          <a:fillRect/>
                                        </a:stretch>
                                      </pic:blipFill>
                                      <pic:spPr bwMode="auto">
                                        <a:xfrm>
                                          <a:off x="0" y="0"/>
                                          <a:ext cx="2328628" cy="1643293"/>
                                        </a:xfrm>
                                        <a:prstGeom prst="rect">
                                          <a:avLst/>
                                        </a:prstGeom>
                                        <a:noFill/>
                                        <a:ln w="9525">
                                          <a:noFill/>
                                          <a:miter lim="800000"/>
                                          <a:headEnd/>
                                          <a:tailEnd/>
                                        </a:ln>
                                      </pic:spPr>
                                    </pic:pic>
                                  </a:graphicData>
                                </a:graphic>
                              </wp:inline>
                            </w:drawing>
                          </w:r>
                          <w:r w:rsidRPr="00217E61">
                            <w:rPr>
                              <w:rFonts w:ascii="Times New Roman" w:hAnsi="Times New Roman" w:cs="Times New Roman"/>
                              <w:sz w:val="18"/>
                              <w:szCs w:val="18"/>
                            </w:rPr>
                            <w:t xml:space="preserve">Figure </w:t>
                          </w:r>
                        </w:ins>
                        <w:r w:rsidRPr="00217E61">
                          <w:rPr>
                            <w:rFonts w:ascii="Times New Roman" w:hAnsi="Times New Roman" w:cs="Times New Roman"/>
                            <w:sz w:val="18"/>
                            <w:szCs w:val="18"/>
                          </w:rPr>
                          <w:t>1</w:t>
                        </w:r>
                        <w:ins w:author="David Patterson" w:date="2013-08-06T16:55:00Z" w:id="259">
                          <w:r w:rsidRPr="00217E61">
                            <w:rPr>
                              <w:rFonts w:ascii="Times New Roman" w:hAnsi="Times New Roman" w:cs="Times New Roman"/>
                              <w:sz w:val="18"/>
                              <w:szCs w:val="18"/>
                            </w:rPr>
                            <w:t>. Name-string reconciliation involves mapping of lexical variants of scientific and vernacular names and surrogates for names; and appropriately flexibly and dynamically linking homotypic (objective) and heterotypic (subjective) synonyms.</w:t>
                          </w:r>
                        </w:ins>
                      </w:p>
                    </w:txbxContent>
                  </v:textbox>
                  <w10:wrap type="square" anchorx="margin"/>
                </v:shape>
              </w:pict>
            </mc:Fallback>
          </mc:AlternateContent>
        </w:r>
      </w:ins>
      <w:r w:rsidRPr="0560F6FE" w:rsidR="00F770DA">
        <w:rPr>
          <w:rFonts w:ascii="Times New Roman" w:hAnsi="Times New Roman" w:eastAsia="Times New Roman" w:cs="Times New Roman"/>
          <w:b w:val="1"/>
          <w:bCs w:val="1"/>
          <w:sz w:val="22"/>
          <w:szCs w:val="22"/>
        </w:rPr>
        <w:t xml:space="preserve">Integration with name resolution. </w:t>
      </w:r>
      <w:ins w:author="djpmf" w:date="2013-08-13T07:50:00Z" w:id="260">
        <w:r w:rsidRPr="00DA6C30" w:rsidR="00585E91">
          <w:rPr>
            <w:rFonts w:ascii="Times New Roman" w:hAnsi="Times New Roman" w:eastAsia="Times New Roman" w:cs="Times New Roman"/>
            <w:sz w:val="22"/>
            <w:szCs w:val="22"/>
          </w:rPr>
          <w:t>O</w:t>
        </w:r>
      </w:ins>
      <w:r w:rsidRPr="00DA6C30" w:rsidR="00F770DA">
        <w:rPr>
          <w:rFonts w:ascii="Times New Roman" w:hAnsi="Times New Roman" w:eastAsia="Times New Roman" w:cs="Times New Roman"/>
          <w:sz w:val="22"/>
          <w:szCs w:val="22"/>
        </w:rPr>
        <w:t xml:space="preserve">ur experience </w:t>
      </w:r>
      <w:ins w:author="djpmf" w:date="2013-08-13T07:50:00Z" w:id="261">
        <w:r w:rsidRPr="00DA6C30" w:rsidR="00585E91">
          <w:rPr>
            <w:rFonts w:ascii="Times New Roman" w:hAnsi="Times New Roman" w:eastAsia="Times New Roman" w:cs="Times New Roman"/>
            <w:sz w:val="22"/>
            <w:szCs w:val="22"/>
          </w:rPr>
          <w:t xml:space="preserve">is that </w:t>
        </w:r>
      </w:ins>
      <w:r w:rsidRPr="00DA6C30" w:rsidR="00F770DA">
        <w:rPr>
          <w:rFonts w:ascii="Times New Roman" w:hAnsi="Times New Roman" w:eastAsia="Times New Roman" w:cs="Times New Roman"/>
          <w:sz w:val="22"/>
          <w:szCs w:val="22"/>
        </w:rPr>
        <w:t>false positives</w:t>
      </w:r>
      <w:ins w:author="djpmf" w:date="2013-08-13T07:50:00Z" w:id="262">
        <w:r w:rsidRPr="00DA6C30" w:rsidR="00585E91">
          <w:rPr>
            <w:rFonts w:ascii="Times New Roman" w:hAnsi="Times New Roman" w:eastAsia="Times New Roman" w:cs="Times New Roman"/>
            <w:sz w:val="22"/>
            <w:szCs w:val="22"/>
          </w:rPr>
          <w:t xml:space="preserve"> </w:t>
        </w:r>
      </w:ins>
      <w:ins w:author="djpmf" w:date="2013-08-13T07:51:00Z" w:id="263">
        <w:r w:rsidRPr="00DA6C30" w:rsidR="00585E91">
          <w:rPr>
            <w:rFonts w:ascii="Times New Roman" w:hAnsi="Times New Roman" w:eastAsia="Times New Roman" w:cs="Times New Roman"/>
            <w:sz w:val="22"/>
            <w:szCs w:val="22"/>
          </w:rPr>
          <w:t>cannot be eliminated from the results of</w:t>
        </w:r>
      </w:ins>
      <w:r w:rsidRPr="00DA6C30" w:rsidR="00F770DA">
        <w:rPr>
          <w:rFonts w:ascii="Times New Roman" w:hAnsi="Times New Roman" w:eastAsia="Times New Roman" w:cs="Times New Roman"/>
          <w:sz w:val="22"/>
          <w:szCs w:val="22"/>
        </w:rPr>
        <w:t xml:space="preserve"> name discovery without diminishing recall significantly. We want to </w:t>
      </w:r>
      <w:ins w:author="djpmf" w:date="2013-08-13T07:51:00Z" w:id="264">
        <w:r w:rsidRPr="00DA6C30" w:rsidR="00585E91">
          <w:rPr>
            <w:rFonts w:ascii="Times New Roman" w:hAnsi="Times New Roman" w:eastAsia="Times New Roman" w:cs="Times New Roman"/>
            <w:sz w:val="22"/>
            <w:szCs w:val="22"/>
          </w:rPr>
          <w:t xml:space="preserve">recover </w:t>
        </w:r>
      </w:ins>
      <w:r w:rsidRPr="00DA6C30" w:rsidR="00F770DA">
        <w:rPr>
          <w:rFonts w:ascii="Times New Roman" w:hAnsi="Times New Roman" w:eastAsia="Times New Roman" w:cs="Times New Roman"/>
          <w:sz w:val="22"/>
          <w:szCs w:val="22"/>
        </w:rPr>
        <w:t xml:space="preserve">as many potential name strings as we reasonably can, so </w:t>
      </w:r>
      <w:r w:rsidRPr="00DA6C30" w:rsidR="0031769A">
        <w:rPr>
          <w:rFonts w:ascii="Times New Roman" w:hAnsi="Times New Roman" w:eastAsia="Times New Roman" w:cs="Times New Roman"/>
          <w:sz w:val="22"/>
          <w:szCs w:val="22"/>
        </w:rPr>
        <w:t>we developed an</w:t>
      </w:r>
      <w:r w:rsidRPr="00DA6C30" w:rsidR="00F770DA">
        <w:rPr>
          <w:rFonts w:ascii="Times New Roman" w:hAnsi="Times New Roman" w:eastAsia="Times New Roman" w:cs="Times New Roman"/>
          <w:sz w:val="22"/>
          <w:szCs w:val="22"/>
        </w:rPr>
        <w:t xml:space="preserve"> option </w:t>
      </w:r>
      <w:r w:rsidRPr="00DA6C30" w:rsidR="003C1B27">
        <w:rPr>
          <w:rFonts w:ascii="Times New Roman" w:hAnsi="Times New Roman" w:eastAsia="Times New Roman" w:cs="Times New Roman"/>
          <w:sz w:val="22"/>
          <w:szCs w:val="22"/>
        </w:rPr>
        <w:t>of</w:t>
      </w:r>
      <w:r w:rsidRPr="00DA6C30" w:rsidR="00F770DA">
        <w:rPr>
          <w:rFonts w:ascii="Times New Roman" w:hAnsi="Times New Roman" w:eastAsia="Times New Roman" w:cs="Times New Roman"/>
          <w:sz w:val="22"/>
          <w:szCs w:val="22"/>
        </w:rPr>
        <w:t xml:space="preserve"> </w:t>
      </w:r>
      <w:r w:rsidRPr="00DA6C30" w:rsidR="00B617C7">
        <w:rPr>
          <w:rFonts w:ascii="Times New Roman" w:hAnsi="Times New Roman" w:eastAsia="Times New Roman" w:cs="Times New Roman"/>
          <w:sz w:val="22"/>
          <w:szCs w:val="22"/>
        </w:rPr>
        <w:t>verifying</w:t>
      </w:r>
      <w:r w:rsidRPr="00DA6C30" w:rsidR="00F770DA">
        <w:rPr>
          <w:rFonts w:ascii="Times New Roman" w:hAnsi="Times New Roman" w:eastAsia="Times New Roman" w:cs="Times New Roman"/>
          <w:sz w:val="22"/>
          <w:szCs w:val="22"/>
        </w:rPr>
        <w:t xml:space="preserve"> found names </w:t>
      </w:r>
      <w:r w:rsidRPr="00DA6C30" w:rsidR="00B617C7">
        <w:rPr>
          <w:rFonts w:ascii="Times New Roman" w:hAnsi="Times New Roman" w:eastAsia="Times New Roman" w:cs="Times New Roman"/>
          <w:sz w:val="22"/>
          <w:szCs w:val="22"/>
        </w:rPr>
        <w:t>by</w:t>
      </w:r>
      <w:r w:rsidRPr="00DA6C30" w:rsidR="00F770DA">
        <w:rPr>
          <w:rFonts w:ascii="Times New Roman" w:hAnsi="Times New Roman" w:eastAsia="Times New Roman" w:cs="Times New Roman"/>
          <w:sz w:val="22"/>
          <w:szCs w:val="22"/>
        </w:rPr>
        <w:t xml:space="preserve"> the GN name resolution service</w:t>
      </w:r>
      <w:ins w:author="djpmf" w:date="2013-08-13T07:52:00Z" w:id="265">
        <w:r w:rsidRPr="00DA6C30" w:rsidR="00585E91">
          <w:rPr>
            <w:rFonts w:ascii="Times New Roman" w:hAnsi="Times New Roman" w:eastAsia="Times New Roman" w:cs="Times New Roman"/>
            <w:sz w:val="22"/>
            <w:szCs w:val="22"/>
          </w:rPr>
          <w:t xml:space="preserve"> in order to identify and eliminate false positives</w:t>
        </w:r>
      </w:ins>
      <w:r w:rsidRPr="00DA6C30" w:rsidR="00F770DA">
        <w:rPr>
          <w:rFonts w:ascii="Times New Roman" w:hAnsi="Times New Roman" w:eastAsia="Times New Roman" w:cs="Times New Roman"/>
          <w:sz w:val="22"/>
          <w:szCs w:val="22"/>
        </w:rPr>
        <w:t xml:space="preserve">. This is a relatively slow process, </w:t>
      </w:r>
      <w:ins w:author="djpmf" w:date="2013-08-13T07:52:00Z" w:id="266">
        <w:r w:rsidRPr="00DA6C30" w:rsidR="00585E91">
          <w:rPr>
            <w:rFonts w:ascii="Times New Roman" w:hAnsi="Times New Roman" w:eastAsia="Times New Roman" w:cs="Times New Roman"/>
            <w:sz w:val="22"/>
            <w:szCs w:val="22"/>
          </w:rPr>
          <w:t xml:space="preserve">and we will explore accelerating it </w:t>
        </w:r>
      </w:ins>
      <w:r w:rsidRPr="00DA6C30" w:rsidR="00F770DA">
        <w:rPr>
          <w:rFonts w:ascii="Times New Roman" w:hAnsi="Times New Roman" w:eastAsia="Times New Roman" w:cs="Times New Roman"/>
          <w:sz w:val="22"/>
          <w:szCs w:val="22"/>
        </w:rPr>
        <w:t xml:space="preserve">. We would store the original name string, </w:t>
      </w:r>
      <w:ins w:author="djpmf" w:date="2013-08-13T07:53:00Z" w:id="267">
        <w:r w:rsidRPr="00DA6C30" w:rsidR="00585E91">
          <w:rPr>
            <w:rFonts w:ascii="Times New Roman" w:hAnsi="Times New Roman" w:eastAsia="Times New Roman" w:cs="Times New Roman"/>
            <w:sz w:val="22"/>
            <w:szCs w:val="22"/>
          </w:rPr>
          <w:t xml:space="preserve">the </w:t>
        </w:r>
      </w:ins>
      <w:r w:rsidRPr="00DA6C30" w:rsidR="00F770DA">
        <w:rPr>
          <w:rFonts w:ascii="Times New Roman" w:hAnsi="Times New Roman" w:eastAsia="Times New Roman" w:cs="Times New Roman"/>
          <w:sz w:val="22"/>
          <w:szCs w:val="22"/>
        </w:rPr>
        <w:t xml:space="preserve">GUID of the name string it resolves to (if any), a resolution score </w:t>
      </w:r>
      <w:ins w:author="djpmf" w:date="2013-08-13T07:53:00Z" w:id="268">
        <w:r w:rsidRPr="00DA6C30" w:rsidR="00585E91">
          <w:rPr>
            <w:rFonts w:ascii="Times New Roman" w:hAnsi="Times New Roman" w:eastAsia="Times New Roman" w:cs="Times New Roman"/>
            <w:sz w:val="22"/>
            <w:szCs w:val="22"/>
          </w:rPr>
          <w:t xml:space="preserve">based on a variety of parameters </w:t>
        </w:r>
      </w:ins>
      <w:r w:rsidRPr="00DA6C30" w:rsidR="00F770DA">
        <w:rPr>
          <w:rFonts w:ascii="Times New Roman" w:hAnsi="Times New Roman" w:eastAsia="Times New Roman" w:cs="Times New Roman"/>
          <w:sz w:val="22"/>
          <w:szCs w:val="22"/>
        </w:rPr>
        <w:t xml:space="preserve">which indicates how good the match is, and a date. </w:t>
      </w:r>
      <w:r w:rsidRPr="00DA6C30" w:rsidR="00585E91">
        <w:rPr>
          <w:rFonts w:ascii="Times New Roman" w:hAnsi="Times New Roman" w:eastAsia="Times New Roman" w:cs="Times New Roman"/>
          <w:sz w:val="22"/>
          <w:szCs w:val="22"/>
        </w:rPr>
        <w:t xml:space="preserve">We </w:t>
      </w:r>
      <w:ins w:author="djpmf" w:date="2013-08-13T07:53:00Z" w:id="269">
        <w:r w:rsidRPr="00DA6C30" w:rsidR="00585E91">
          <w:rPr>
            <w:rFonts w:ascii="Times New Roman" w:hAnsi="Times New Roman" w:eastAsia="Times New Roman" w:cs="Times New Roman"/>
            <w:sz w:val="22"/>
            <w:szCs w:val="22"/>
          </w:rPr>
          <w:t>can</w:t>
        </w:r>
      </w:ins>
      <w:r w:rsidRPr="00DA6C30" w:rsidR="00585E91">
        <w:rPr>
          <w:rFonts w:ascii="Times New Roman" w:hAnsi="Times New Roman" w:eastAsia="Times New Roman" w:cs="Times New Roman"/>
          <w:sz w:val="22"/>
          <w:szCs w:val="22"/>
        </w:rPr>
        <w:t xml:space="preserve"> use the GUID to get more details about the cached name via GNI’s lexical and nomenclatural groups.</w:t>
      </w:r>
      <w:ins w:author="djpmf" w:date="2013-08-13T07:53:00Z" w:id="270">
        <w:r w:rsidRPr="00DA6C30" w:rsidR="00585E91">
          <w:rPr>
            <w:rFonts w:ascii="Times New Roman" w:hAnsi="Times New Roman" w:eastAsia="Times New Roman" w:cs="Times New Roman"/>
            <w:sz w:val="22"/>
            <w:szCs w:val="22"/>
          </w:rPr>
          <w:t xml:space="preserve"> </w:t>
        </w:r>
      </w:ins>
      <w:ins w:author="djpmf" w:date="2013-08-13T07:54:00Z" w:id="271">
        <w:r w:rsidRPr="00DA6C30" w:rsidR="00585E91">
          <w:rPr>
            <w:rFonts w:ascii="Times New Roman" w:hAnsi="Times New Roman" w:eastAsia="Times New Roman" w:cs="Times New Roman"/>
            <w:sz w:val="22"/>
            <w:szCs w:val="22"/>
          </w:rPr>
          <w:t>This approach</w:t>
        </w:r>
      </w:ins>
      <w:r w:rsidRPr="00DA6C30" w:rsidR="00F770DA">
        <w:rPr>
          <w:rFonts w:ascii="Times New Roman" w:hAnsi="Times New Roman" w:eastAsia="Times New Roman" w:cs="Times New Roman"/>
          <w:sz w:val="22"/>
          <w:szCs w:val="22"/>
        </w:rPr>
        <w:t xml:space="preserve"> would dramatically increase the speed of name resolution for most users. </w:t>
      </w:r>
    </w:p>
    <w:p w:rsidRPr="00DA6C30" w:rsidR="008C000A" w:rsidP="00FE562D" w:rsidRDefault="008C000A" w14:paraId="3B25CADC" w14:textId="77777777">
      <w:pPr>
        <w:rPr>
          <w:rFonts w:ascii="Times New Roman" w:hAnsi="Times New Roman" w:cs="Times New Roman"/>
          <w:sz w:val="22"/>
          <w:szCs w:val="22"/>
        </w:rPr>
      </w:pPr>
    </w:p>
    <w:p w:rsidRPr="00217E61" w:rsidR="00A352CE" w:rsidP="00FE562D" w:rsidRDefault="006C7402" w14:paraId="33E429A6" w14:textId="77777777">
      <w:pPr>
        <w:rPr>
          <w:rFonts w:ascii="Times New Roman" w:hAnsi="Times New Roman" w:cs="Times New Roman"/>
          <w:b/>
          <w:sz w:val="22"/>
          <w:szCs w:val="22"/>
        </w:rPr>
      </w:pPr>
      <w:r w:rsidRPr="00DA6C30">
        <w:rPr>
          <w:rFonts w:ascii="Times New Roman" w:hAnsi="Times New Roman" w:cs="Times New Roman"/>
          <w:b/>
          <w:sz w:val="22"/>
          <w:szCs w:val="22"/>
        </w:rPr>
        <w:t>4.2</w:t>
      </w:r>
      <w:r w:rsidRPr="00DA6C30" w:rsidR="00A352CE">
        <w:rPr>
          <w:rFonts w:ascii="Times New Roman" w:hAnsi="Times New Roman" w:cs="Times New Roman"/>
          <w:b/>
          <w:sz w:val="22"/>
          <w:szCs w:val="22"/>
        </w:rPr>
        <w:t xml:space="preserve"> Verification and disambiguation of scientific names</w:t>
      </w:r>
    </w:p>
    <w:p w:rsidRPr="00217E61" w:rsidR="00A352CE" w:rsidP="00FE562D" w:rsidRDefault="006C7402" w14:paraId="531E82F8" w14:textId="77777777">
      <w:pPr>
        <w:rPr>
          <w:rFonts w:ascii="Times New Roman" w:hAnsi="Times New Roman" w:cs="Times New Roman"/>
          <w:b/>
          <w:sz w:val="22"/>
          <w:szCs w:val="22"/>
        </w:rPr>
      </w:pPr>
      <w:r w:rsidRPr="00217E61">
        <w:rPr>
          <w:rFonts w:ascii="Times New Roman" w:hAnsi="Times New Roman" w:cs="Times New Roman"/>
          <w:b/>
          <w:sz w:val="22"/>
          <w:szCs w:val="22"/>
        </w:rPr>
        <w:t xml:space="preserve">4.2.1 </w:t>
      </w:r>
      <w:r w:rsidRPr="00217E61" w:rsidR="00A352CE">
        <w:rPr>
          <w:rFonts w:ascii="Times New Roman" w:hAnsi="Times New Roman" w:cs="Times New Roman"/>
          <w:b/>
          <w:sz w:val="22"/>
          <w:szCs w:val="22"/>
        </w:rPr>
        <w:t>Current Status:</w:t>
      </w:r>
    </w:p>
    <w:p w:rsidRPr="00217E61" w:rsidR="00FC65EE" w:rsidP="00FE562D" w:rsidRDefault="00585E91" w14:paraId="549350BD" w14:textId="77777777">
      <w:pPr>
        <w:rPr>
          <w:rFonts w:ascii="Times New Roman" w:hAnsi="Times New Roman" w:cs="Times New Roman"/>
          <w:sz w:val="22"/>
          <w:szCs w:val="22"/>
        </w:rPr>
      </w:pPr>
      <w:ins w:author="djpmf" w:date="2013-08-13T07:54:00Z" w:id="272">
        <w:r w:rsidRPr="00DA6C30">
          <w:rPr>
            <w:rFonts w:ascii="Times New Roman" w:hAnsi="Times New Roman" w:cs="Times New Roman"/>
            <w:sz w:val="22"/>
            <w:szCs w:val="22"/>
          </w:rPr>
          <w:t xml:space="preserve">Reconciliation maps alternative names for the same species together (Figure 1). </w:t>
        </w:r>
      </w:ins>
      <w:ins w:author="djpmf" w:date="2013-08-13T07:55:00Z" w:id="273">
        <w:r w:rsidRPr="00DA6C30">
          <w:rPr>
            <w:rFonts w:ascii="Times New Roman" w:hAnsi="Times New Roman" w:cs="Times New Roman"/>
            <w:sz w:val="22"/>
            <w:szCs w:val="22"/>
          </w:rPr>
          <w:t>G</w:t>
        </w:r>
      </w:ins>
      <w:r w:rsidRPr="00217E61" w:rsidR="00FC65EE">
        <w:rPr>
          <w:rFonts w:ascii="Times New Roman" w:hAnsi="Times New Roman" w:cs="Times New Roman"/>
          <w:sz w:val="22"/>
          <w:szCs w:val="22"/>
        </w:rPr>
        <w:t xml:space="preserve">iven </w:t>
      </w:r>
      <w:ins w:author="djpmf" w:date="2013-08-13T07:55:00Z" w:id="274">
        <w:r w:rsidRPr="00DA6C30">
          <w:rPr>
            <w:rFonts w:ascii="Times New Roman" w:hAnsi="Times New Roman" w:cs="Times New Roman"/>
            <w:sz w:val="22"/>
            <w:szCs w:val="22"/>
          </w:rPr>
          <w:t xml:space="preserve">a </w:t>
        </w:r>
      </w:ins>
      <w:r w:rsidRPr="00217E61" w:rsidR="00FC65EE">
        <w:rPr>
          <w:rFonts w:ascii="Times New Roman" w:hAnsi="Times New Roman" w:cs="Times New Roman"/>
          <w:sz w:val="22"/>
          <w:szCs w:val="22"/>
        </w:rPr>
        <w:t>name string</w:t>
      </w:r>
      <w:ins w:author="djpmf" w:date="2013-08-13T07:55:00Z" w:id="275">
        <w:r w:rsidRPr="00DA6C30">
          <w:rPr>
            <w:rFonts w:ascii="Times New Roman" w:hAnsi="Times New Roman" w:cs="Times New Roman"/>
            <w:sz w:val="22"/>
            <w:szCs w:val="22"/>
          </w:rPr>
          <w:t>,</w:t>
        </w:r>
      </w:ins>
      <w:r w:rsidRPr="00217E61" w:rsidR="00FC65EE">
        <w:rPr>
          <w:rFonts w:ascii="Times New Roman" w:hAnsi="Times New Roman" w:cs="Times New Roman"/>
          <w:sz w:val="22"/>
          <w:szCs w:val="22"/>
        </w:rPr>
        <w:t xml:space="preserve"> </w:t>
      </w:r>
      <w:r w:rsidRPr="00217E61" w:rsidR="00FC65EE">
        <w:rPr>
          <w:rFonts w:ascii="Times New Roman" w:hAnsi="Times New Roman" w:cs="Times New Roman"/>
          <w:b/>
          <w:sz w:val="22"/>
          <w:szCs w:val="22"/>
        </w:rPr>
        <w:t>reconciliation</w:t>
      </w:r>
      <w:r w:rsidRPr="00217E61" w:rsidR="00FC65EE">
        <w:rPr>
          <w:rFonts w:ascii="Times New Roman" w:hAnsi="Times New Roman" w:cs="Times New Roman"/>
          <w:sz w:val="22"/>
          <w:szCs w:val="22"/>
        </w:rPr>
        <w:t xml:space="preserve"> allows to find corresponding scientific names</w:t>
      </w:r>
      <w:ins w:author="djpmf" w:date="2013-08-13T07:55:00Z" w:id="276">
        <w:r w:rsidRPr="00DA6C30">
          <w:rPr>
            <w:rFonts w:ascii="Times New Roman" w:hAnsi="Times New Roman" w:cs="Times New Roman"/>
            <w:sz w:val="22"/>
            <w:szCs w:val="22"/>
          </w:rPr>
          <w:t xml:space="preserve"> that</w:t>
        </w:r>
      </w:ins>
      <w:r w:rsidRPr="00217E61" w:rsidR="00FC65EE">
        <w:rPr>
          <w:rFonts w:ascii="Times New Roman" w:hAnsi="Times New Roman" w:cs="Times New Roman"/>
          <w:sz w:val="22"/>
          <w:szCs w:val="22"/>
        </w:rPr>
        <w:t xml:space="preserve"> point to </w:t>
      </w:r>
      <w:ins w:author="djpmf" w:date="2013-08-13T07:55:00Z" w:id="277">
        <w:r w:rsidRPr="00DA6C30">
          <w:rPr>
            <w:rFonts w:ascii="Times New Roman" w:hAnsi="Times New Roman" w:cs="Times New Roman"/>
            <w:sz w:val="22"/>
            <w:szCs w:val="22"/>
          </w:rPr>
          <w:t xml:space="preserve">the same </w:t>
        </w:r>
      </w:ins>
      <w:r w:rsidRPr="00217E61" w:rsidR="00FC65EE">
        <w:rPr>
          <w:rFonts w:ascii="Times New Roman" w:hAnsi="Times New Roman" w:cs="Times New Roman"/>
          <w:sz w:val="22"/>
          <w:szCs w:val="22"/>
        </w:rPr>
        <w:t>taxon.</w:t>
      </w:r>
      <w:ins w:author="djpmf" w:date="2013-08-13T07:56:00Z" w:id="278">
        <w:r w:rsidRPr="00DA6C30">
          <w:rPr>
            <w:rFonts w:ascii="Times New Roman" w:hAnsi="Times New Roman" w:cs="Times New Roman"/>
            <w:sz w:val="22"/>
            <w:szCs w:val="22"/>
          </w:rPr>
          <w:t xml:space="preserve"> Reconciliation allows us </w:t>
        </w:r>
      </w:ins>
      <w:r w:rsidRPr="00217E61" w:rsidR="00FC65EE">
        <w:rPr>
          <w:rFonts w:ascii="Times New Roman" w:hAnsi="Times New Roman" w:cs="Times New Roman"/>
          <w:sz w:val="22"/>
          <w:szCs w:val="22"/>
        </w:rPr>
        <w:t>to normalize names as different as “</w:t>
      </w:r>
      <w:r w:rsidRPr="00217E61" w:rsidR="00FC65EE">
        <w:rPr>
          <w:rFonts w:ascii="Times New Roman" w:hAnsi="Times New Roman" w:cs="Times New Roman"/>
          <w:bCs/>
          <w:i/>
          <w:sz w:val="22"/>
          <w:szCs w:val="22"/>
        </w:rPr>
        <w:t>Panagrellus redivivus”</w:t>
      </w:r>
      <w:r w:rsidRPr="00217E61" w:rsidR="00FC65EE">
        <w:rPr>
          <w:rFonts w:ascii="Times New Roman" w:hAnsi="Times New Roman" w:cs="Times New Roman"/>
          <w:bCs/>
          <w:sz w:val="22"/>
          <w:szCs w:val="22"/>
        </w:rPr>
        <w:t>,</w:t>
      </w:r>
      <w:r w:rsidRPr="00217E61" w:rsidR="00FC65EE">
        <w:rPr>
          <w:rFonts w:ascii="Times New Roman" w:hAnsi="Times New Roman" w:cs="Times New Roman"/>
          <w:bCs/>
          <w:i/>
          <w:sz w:val="22"/>
          <w:szCs w:val="22"/>
        </w:rPr>
        <w:t xml:space="preserve"> “</w:t>
      </w:r>
      <w:r w:rsidRPr="00217E61" w:rsidR="00FC65EE">
        <w:rPr>
          <w:rFonts w:ascii="Times New Roman" w:hAnsi="Times New Roman" w:cs="Times New Roman"/>
          <w:i/>
          <w:sz w:val="22"/>
          <w:szCs w:val="22"/>
        </w:rPr>
        <w:t>Chaos redivivum</w:t>
      </w:r>
      <w:r w:rsidRPr="00DA6C30" w:rsidR="00FC65EE">
        <w:rPr>
          <w:rStyle w:val="source-name-string"/>
          <w:rFonts w:ascii="Times New Roman" w:hAnsi="Times New Roman" w:eastAsia="Times New Roman" w:cs="Times New Roman"/>
          <w:sz w:val="22"/>
          <w:szCs w:val="22"/>
        </w:rPr>
        <w:t xml:space="preserve"> Linnaeus, 1767”</w:t>
      </w:r>
      <w:r w:rsidRPr="00217E61" w:rsidR="00FC65EE">
        <w:rPr>
          <w:rFonts w:ascii="Times New Roman" w:hAnsi="Times New Roman" w:cs="Times New Roman"/>
          <w:sz w:val="22"/>
          <w:szCs w:val="22"/>
        </w:rPr>
        <w:t>,</w:t>
      </w:r>
      <w:r w:rsidRPr="00217E61" w:rsidR="00FC65EE">
        <w:rPr>
          <w:rFonts w:ascii="Times New Roman" w:hAnsi="Times New Roman" w:cs="Times New Roman"/>
          <w:i/>
          <w:sz w:val="22"/>
          <w:szCs w:val="22"/>
        </w:rPr>
        <w:t xml:space="preserve"> “Vibrio glutinis </w:t>
      </w:r>
      <w:r w:rsidRPr="00DA6C30" w:rsidR="00FC65EE">
        <w:rPr>
          <w:rStyle w:val="source-name-string"/>
          <w:rFonts w:ascii="Times New Roman" w:hAnsi="Times New Roman" w:eastAsia="Times New Roman" w:cs="Times New Roman"/>
          <w:sz w:val="22"/>
          <w:szCs w:val="22"/>
        </w:rPr>
        <w:t>Muller, 1783”</w:t>
      </w:r>
      <w:r w:rsidRPr="00217E61" w:rsidR="00FC65EE">
        <w:rPr>
          <w:rFonts w:ascii="Times New Roman" w:hAnsi="Times New Roman" w:cs="Times New Roman"/>
          <w:sz w:val="22"/>
          <w:szCs w:val="22"/>
        </w:rPr>
        <w:t xml:space="preserve"> (misspelled) and place them into the same group </w:t>
      </w:r>
      <w:r w:rsidRPr="00217E61" w:rsidR="00456205">
        <w:rPr>
          <w:rFonts w:ascii="Times New Roman" w:hAnsi="Times New Roman" w:cs="Times New Roman"/>
          <w:sz w:val="22"/>
          <w:szCs w:val="22"/>
        </w:rPr>
        <w:t>[44</w:t>
      </w:r>
      <w:r w:rsidRPr="00217E61" w:rsidR="00E416DA">
        <w:rPr>
          <w:rFonts w:ascii="Times New Roman" w:hAnsi="Times New Roman" w:cs="Times New Roman"/>
          <w:sz w:val="22"/>
          <w:szCs w:val="22"/>
        </w:rPr>
        <w:t>]</w:t>
      </w:r>
      <w:r w:rsidRPr="00217E61" w:rsidR="00FC65EE">
        <w:rPr>
          <w:rFonts w:ascii="Times New Roman" w:hAnsi="Times New Roman" w:cs="Times New Roman"/>
          <w:sz w:val="22"/>
          <w:szCs w:val="22"/>
        </w:rPr>
        <w:t>. Closely related to reconciliation</w:t>
      </w:r>
      <w:ins w:author="djpmf" w:date="2013-08-13T07:56:00Z" w:id="279">
        <w:r w:rsidRPr="00DA6C30">
          <w:rPr>
            <w:rFonts w:ascii="Times New Roman" w:hAnsi="Times New Roman" w:cs="Times New Roman"/>
            <w:sz w:val="22"/>
            <w:szCs w:val="22"/>
          </w:rPr>
          <w:t>, the</w:t>
        </w:r>
      </w:ins>
      <w:r w:rsidRPr="00217E61" w:rsidR="00FC65EE">
        <w:rPr>
          <w:rFonts w:ascii="Times New Roman" w:hAnsi="Times New Roman" w:cs="Times New Roman"/>
          <w:sz w:val="22"/>
          <w:szCs w:val="22"/>
        </w:rPr>
        <w:t xml:space="preserve"> </w:t>
      </w:r>
      <w:r w:rsidRPr="00217E61" w:rsidR="00FC65EE">
        <w:rPr>
          <w:rFonts w:ascii="Times New Roman" w:hAnsi="Times New Roman" w:cs="Times New Roman"/>
          <w:b/>
          <w:sz w:val="22"/>
          <w:szCs w:val="22"/>
        </w:rPr>
        <w:t>resolution</w:t>
      </w:r>
      <w:r w:rsidRPr="00217E61" w:rsidR="00FC65EE">
        <w:rPr>
          <w:rFonts w:ascii="Times New Roman" w:hAnsi="Times New Roman" w:cs="Times New Roman"/>
          <w:sz w:val="22"/>
          <w:szCs w:val="22"/>
        </w:rPr>
        <w:t xml:space="preserve"> process </w:t>
      </w:r>
      <w:r w:rsidRPr="00217E61" w:rsidR="0084488E">
        <w:rPr>
          <w:rFonts w:ascii="Times New Roman" w:hAnsi="Times New Roman" w:cs="Times New Roman"/>
          <w:sz w:val="22"/>
          <w:szCs w:val="22"/>
        </w:rPr>
        <w:t>selects names that are “endorsed” by authoritative taxonomic sources</w:t>
      </w:r>
      <w:r w:rsidRPr="00217E61" w:rsidR="00B06761">
        <w:rPr>
          <w:rFonts w:ascii="Times New Roman" w:hAnsi="Times New Roman" w:cs="Times New Roman"/>
          <w:sz w:val="22"/>
          <w:szCs w:val="22"/>
        </w:rPr>
        <w:t xml:space="preserve"> -- </w:t>
      </w:r>
      <w:r w:rsidRPr="00217E61" w:rsidR="00FC65EE">
        <w:rPr>
          <w:rFonts w:ascii="Times New Roman" w:hAnsi="Times New Roman" w:cs="Times New Roman"/>
          <w:i/>
          <w:sz w:val="22"/>
          <w:szCs w:val="22"/>
        </w:rPr>
        <w:t>Pangagrellus redivivus</w:t>
      </w:r>
      <w:r w:rsidRPr="00217E61" w:rsidR="00B06761">
        <w:rPr>
          <w:rFonts w:ascii="Times New Roman" w:hAnsi="Times New Roman" w:cs="Times New Roman"/>
          <w:sz w:val="22"/>
          <w:szCs w:val="22"/>
        </w:rPr>
        <w:t xml:space="preserve"> in this case</w:t>
      </w:r>
      <w:ins w:author="djpmf" w:date="2013-08-13T07:56:00Z" w:id="280">
        <w:r w:rsidRPr="00DA6C30">
          <w:rPr>
            <w:rFonts w:ascii="Times New Roman" w:hAnsi="Times New Roman" w:cs="Times New Roman"/>
            <w:sz w:val="22"/>
            <w:szCs w:val="22"/>
          </w:rPr>
          <w:t>.</w:t>
        </w:r>
      </w:ins>
    </w:p>
    <w:p w:rsidRPr="00217E61" w:rsidR="00FC65EE" w:rsidP="00FE562D" w:rsidRDefault="00FC65EE" w14:paraId="328D4B09" w14:textId="77777777">
      <w:pPr>
        <w:rPr>
          <w:rFonts w:ascii="Times New Roman" w:hAnsi="Times New Roman" w:cs="Times New Roman"/>
          <w:b/>
          <w:sz w:val="22"/>
          <w:szCs w:val="22"/>
        </w:rPr>
      </w:pPr>
    </w:p>
    <w:p w:rsidRPr="00217E61" w:rsidR="002D4AAC" w:rsidP="00FE562D" w:rsidRDefault="00585E91" w14:paraId="71847314" w14:textId="77777777">
      <w:pPr>
        <w:rPr>
          <w:rFonts w:ascii="Times New Roman" w:hAnsi="Times New Roman" w:cs="Times New Roman"/>
          <w:sz w:val="22"/>
          <w:szCs w:val="22"/>
        </w:rPr>
      </w:pPr>
      <w:ins w:author="djpmf" w:date="2013-08-13T07:56:00Z" w:id="281">
        <w:r w:rsidRPr="00217E61">
          <w:rPr>
            <w:rFonts w:ascii="Times New Roman" w:hAnsi="Times New Roman" w:cs="Times New Roman"/>
            <w:sz w:val="22"/>
            <w:szCs w:val="22"/>
          </w:rPr>
          <w:t xml:space="preserve">The </w:t>
        </w:r>
      </w:ins>
      <w:r w:rsidRPr="00217E61" w:rsidR="00C16164">
        <w:rPr>
          <w:rFonts w:ascii="Times New Roman" w:hAnsi="Times New Roman" w:cs="Times New Roman"/>
          <w:sz w:val="22"/>
          <w:szCs w:val="22"/>
        </w:rPr>
        <w:t xml:space="preserve">GN Resolver project </w:t>
      </w:r>
      <w:r w:rsidRPr="00217E61" w:rsidR="00456205">
        <w:rPr>
          <w:rFonts w:ascii="Times New Roman" w:hAnsi="Times New Roman" w:cs="Times New Roman"/>
          <w:sz w:val="22"/>
          <w:szCs w:val="22"/>
        </w:rPr>
        <w:t>[</w:t>
      </w:r>
      <w:r w:rsidRPr="00217E61" w:rsidR="00CE5E74">
        <w:rPr>
          <w:rFonts w:ascii="Times New Roman" w:hAnsi="Times New Roman" w:cs="Times New Roman"/>
          <w:sz w:val="22"/>
          <w:szCs w:val="22"/>
        </w:rPr>
        <w:t>18</w:t>
      </w:r>
      <w:r w:rsidRPr="00217E61" w:rsidR="00E416DA">
        <w:rPr>
          <w:rFonts w:ascii="Times New Roman" w:hAnsi="Times New Roman" w:cs="Times New Roman"/>
          <w:sz w:val="22"/>
          <w:szCs w:val="22"/>
        </w:rPr>
        <w:t>]</w:t>
      </w:r>
      <w:r w:rsidRPr="00217E61" w:rsidR="006A1772">
        <w:rPr>
          <w:rFonts w:ascii="Times New Roman" w:hAnsi="Times New Roman" w:eastAsia="Times New Roman" w:cs="Times New Roman"/>
          <w:sz w:val="22"/>
          <w:szCs w:val="22"/>
          <w:shd w:val="clear" w:color="auto" w:fill="FFFFFF"/>
        </w:rPr>
        <w:t xml:space="preserve"> </w:t>
      </w:r>
      <w:r w:rsidRPr="00217E61" w:rsidR="00C16164">
        <w:rPr>
          <w:rFonts w:ascii="Times New Roman" w:hAnsi="Times New Roman" w:cs="Times New Roman"/>
          <w:sz w:val="22"/>
          <w:szCs w:val="22"/>
        </w:rPr>
        <w:t>takes a list of name strings</w:t>
      </w:r>
      <w:r w:rsidRPr="00217E61" w:rsidR="005B6204">
        <w:rPr>
          <w:rFonts w:ascii="Times New Roman" w:hAnsi="Times New Roman" w:cs="Times New Roman"/>
          <w:sz w:val="22"/>
          <w:szCs w:val="22"/>
        </w:rPr>
        <w:t xml:space="preserve"> in question and </w:t>
      </w:r>
      <w:ins w:author="djpmf" w:date="2013-08-13T07:58:00Z" w:id="282">
        <w:r w:rsidRPr="00217E61" w:rsidR="00076FC3">
          <w:rPr>
            <w:rFonts w:ascii="Times New Roman" w:hAnsi="Times New Roman" w:cs="Times New Roman"/>
            <w:sz w:val="22"/>
            <w:szCs w:val="22"/>
          </w:rPr>
          <w:t xml:space="preserve">attempts to </w:t>
        </w:r>
      </w:ins>
      <w:r w:rsidRPr="00217E61" w:rsidR="005B6204">
        <w:rPr>
          <w:rFonts w:ascii="Times New Roman" w:hAnsi="Times New Roman" w:cs="Times New Roman"/>
          <w:sz w:val="22"/>
          <w:szCs w:val="22"/>
        </w:rPr>
        <w:t>match them t</w:t>
      </w:r>
      <w:r w:rsidRPr="00217E61" w:rsidR="002469FC">
        <w:rPr>
          <w:rFonts w:ascii="Times New Roman" w:hAnsi="Times New Roman" w:cs="Times New Roman"/>
          <w:sz w:val="22"/>
          <w:szCs w:val="22"/>
        </w:rPr>
        <w:t>o scientific names stored in the Global Names Index (GNI)</w:t>
      </w:r>
      <w:r w:rsidRPr="00217E61" w:rsidR="005B6204">
        <w:rPr>
          <w:rFonts w:ascii="Times New Roman" w:hAnsi="Times New Roman" w:cs="Times New Roman"/>
          <w:sz w:val="22"/>
          <w:szCs w:val="22"/>
        </w:rPr>
        <w:t xml:space="preserve"> database. </w:t>
      </w:r>
      <w:ins w:author="djpmf" w:date="2013-08-13T07:59:00Z" w:id="283">
        <w:r w:rsidRPr="00217E61" w:rsidR="00076FC3">
          <w:rPr>
            <w:rFonts w:ascii="Times New Roman" w:hAnsi="Times New Roman" w:cs="Times New Roman"/>
            <w:sz w:val="22"/>
            <w:szCs w:val="22"/>
          </w:rPr>
          <w:t>Normally</w:t>
        </w:r>
      </w:ins>
      <w:ins w:author="djpmf" w:date="2013-08-13T07:57:00Z" w:id="284">
        <w:r w:rsidRPr="00217E61" w:rsidR="00076FC3">
          <w:rPr>
            <w:rFonts w:ascii="Times New Roman" w:hAnsi="Times New Roman" w:cs="Times New Roman"/>
            <w:sz w:val="22"/>
            <w:szCs w:val="22"/>
          </w:rPr>
          <w:t>,</w:t>
        </w:r>
      </w:ins>
      <w:r w:rsidRPr="00217E61" w:rsidR="005B6204">
        <w:rPr>
          <w:rFonts w:ascii="Times New Roman" w:hAnsi="Times New Roman" w:cs="Times New Roman"/>
          <w:sz w:val="22"/>
          <w:szCs w:val="22"/>
        </w:rPr>
        <w:t xml:space="preserve"> it tries to f</w:t>
      </w:r>
      <w:r w:rsidRPr="00217E61" w:rsidR="00BA4076">
        <w:rPr>
          <w:rFonts w:ascii="Times New Roman" w:hAnsi="Times New Roman" w:cs="Times New Roman"/>
          <w:sz w:val="22"/>
          <w:szCs w:val="22"/>
        </w:rPr>
        <w:t>ind match</w:t>
      </w:r>
      <w:ins w:author="djpmf" w:date="2013-08-13T07:57:00Z" w:id="285">
        <w:r w:rsidRPr="00217E61" w:rsidR="00076FC3">
          <w:rPr>
            <w:rFonts w:ascii="Times New Roman" w:hAnsi="Times New Roman" w:cs="Times New Roman"/>
            <w:sz w:val="22"/>
            <w:szCs w:val="22"/>
          </w:rPr>
          <w:t>es</w:t>
        </w:r>
      </w:ins>
      <w:r w:rsidRPr="00217E61" w:rsidR="00BA4076">
        <w:rPr>
          <w:rFonts w:ascii="Times New Roman" w:hAnsi="Times New Roman" w:cs="Times New Roman"/>
          <w:sz w:val="22"/>
          <w:szCs w:val="22"/>
        </w:rPr>
        <w:t xml:space="preserve"> in all</w:t>
      </w:r>
      <w:r w:rsidRPr="00217E61" w:rsidR="002469FC">
        <w:rPr>
          <w:rFonts w:ascii="Times New Roman" w:hAnsi="Times New Roman" w:cs="Times New Roman"/>
          <w:sz w:val="22"/>
          <w:szCs w:val="22"/>
        </w:rPr>
        <w:t xml:space="preserve"> GNI</w:t>
      </w:r>
      <w:r w:rsidRPr="00217E61" w:rsidR="00BA4076">
        <w:rPr>
          <w:rFonts w:ascii="Times New Roman" w:hAnsi="Times New Roman" w:cs="Times New Roman"/>
          <w:sz w:val="22"/>
          <w:szCs w:val="22"/>
        </w:rPr>
        <w:t xml:space="preserve"> data sources. If a data source states that the matched name is a synonym, </w:t>
      </w:r>
      <w:r w:rsidRPr="00217E61" w:rsidR="002D4AAC">
        <w:rPr>
          <w:rFonts w:ascii="Times New Roman" w:hAnsi="Times New Roman" w:cs="Times New Roman"/>
          <w:sz w:val="22"/>
          <w:szCs w:val="22"/>
        </w:rPr>
        <w:t xml:space="preserve">the </w:t>
      </w:r>
      <w:r w:rsidRPr="00217E61" w:rsidR="002469FC">
        <w:rPr>
          <w:rFonts w:ascii="Times New Roman" w:hAnsi="Times New Roman" w:cs="Times New Roman"/>
          <w:sz w:val="22"/>
          <w:szCs w:val="22"/>
        </w:rPr>
        <w:t xml:space="preserve">Resolver also returns the </w:t>
      </w:r>
      <w:r w:rsidRPr="00217E61" w:rsidR="00BA4076">
        <w:rPr>
          <w:rFonts w:ascii="Times New Roman" w:hAnsi="Times New Roman" w:cs="Times New Roman"/>
          <w:sz w:val="22"/>
          <w:szCs w:val="22"/>
        </w:rPr>
        <w:t xml:space="preserve">currently accepted </w:t>
      </w:r>
      <w:r w:rsidRPr="00797653" w:rsidR="002469FC">
        <w:rPr>
          <w:rFonts w:ascii="Times New Roman" w:hAnsi="Times New Roman" w:cs="Times New Roman"/>
          <w:sz w:val="22"/>
          <w:szCs w:val="22"/>
        </w:rPr>
        <w:t xml:space="preserve">name </w:t>
      </w:r>
      <w:r w:rsidRPr="00797653" w:rsidR="00BA4076">
        <w:rPr>
          <w:rFonts w:ascii="Times New Roman" w:hAnsi="Times New Roman" w:cs="Times New Roman"/>
          <w:sz w:val="22"/>
          <w:szCs w:val="22"/>
        </w:rPr>
        <w:t xml:space="preserve">according to </w:t>
      </w:r>
      <w:ins w:author="djpmf" w:date="2013-08-13T07:57:00Z" w:id="286">
        <w:r w:rsidRPr="00797653" w:rsidR="00076FC3">
          <w:rPr>
            <w:rFonts w:ascii="Times New Roman" w:hAnsi="Times New Roman" w:cs="Times New Roman"/>
            <w:sz w:val="22"/>
            <w:szCs w:val="22"/>
          </w:rPr>
          <w:t xml:space="preserve">that </w:t>
        </w:r>
      </w:ins>
      <w:r w:rsidRPr="00AC06EE" w:rsidR="002469FC">
        <w:rPr>
          <w:rFonts w:ascii="Times New Roman" w:hAnsi="Times New Roman" w:cs="Times New Roman"/>
          <w:sz w:val="22"/>
          <w:szCs w:val="22"/>
        </w:rPr>
        <w:t>data source</w:t>
      </w:r>
      <w:r w:rsidRPr="00AC06EE" w:rsidR="00BA4076">
        <w:rPr>
          <w:rFonts w:ascii="Times New Roman" w:hAnsi="Times New Roman" w:cs="Times New Roman"/>
          <w:sz w:val="22"/>
          <w:szCs w:val="22"/>
        </w:rPr>
        <w:t xml:space="preserve">. </w:t>
      </w:r>
      <w:r w:rsidRPr="00DA6C30" w:rsidR="002D4AAC">
        <w:rPr>
          <w:rFonts w:ascii="Times New Roman" w:hAnsi="Times New Roman" w:eastAsia="Times New Roman" w:cs="Times New Roman"/>
          <w:sz w:val="22"/>
          <w:szCs w:val="22"/>
        </w:rPr>
        <w:t xml:space="preserve">This tool is </w:t>
      </w:r>
      <w:ins w:author="djpmf" w:date="2013-08-13T07:59:00Z" w:id="287">
        <w:r w:rsidRPr="00DA6C30" w:rsidR="00076FC3">
          <w:rPr>
            <w:rFonts w:ascii="Times New Roman" w:hAnsi="Times New Roman" w:eastAsia="Times New Roman" w:cs="Times New Roman"/>
            <w:sz w:val="22"/>
            <w:szCs w:val="22"/>
          </w:rPr>
          <w:t xml:space="preserve">critical to addressing </w:t>
        </w:r>
      </w:ins>
      <w:r w:rsidRPr="00DA6C30" w:rsidR="002D4AAC">
        <w:rPr>
          <w:rFonts w:ascii="Times New Roman" w:hAnsi="Times New Roman" w:eastAsia="Times New Roman" w:cs="Times New Roman"/>
          <w:sz w:val="22"/>
          <w:szCs w:val="22"/>
        </w:rPr>
        <w:t>problems of synonymy, homonymy, and human errors accumulated over 2.5 centuries of binomial nomenclature history. Name resolution and reconciliation is a complex process and goes through six distinct stages</w:t>
      </w:r>
      <w:r w:rsidRPr="00DA6C30" w:rsidR="00923DEA">
        <w:rPr>
          <w:rFonts w:ascii="Times New Roman" w:hAnsi="Times New Roman" w:eastAsia="Times New Roman" w:cs="Times New Roman"/>
          <w:sz w:val="22"/>
          <w:szCs w:val="22"/>
        </w:rPr>
        <w:t xml:space="preserve"> (Table 1)</w:t>
      </w:r>
      <w:r w:rsidRPr="00DA6C30" w:rsidR="002D4AAC">
        <w:rPr>
          <w:rFonts w:ascii="Times New Roman" w:hAnsi="Times New Roman" w:eastAsia="Times New Roman" w:cs="Times New Roman"/>
          <w:sz w:val="22"/>
          <w:szCs w:val="22"/>
        </w:rPr>
        <w:t>. First is the</w:t>
      </w:r>
      <w:ins w:author="djpmf" w:date="2013-08-13T08:00:00Z" w:id="288">
        <w:r w:rsidRPr="00DA6C30" w:rsidR="00076FC3">
          <w:rPr>
            <w:rFonts w:ascii="Times New Roman" w:hAnsi="Times New Roman" w:eastAsia="Times New Roman" w:cs="Times New Roman"/>
            <w:sz w:val="22"/>
            <w:szCs w:val="22"/>
          </w:rPr>
          <w:t xml:space="preserve"> attempt to find</w:t>
        </w:r>
      </w:ins>
      <w:r w:rsidRPr="00DA6C30" w:rsidR="002D4AAC">
        <w:rPr>
          <w:rFonts w:ascii="Times New Roman" w:hAnsi="Times New Roman" w:eastAsia="Times New Roman" w:cs="Times New Roman"/>
          <w:sz w:val="22"/>
          <w:szCs w:val="22"/>
        </w:rPr>
        <w:t xml:space="preserve"> exact match of a name string (fast)</w:t>
      </w:r>
      <w:r w:rsidRPr="00DA6C30" w:rsidR="00923DEA">
        <w:rPr>
          <w:rFonts w:ascii="Times New Roman" w:hAnsi="Times New Roman" w:eastAsia="Times New Roman" w:cs="Times New Roman"/>
          <w:sz w:val="22"/>
          <w:szCs w:val="22"/>
        </w:rPr>
        <w:t>,</w:t>
      </w:r>
      <w:r w:rsidRPr="00DA6C30" w:rsidR="000C4A37">
        <w:rPr>
          <w:rFonts w:ascii="Times New Roman" w:hAnsi="Times New Roman" w:eastAsia="Times New Roman" w:cs="Times New Roman"/>
          <w:sz w:val="22"/>
          <w:szCs w:val="22"/>
        </w:rPr>
        <w:t xml:space="preserve"> </w:t>
      </w:r>
      <w:r w:rsidRPr="00DA6C30" w:rsidR="00923DEA">
        <w:rPr>
          <w:rFonts w:ascii="Times New Roman" w:hAnsi="Times New Roman" w:eastAsia="Times New Roman" w:cs="Times New Roman"/>
          <w:sz w:val="22"/>
          <w:szCs w:val="22"/>
        </w:rPr>
        <w:t>s</w:t>
      </w:r>
      <w:r w:rsidRPr="00DA6C30" w:rsidR="002D4AAC">
        <w:rPr>
          <w:rFonts w:ascii="Times New Roman" w:hAnsi="Times New Roman" w:eastAsia="Times New Roman" w:cs="Times New Roman"/>
          <w:sz w:val="22"/>
          <w:szCs w:val="22"/>
        </w:rPr>
        <w:t xml:space="preserve">econd is </w:t>
      </w:r>
      <w:ins w:author="djpmf" w:date="2013-08-13T08:00:00Z" w:id="289">
        <w:r w:rsidRPr="00DA6C30" w:rsidR="00076FC3">
          <w:rPr>
            <w:rFonts w:ascii="Times New Roman" w:hAnsi="Times New Roman" w:eastAsia="Times New Roman" w:cs="Times New Roman"/>
            <w:sz w:val="22"/>
            <w:szCs w:val="22"/>
          </w:rPr>
          <w:t xml:space="preserve">to find an </w:t>
        </w:r>
      </w:ins>
      <w:r w:rsidRPr="00DA6C30" w:rsidR="002D4AAC">
        <w:rPr>
          <w:rFonts w:ascii="Times New Roman" w:hAnsi="Times New Roman" w:eastAsia="Times New Roman" w:cs="Times New Roman"/>
          <w:sz w:val="22"/>
          <w:szCs w:val="22"/>
        </w:rPr>
        <w:t>exact match of canonical form (slow</w:t>
      </w:r>
      <w:ins w:author="djpmf" w:date="2013-08-13T08:00:00Z" w:id="290">
        <w:r w:rsidRPr="00DA6C30" w:rsidR="00076FC3">
          <w:rPr>
            <w:rFonts w:ascii="Times New Roman" w:hAnsi="Times New Roman" w:eastAsia="Times New Roman" w:cs="Times New Roman"/>
            <w:sz w:val="22"/>
            <w:szCs w:val="22"/>
          </w:rPr>
          <w:t xml:space="preserve"> because it </w:t>
        </w:r>
      </w:ins>
      <w:r w:rsidRPr="00DA6C30" w:rsidR="002D4AAC">
        <w:rPr>
          <w:rFonts w:ascii="Times New Roman" w:hAnsi="Times New Roman" w:eastAsia="Times New Roman" w:cs="Times New Roman"/>
          <w:sz w:val="22"/>
          <w:szCs w:val="22"/>
        </w:rPr>
        <w:t>requires parsing of the input name strings)</w:t>
      </w:r>
      <w:r w:rsidRPr="00DA6C30" w:rsidR="00923DEA">
        <w:rPr>
          <w:rFonts w:ascii="Times New Roman" w:hAnsi="Times New Roman" w:eastAsia="Times New Roman" w:cs="Times New Roman"/>
          <w:sz w:val="22"/>
          <w:szCs w:val="22"/>
        </w:rPr>
        <w:t xml:space="preserve">, </w:t>
      </w:r>
      <w:r w:rsidRPr="00DA6C30" w:rsidR="002D4AAC">
        <w:rPr>
          <w:rFonts w:ascii="Times New Roman" w:hAnsi="Times New Roman" w:eastAsia="Times New Roman" w:cs="Times New Roman"/>
          <w:sz w:val="22"/>
          <w:szCs w:val="22"/>
        </w:rPr>
        <w:t xml:space="preserve">third is </w:t>
      </w:r>
      <w:ins w:author="djpmf" w:date="2013-08-13T08:00:00Z" w:id="291">
        <w:r w:rsidRPr="00DA6C30" w:rsidR="00076FC3">
          <w:rPr>
            <w:rFonts w:ascii="Times New Roman" w:hAnsi="Times New Roman" w:eastAsia="Times New Roman" w:cs="Times New Roman"/>
            <w:sz w:val="22"/>
            <w:szCs w:val="22"/>
          </w:rPr>
          <w:t xml:space="preserve">to attempt </w:t>
        </w:r>
      </w:ins>
      <w:r w:rsidRPr="00DA6C30" w:rsidR="002D4AAC">
        <w:rPr>
          <w:rFonts w:ascii="Times New Roman" w:hAnsi="Times New Roman" w:eastAsia="Times New Roman" w:cs="Times New Roman"/>
          <w:sz w:val="22"/>
          <w:szCs w:val="22"/>
        </w:rPr>
        <w:t xml:space="preserve">fuzzy matching of the name (slow, </w:t>
      </w:r>
      <w:ins w:author="djpmf" w:date="2013-08-13T08:00:00Z" w:id="292">
        <w:r w:rsidRPr="00DA6C30" w:rsidR="00076FC3">
          <w:rPr>
            <w:rFonts w:ascii="Times New Roman" w:hAnsi="Times New Roman" w:eastAsia="Times New Roman" w:cs="Times New Roman"/>
            <w:sz w:val="22"/>
            <w:szCs w:val="22"/>
          </w:rPr>
          <w:t xml:space="preserve">as it </w:t>
        </w:r>
      </w:ins>
      <w:r w:rsidRPr="00DA6C30" w:rsidR="002D4AAC">
        <w:rPr>
          <w:rFonts w:ascii="Times New Roman" w:hAnsi="Times New Roman" w:eastAsia="Times New Roman" w:cs="Times New Roman"/>
          <w:sz w:val="22"/>
          <w:szCs w:val="22"/>
        </w:rPr>
        <w:t>requires fuzzy matching algorithm). Fo</w:t>
      </w:r>
      <w:r w:rsidRPr="00DA6C30" w:rsidR="000A7B6E">
        <w:rPr>
          <w:rFonts w:ascii="Times New Roman" w:hAnsi="Times New Roman" w:eastAsia="Times New Roman" w:cs="Times New Roman"/>
          <w:sz w:val="22"/>
          <w:szCs w:val="22"/>
        </w:rPr>
        <w:t>u</w:t>
      </w:r>
      <w:r w:rsidRPr="00DA6C30" w:rsidR="002D4AAC">
        <w:rPr>
          <w:rFonts w:ascii="Times New Roman" w:hAnsi="Times New Roman" w:eastAsia="Times New Roman" w:cs="Times New Roman"/>
          <w:sz w:val="22"/>
          <w:szCs w:val="22"/>
        </w:rPr>
        <w:t xml:space="preserve">rth is </w:t>
      </w:r>
      <w:ins w:author="djpmf" w:date="2013-08-13T08:00:00Z" w:id="293">
        <w:r w:rsidRPr="00DA6C30" w:rsidR="00076FC3">
          <w:rPr>
            <w:rFonts w:ascii="Times New Roman" w:hAnsi="Times New Roman" w:eastAsia="Times New Roman" w:cs="Times New Roman"/>
            <w:sz w:val="22"/>
            <w:szCs w:val="22"/>
          </w:rPr>
          <w:t xml:space="preserve">the attempt to find an </w:t>
        </w:r>
      </w:ins>
      <w:r w:rsidRPr="00DA6C30" w:rsidR="002D4AAC">
        <w:rPr>
          <w:rFonts w:ascii="Times New Roman" w:hAnsi="Times New Roman" w:eastAsia="Times New Roman" w:cs="Times New Roman"/>
          <w:sz w:val="22"/>
          <w:szCs w:val="22"/>
        </w:rPr>
        <w:t xml:space="preserve">exact match of unmatched infraspecies </w:t>
      </w:r>
      <w:ins w:author="djpmf" w:date="2013-08-13T08:01:00Z" w:id="294">
        <w:r w:rsidRPr="00DA6C30" w:rsidR="00076FC3">
          <w:rPr>
            <w:rFonts w:ascii="Times New Roman" w:hAnsi="Times New Roman" w:eastAsia="Times New Roman" w:cs="Times New Roman"/>
            <w:sz w:val="22"/>
            <w:szCs w:val="22"/>
          </w:rPr>
          <w:t xml:space="preserve">names at the </w:t>
        </w:r>
      </w:ins>
      <w:r w:rsidRPr="00DA6C30" w:rsidR="002D4AAC">
        <w:rPr>
          <w:rFonts w:ascii="Times New Roman" w:hAnsi="Times New Roman" w:eastAsia="Times New Roman" w:cs="Times New Roman"/>
          <w:sz w:val="22"/>
          <w:szCs w:val="22"/>
        </w:rPr>
        <w:t xml:space="preserve">species level (fast), fifth is </w:t>
      </w:r>
      <w:ins w:author="djpmf" w:date="2013-08-13T08:01:00Z" w:id="295">
        <w:r w:rsidRPr="00DA6C30" w:rsidR="00076FC3">
          <w:rPr>
            <w:rFonts w:ascii="Times New Roman" w:hAnsi="Times New Roman" w:eastAsia="Times New Roman" w:cs="Times New Roman"/>
            <w:sz w:val="22"/>
            <w:szCs w:val="22"/>
          </w:rPr>
          <w:t xml:space="preserve">the </w:t>
        </w:r>
      </w:ins>
      <w:r w:rsidRPr="00DA6C30" w:rsidR="002D4AAC">
        <w:rPr>
          <w:rFonts w:ascii="Times New Roman" w:hAnsi="Times New Roman" w:eastAsia="Times New Roman" w:cs="Times New Roman"/>
          <w:sz w:val="22"/>
          <w:szCs w:val="22"/>
        </w:rPr>
        <w:t xml:space="preserve">fuzzy match of the same (slow), </w:t>
      </w:r>
      <w:ins w:author="djpmf" w:date="2013-08-13T08:01:00Z" w:id="296">
        <w:r w:rsidRPr="00DA6C30" w:rsidR="00076FC3">
          <w:rPr>
            <w:rFonts w:ascii="Times New Roman" w:hAnsi="Times New Roman" w:eastAsia="Times New Roman" w:cs="Times New Roman"/>
            <w:sz w:val="22"/>
            <w:szCs w:val="22"/>
          </w:rPr>
          <w:t xml:space="preserve">and finally the system seeks </w:t>
        </w:r>
      </w:ins>
      <w:r w:rsidRPr="00DA6C30" w:rsidR="002D4AAC">
        <w:rPr>
          <w:rFonts w:ascii="Times New Roman" w:hAnsi="Times New Roman" w:eastAsia="Times New Roman" w:cs="Times New Roman"/>
          <w:sz w:val="22"/>
          <w:szCs w:val="22"/>
        </w:rPr>
        <w:t>exact match</w:t>
      </w:r>
      <w:ins w:author="djpmf" w:date="2013-08-13T08:01:00Z" w:id="297">
        <w:r w:rsidRPr="00DA6C30" w:rsidR="00076FC3">
          <w:rPr>
            <w:rFonts w:ascii="Times New Roman" w:hAnsi="Times New Roman" w:eastAsia="Times New Roman" w:cs="Times New Roman"/>
            <w:sz w:val="22"/>
            <w:szCs w:val="22"/>
          </w:rPr>
          <w:t>es</w:t>
        </w:r>
      </w:ins>
      <w:r w:rsidRPr="00DA6C30" w:rsidR="002D4AAC">
        <w:rPr>
          <w:rFonts w:ascii="Times New Roman" w:hAnsi="Times New Roman" w:eastAsia="Times New Roman" w:cs="Times New Roman"/>
          <w:sz w:val="22"/>
          <w:szCs w:val="22"/>
        </w:rPr>
        <w:t xml:space="preserve"> of unmatched species and infraspecies </w:t>
      </w:r>
      <w:ins w:author="djpmf" w:date="2013-08-13T08:01:00Z" w:id="298">
        <w:r w:rsidRPr="00DA6C30" w:rsidR="00076FC3">
          <w:rPr>
            <w:rFonts w:ascii="Times New Roman" w:hAnsi="Times New Roman" w:eastAsia="Times New Roman" w:cs="Times New Roman"/>
            <w:sz w:val="22"/>
            <w:szCs w:val="22"/>
          </w:rPr>
          <w:t xml:space="preserve">at </w:t>
        </w:r>
      </w:ins>
      <w:r w:rsidRPr="00DA6C30" w:rsidR="002D4AAC">
        <w:rPr>
          <w:rFonts w:ascii="Times New Roman" w:hAnsi="Times New Roman" w:eastAsia="Times New Roman" w:cs="Times New Roman"/>
          <w:sz w:val="22"/>
          <w:szCs w:val="22"/>
        </w:rPr>
        <w:t xml:space="preserve">the </w:t>
      </w:r>
      <w:ins w:author="djpmf" w:date="2013-08-13T08:02:00Z" w:id="299">
        <w:r w:rsidRPr="00DA6C30" w:rsidR="00076FC3">
          <w:rPr>
            <w:rFonts w:ascii="Times New Roman" w:hAnsi="Times New Roman" w:eastAsia="Times New Roman" w:cs="Times New Roman"/>
            <w:sz w:val="22"/>
            <w:szCs w:val="22"/>
          </w:rPr>
          <w:t xml:space="preserve">level of </w:t>
        </w:r>
      </w:ins>
      <w:r w:rsidRPr="00DA6C30" w:rsidR="002D4AAC">
        <w:rPr>
          <w:rFonts w:ascii="Times New Roman" w:hAnsi="Times New Roman" w:eastAsia="Times New Roman" w:cs="Times New Roman"/>
          <w:sz w:val="22"/>
          <w:szCs w:val="22"/>
        </w:rPr>
        <w:t xml:space="preserve">genus (fast). The resulting match score is heuristic and is expressed in a number from 0 to 1, where 1 is absolute certainty </w:t>
      </w:r>
      <w:ins w:author="djpmf" w:date="2013-08-13T08:02:00Z" w:id="300">
        <w:r w:rsidRPr="00DA6C30" w:rsidR="00076FC3">
          <w:rPr>
            <w:rFonts w:ascii="Times New Roman" w:hAnsi="Times New Roman" w:eastAsia="Times New Roman" w:cs="Times New Roman"/>
            <w:sz w:val="22"/>
            <w:szCs w:val="22"/>
          </w:rPr>
          <w:t>that the string is a name</w:t>
        </w:r>
      </w:ins>
      <w:r w:rsidRPr="00DA6C30" w:rsidR="002D4AAC">
        <w:rPr>
          <w:rFonts w:ascii="Times New Roman" w:hAnsi="Times New Roman" w:eastAsia="Times New Roman" w:cs="Times New Roman"/>
          <w:sz w:val="22"/>
          <w:szCs w:val="22"/>
        </w:rPr>
        <w:t>, 0 is certainty the string is not a name</w:t>
      </w:r>
      <w:ins w:author="djpmf" w:date="2013-08-13T08:02:00Z" w:id="301">
        <w:r w:rsidRPr="00DA6C30" w:rsidR="00076FC3">
          <w:rPr>
            <w:rFonts w:ascii="Times New Roman" w:hAnsi="Times New Roman" w:eastAsia="Times New Roman" w:cs="Times New Roman"/>
            <w:sz w:val="22"/>
            <w:szCs w:val="22"/>
          </w:rPr>
          <w:t xml:space="preserve"> known to us</w:t>
        </w:r>
      </w:ins>
      <w:r w:rsidRPr="00DA6C30" w:rsidR="002D4AAC">
        <w:rPr>
          <w:rFonts w:ascii="Times New Roman" w:hAnsi="Times New Roman" w:eastAsia="Times New Roman" w:cs="Times New Roman"/>
          <w:sz w:val="22"/>
          <w:szCs w:val="22"/>
        </w:rPr>
        <w:t>, 0.5 is indecision (starting point).</w:t>
      </w:r>
      <w:r w:rsidRPr="00217E61" w:rsidR="002D4AAC">
        <w:rPr>
          <w:rFonts w:ascii="Times New Roman" w:hAnsi="Times New Roman" w:cs="Times New Roman"/>
          <w:sz w:val="22"/>
          <w:szCs w:val="22"/>
        </w:rPr>
        <w:t xml:space="preserve"> </w:t>
      </w:r>
    </w:p>
    <w:p w:rsidRPr="00797653" w:rsidR="00764CF0" w:rsidP="00FE562D" w:rsidRDefault="00764CF0" w14:paraId="013FCC2B" w14:textId="77777777">
      <w:pPr>
        <w:rPr>
          <w:rFonts w:ascii="Times New Roman" w:hAnsi="Times New Roman" w:cs="Times New Roman"/>
          <w:sz w:val="22"/>
          <w:szCs w:val="22"/>
        </w:rPr>
      </w:pPr>
    </w:p>
    <w:p w:rsidRPr="00217E61" w:rsidR="00764CF0" w:rsidP="00FE562D" w:rsidRDefault="00764CF0" w14:paraId="07883184" w14:textId="77777777">
      <w:pPr>
        <w:rPr>
          <w:rFonts w:ascii="Times New Roman" w:hAnsi="Times New Roman" w:eastAsia="Times New Roman" w:cs="Times New Roman"/>
          <w:sz w:val="22"/>
          <w:szCs w:val="22"/>
        </w:rPr>
      </w:pPr>
      <w:r w:rsidRPr="00AC06EE">
        <w:rPr>
          <w:rFonts w:ascii="Times New Roman" w:hAnsi="Times New Roman" w:cs="Times New Roman"/>
          <w:sz w:val="22"/>
          <w:szCs w:val="22"/>
        </w:rPr>
        <w:t>Table 1. Six match types of name strings reconciliation.</w:t>
      </w:r>
    </w:p>
    <w:p w:rsidRPr="00217E61" w:rsidR="002D4AAC" w:rsidP="00FE562D" w:rsidRDefault="002D4AAC" w14:paraId="0EE048A8" w14:textId="77777777">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27"/>
        <w:gridCol w:w="1493"/>
        <w:gridCol w:w="2216"/>
        <w:gridCol w:w="2719"/>
        <w:gridCol w:w="2821"/>
      </w:tblGrid>
      <w:tr w:rsidRPr="00DA6C30" w:rsidR="00F94656" w:rsidTr="0560F6FE" w14:paraId="3CA2B17D" w14:textId="77777777">
        <w:tc>
          <w:tcPr>
            <w:tcW w:w="327" w:type="dxa"/>
            <w:shd w:val="clear" w:color="auto" w:fill="D9D9D9" w:themeFill="background1" w:themeFillShade="D9"/>
            <w:tcMar/>
          </w:tcPr>
          <w:p w:rsidRPr="00217E61" w:rsidR="00F94656" w:rsidP="00FE562D" w:rsidRDefault="00F94656" w14:paraId="4D5020BF" w14:textId="77777777">
            <w:pPr>
              <w:jc w:val="left"/>
              <w:rPr>
                <w:rFonts w:ascii="Times New Roman" w:hAnsi="Times New Roman" w:cs="Times New Roman"/>
                <w:sz w:val="22"/>
              </w:rPr>
            </w:pPr>
          </w:p>
        </w:tc>
        <w:tc>
          <w:tcPr>
            <w:tcW w:w="1493" w:type="dxa"/>
            <w:shd w:val="clear" w:color="auto" w:fill="D9D9D9" w:themeFill="background1" w:themeFillShade="D9"/>
            <w:tcMar/>
          </w:tcPr>
          <w:p w:rsidRPr="00217E61" w:rsidR="00F94656" w:rsidP="00FE562D" w:rsidRDefault="00F94656" w14:paraId="16051B10" w14:textId="77777777">
            <w:pPr>
              <w:jc w:val="left"/>
              <w:rPr>
                <w:rFonts w:ascii="Times New Roman" w:hAnsi="Times New Roman" w:cs="Times New Roman"/>
                <w:sz w:val="22"/>
              </w:rPr>
            </w:pPr>
            <w:r w:rsidRPr="00DA6C30">
              <w:rPr>
                <w:rFonts w:ascii="Times New Roman" w:hAnsi="Times New Roman" w:cs="Times New Roman"/>
                <w:sz w:val="22"/>
              </w:rPr>
              <w:t>Match type</w:t>
            </w:r>
          </w:p>
        </w:tc>
        <w:tc>
          <w:tcPr>
            <w:tcW w:w="2216" w:type="dxa"/>
            <w:shd w:val="clear" w:color="auto" w:fill="D9D9D9" w:themeFill="background1" w:themeFillShade="D9"/>
            <w:tcMar/>
          </w:tcPr>
          <w:p w:rsidR="00F94656" w:rsidP="00FE562D" w:rsidRDefault="00F94656" w14:paraId="5CEC0489" w14:textId="77777777">
            <w:pPr>
              <w:rPr>
                <w:ins w:author="Dmitry Mozzherin" w:date="2013-08-13T10:13:00Z" w:id="302"/>
                <w:rFonts w:ascii="Times New Roman" w:hAnsi="Times New Roman" w:cs="Times New Roman"/>
                <w:sz w:val="22"/>
              </w:rPr>
            </w:pPr>
            <w:ins w:author="Dmitry Mozzherin" w:date="2013-08-13T10:13:00Z" w:id="303">
              <w:r w:rsidRPr="0560F6FE">
                <w:rPr>
                  <w:rFonts w:ascii="Times New Roman" w:hAnsi="Times New Roman" w:eastAsia="Times New Roman" w:cs="Times New Roman"/>
                  <w:sz w:val="22"/>
                  <w:szCs w:val="22"/>
                </w:rPr>
                <w:t>Name string</w:t>
              </w:r>
            </w:ins>
          </w:p>
        </w:tc>
        <w:tc>
          <w:tcPr>
            <w:tcW w:w="2719" w:type="dxa"/>
            <w:shd w:val="clear" w:color="auto" w:fill="D9D9D9" w:themeFill="background1" w:themeFillShade="D9"/>
            <w:tcMar/>
          </w:tcPr>
          <w:p w:rsidRPr="00217E61" w:rsidR="00F94656" w:rsidP="00F94656" w:rsidRDefault="00F94656" w14:paraId="6576DFCC" w14:textId="77777777">
            <w:pPr>
              <w:jc w:val="left"/>
              <w:rPr>
                <w:rFonts w:ascii="Times New Roman" w:hAnsi="Times New Roman" w:cs="Times New Roman"/>
                <w:sz w:val="22"/>
              </w:rPr>
            </w:pPr>
            <w:ins w:author="Dmitry Mozzherin" w:date="2013-08-13T10:13:00Z" w:id="304">
              <w:r w:rsidRPr="0560F6FE">
                <w:rPr>
                  <w:rFonts w:ascii="Times New Roman" w:hAnsi="Times New Roman" w:eastAsia="Times New Roman" w:cs="Times New Roman"/>
                  <w:sz w:val="22"/>
                  <w:szCs w:val="22"/>
                </w:rPr>
                <w:t xml:space="preserve"> </w:t>
              </w:r>
            </w:ins>
            <w:r w:rsidRPr="0560F6FE">
              <w:rPr>
                <w:rFonts w:ascii="Times New Roman" w:hAnsi="Times New Roman" w:eastAsia="Times New Roman" w:cs="Times New Roman"/>
                <w:sz w:val="22"/>
                <w:szCs w:val="22"/>
              </w:rPr>
              <w:t>Name string</w:t>
            </w:r>
            <w:ins w:author="Dmitry Mozzherin" w:date="2013-08-13T10:14:00Z" w:id="305">
              <w:r w:rsidRPr="0560F6FE">
                <w:rPr>
                  <w:rFonts w:ascii="Times New Roman" w:hAnsi="Times New Roman" w:eastAsia="Times New Roman" w:cs="Times New Roman"/>
                  <w:sz w:val="22"/>
                  <w:szCs w:val="22"/>
                </w:rPr>
                <w:t xml:space="preserve"> </w:t>
              </w:r>
            </w:ins>
            <w:ins w:author="Dmitry Mozzherin" w:date="2013-08-13T10:15:00Z" w:id="306">
              <w:r w:rsidRPr="0560F6FE">
                <w:rPr>
                  <w:rFonts w:ascii="Times New Roman" w:hAnsi="Times New Roman" w:eastAsia="Times New Roman" w:cs="Times New Roman"/>
                  <w:sz w:val="22"/>
                  <w:szCs w:val="22"/>
                </w:rPr>
                <w:t>to match</w:t>
              </w:r>
            </w:ins>
          </w:p>
        </w:tc>
        <w:tc>
          <w:tcPr>
            <w:tcW w:w="2821" w:type="dxa"/>
            <w:shd w:val="clear" w:color="auto" w:fill="D9D9D9" w:themeFill="background1" w:themeFillShade="D9"/>
            <w:tcMar/>
          </w:tcPr>
          <w:p w:rsidRPr="00217E61" w:rsidR="00F94656" w:rsidP="00FE562D" w:rsidRDefault="00F94656" w14:paraId="1C7481C2" w14:textId="77777777">
            <w:pPr>
              <w:jc w:val="left"/>
              <w:rPr>
                <w:rFonts w:ascii="Times New Roman" w:hAnsi="Times New Roman" w:cs="Times New Roman"/>
                <w:sz w:val="22"/>
              </w:rPr>
            </w:pPr>
            <w:r w:rsidRPr="00DA6C30">
              <w:rPr>
                <w:rFonts w:ascii="Times New Roman" w:hAnsi="Times New Roman" w:cs="Times New Roman"/>
                <w:sz w:val="22"/>
              </w:rPr>
              <w:t>Matched by</w:t>
            </w:r>
          </w:p>
        </w:tc>
      </w:tr>
      <w:tr w:rsidRPr="00DA6C30" w:rsidR="00F94656" w:rsidTr="0560F6FE" w14:paraId="7725A3D1" w14:textId="77777777">
        <w:tc>
          <w:tcPr>
            <w:tcW w:w="327" w:type="dxa"/>
            <w:tcMar/>
          </w:tcPr>
          <w:p w:rsidRPr="00217E61" w:rsidR="00F94656" w:rsidP="00FE562D" w:rsidRDefault="00F94656" w14:paraId="487FE339" w14:textId="77777777">
            <w:pPr>
              <w:jc w:val="left"/>
              <w:rPr>
                <w:rFonts w:ascii="Times New Roman" w:hAnsi="Times New Roman" w:cs="Times New Roman"/>
                <w:sz w:val="22"/>
              </w:rPr>
            </w:pPr>
            <w:r w:rsidRPr="00DA6C30">
              <w:rPr>
                <w:rFonts w:ascii="Times New Roman" w:hAnsi="Times New Roman" w:cs="Times New Roman"/>
                <w:sz w:val="22"/>
              </w:rPr>
              <w:t>1</w:t>
            </w:r>
          </w:p>
        </w:tc>
        <w:tc>
          <w:tcPr>
            <w:tcW w:w="1493" w:type="dxa"/>
            <w:tcMar/>
          </w:tcPr>
          <w:p w:rsidRPr="00217E61" w:rsidR="00F94656" w:rsidP="00FE562D" w:rsidRDefault="00F94656" w14:paraId="6D3CE13D" w14:textId="77777777">
            <w:pPr>
              <w:jc w:val="left"/>
              <w:rPr>
                <w:rFonts w:ascii="Times New Roman" w:hAnsi="Times New Roman" w:cs="Times New Roman"/>
                <w:sz w:val="22"/>
              </w:rPr>
            </w:pPr>
            <w:r w:rsidRPr="00DA6C30">
              <w:rPr>
                <w:rFonts w:ascii="Times New Roman" w:hAnsi="Times New Roman" w:cs="Times New Roman"/>
                <w:sz w:val="22"/>
              </w:rPr>
              <w:t>Exact match</w:t>
            </w:r>
          </w:p>
        </w:tc>
        <w:tc>
          <w:tcPr>
            <w:tcW w:w="2216" w:type="dxa"/>
            <w:tcMar/>
          </w:tcPr>
          <w:p w:rsidRPr="00F94656" w:rsidR="00F94656" w:rsidP="00F94656" w:rsidRDefault="00F94656" w14:paraId="5399D1B4" w14:textId="77777777">
            <w:pPr>
              <w:jc w:val="left"/>
              <w:rPr>
                <w:rFonts w:ascii="Times New Roman" w:hAnsi="Times New Roman" w:cs="Times New Roman"/>
                <w:sz w:val="22"/>
              </w:rPr>
            </w:pPr>
            <w:ins w:author="Dmitry Mozzherin" w:date="2013-08-13T10:14:00Z" w:id="307">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ins>
          </w:p>
        </w:tc>
        <w:tc>
          <w:tcPr>
            <w:tcW w:w="2719" w:type="dxa"/>
            <w:tcMar/>
          </w:tcPr>
          <w:p w:rsidRPr="00217E61" w:rsidR="00F94656" w:rsidP="00FE562D" w:rsidRDefault="00F94656" w14:paraId="4F0EB9A3" w14:textId="77777777">
            <w:pPr>
              <w:jc w:val="left"/>
              <w:rPr>
                <w:rFonts w:ascii="Times New Roman" w:hAnsi="Times New Roman" w:cs="Times New Roman"/>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c>
          <w:tcPr>
            <w:tcW w:w="2821" w:type="dxa"/>
            <w:tcMar/>
          </w:tcPr>
          <w:p w:rsidRPr="00217E61" w:rsidR="00F94656" w:rsidP="00FE562D" w:rsidRDefault="00F94656" w14:paraId="02F4747D" w14:textId="77777777">
            <w:pPr>
              <w:jc w:val="left"/>
              <w:rPr>
                <w:rFonts w:ascii="Times New Roman" w:hAnsi="Times New Roman" w:cs="Times New Roman"/>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r>
      <w:tr w:rsidRPr="00DA6C30" w:rsidR="00F94656" w:rsidTr="0560F6FE" w14:paraId="1F28B136" w14:textId="77777777">
        <w:trPr>
          <w:trHeight w:val="530"/>
        </w:trPr>
        <w:tc>
          <w:tcPr>
            <w:tcW w:w="327" w:type="dxa"/>
            <w:tcMar/>
          </w:tcPr>
          <w:p w:rsidRPr="00217E61" w:rsidR="00F94656" w:rsidP="00FE562D" w:rsidRDefault="00F94656" w14:paraId="7A0A82E8" w14:textId="77777777">
            <w:pPr>
              <w:jc w:val="left"/>
              <w:rPr>
                <w:rFonts w:ascii="Times New Roman" w:hAnsi="Times New Roman" w:cs="Times New Roman"/>
                <w:sz w:val="22"/>
              </w:rPr>
            </w:pPr>
            <w:r w:rsidRPr="00DA6C30">
              <w:rPr>
                <w:rFonts w:ascii="Times New Roman" w:hAnsi="Times New Roman" w:cs="Times New Roman"/>
                <w:sz w:val="22"/>
              </w:rPr>
              <w:t>2</w:t>
            </w:r>
          </w:p>
        </w:tc>
        <w:tc>
          <w:tcPr>
            <w:tcW w:w="1493" w:type="dxa"/>
            <w:tcMar/>
          </w:tcPr>
          <w:p w:rsidRPr="00217E61" w:rsidR="00F94656" w:rsidP="00FE562D" w:rsidRDefault="00F94656" w14:paraId="004D0A7A" w14:textId="77777777">
            <w:pPr>
              <w:jc w:val="left"/>
              <w:rPr>
                <w:rFonts w:ascii="Times New Roman" w:hAnsi="Times New Roman" w:cs="Times New Roman"/>
                <w:sz w:val="22"/>
              </w:rPr>
            </w:pPr>
            <w:r w:rsidRPr="00DA6C30">
              <w:rPr>
                <w:rFonts w:ascii="Times New Roman" w:hAnsi="Times New Roman" w:cs="Times New Roman"/>
                <w:sz w:val="22"/>
              </w:rPr>
              <w:t>Canonical form</w:t>
            </w:r>
          </w:p>
          <w:p w:rsidRPr="00217E61" w:rsidR="00F94656" w:rsidP="00FE562D" w:rsidRDefault="00F94656" w14:paraId="2697981A" w14:textId="77777777">
            <w:pPr>
              <w:jc w:val="left"/>
              <w:rPr>
                <w:rFonts w:ascii="Times New Roman" w:hAnsi="Times New Roman" w:cs="Times New Roman"/>
                <w:sz w:val="22"/>
              </w:rPr>
            </w:pPr>
            <w:r w:rsidRPr="00DA6C30">
              <w:rPr>
                <w:rFonts w:ascii="Times New Roman" w:hAnsi="Times New Roman" w:cs="Times New Roman"/>
                <w:sz w:val="22"/>
              </w:rPr>
              <w:t>exact match</w:t>
            </w:r>
          </w:p>
        </w:tc>
        <w:tc>
          <w:tcPr>
            <w:tcW w:w="2216" w:type="dxa"/>
            <w:tcMar/>
          </w:tcPr>
          <w:p w:rsidRPr="00F94656" w:rsidR="00F94656" w:rsidP="00F94656" w:rsidRDefault="00F94656" w14:paraId="20B2F69D" w14:textId="77777777">
            <w:pPr>
              <w:jc w:val="left"/>
              <w:rPr>
                <w:rFonts w:ascii="Times New Roman" w:hAnsi="Times New Roman" w:cs="Times New Roman"/>
                <w:sz w:val="22"/>
              </w:rPr>
            </w:pPr>
            <w:ins w:author="Dmitry Mozzherin" w:date="2013-08-13T10:14:00Z" w:id="308">
              <w:r w:rsidRPr="00DA6C30">
                <w:rPr>
                  <w:rFonts w:ascii="Times New Roman" w:hAnsi="Times New Roman" w:cs="Times New Roman"/>
                  <w:i/>
                  <w:sz w:val="22"/>
                </w:rPr>
                <w:t>Puma concolor</w:t>
              </w:r>
              <w:r w:rsidRPr="00DA6C30">
                <w:rPr>
                  <w:rFonts w:ascii="Times New Roman" w:hAnsi="Times New Roman" w:cs="Times New Roman"/>
                  <w:sz w:val="22"/>
                </w:rPr>
                <w:t xml:space="preserve"> (Linn.)</w:t>
              </w:r>
            </w:ins>
          </w:p>
        </w:tc>
        <w:tc>
          <w:tcPr>
            <w:tcW w:w="2719" w:type="dxa"/>
            <w:tcMar/>
          </w:tcPr>
          <w:p w:rsidRPr="00217E61" w:rsidR="00F94656" w:rsidP="00FE562D" w:rsidRDefault="00F94656" w14:paraId="0CABACBF" w14:textId="77777777">
            <w:pPr>
              <w:jc w:val="left"/>
              <w:rPr>
                <w:rFonts w:ascii="Times New Roman" w:hAnsi="Times New Roman" w:cs="Times New Roman"/>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c>
          <w:tcPr>
            <w:tcW w:w="2821" w:type="dxa"/>
            <w:tcMar/>
          </w:tcPr>
          <w:p w:rsidRPr="00217E61" w:rsidR="00F94656" w:rsidP="003F585E" w:rsidRDefault="00F94656" w14:paraId="310EC858" w14:textId="77777777">
            <w:pPr>
              <w:jc w:val="left"/>
              <w:rPr>
                <w:rFonts w:ascii="Times New Roman" w:hAnsi="Times New Roman" w:cs="Times New Roman"/>
                <w:i/>
                <w:sz w:val="22"/>
              </w:rPr>
            </w:pPr>
            <w:r w:rsidRPr="00217E61">
              <w:rPr>
                <w:rFonts w:ascii="Times New Roman" w:hAnsi="Times New Roman" w:cs="Times New Roman"/>
                <w:i/>
                <w:sz w:val="22"/>
              </w:rPr>
              <w:t>Puma concolor</w:t>
            </w:r>
          </w:p>
        </w:tc>
      </w:tr>
      <w:tr w:rsidRPr="00DA6C30" w:rsidR="00F94656" w:rsidTr="0560F6FE" w14:paraId="33C9145F" w14:textId="77777777">
        <w:tc>
          <w:tcPr>
            <w:tcW w:w="327" w:type="dxa"/>
            <w:tcMar/>
          </w:tcPr>
          <w:p w:rsidRPr="00217E61" w:rsidR="00F94656" w:rsidP="00FE562D" w:rsidRDefault="00F94656" w14:paraId="772324E7" w14:textId="77777777">
            <w:pPr>
              <w:jc w:val="left"/>
              <w:rPr>
                <w:rFonts w:ascii="Times New Roman" w:hAnsi="Times New Roman" w:cs="Times New Roman"/>
                <w:sz w:val="22"/>
              </w:rPr>
            </w:pPr>
            <w:r w:rsidRPr="00DA6C30">
              <w:rPr>
                <w:rFonts w:ascii="Times New Roman" w:hAnsi="Times New Roman" w:cs="Times New Roman"/>
                <w:sz w:val="22"/>
              </w:rPr>
              <w:t>3</w:t>
            </w:r>
          </w:p>
        </w:tc>
        <w:tc>
          <w:tcPr>
            <w:tcW w:w="1493" w:type="dxa"/>
            <w:tcMar/>
          </w:tcPr>
          <w:p w:rsidRPr="00217E61" w:rsidR="00F94656" w:rsidP="00FE562D" w:rsidRDefault="00F94656" w14:paraId="1A4BAC47" w14:textId="77777777">
            <w:pPr>
              <w:jc w:val="left"/>
              <w:rPr>
                <w:rFonts w:ascii="Times New Roman" w:hAnsi="Times New Roman" w:cs="Times New Roman"/>
                <w:sz w:val="22"/>
              </w:rPr>
            </w:pPr>
            <w:r w:rsidRPr="00DA6C30">
              <w:rPr>
                <w:rFonts w:ascii="Times New Roman" w:hAnsi="Times New Roman" w:cs="Times New Roman"/>
                <w:sz w:val="22"/>
              </w:rPr>
              <w:t>Canonical form</w:t>
            </w:r>
          </w:p>
          <w:p w:rsidRPr="00217E61" w:rsidR="00F94656" w:rsidP="00FE562D" w:rsidRDefault="00F94656" w14:paraId="641CEB18" w14:textId="77777777">
            <w:pPr>
              <w:jc w:val="left"/>
              <w:rPr>
                <w:rFonts w:ascii="Times New Roman" w:hAnsi="Times New Roman" w:cs="Times New Roman"/>
                <w:sz w:val="22"/>
              </w:rPr>
            </w:pPr>
            <w:r w:rsidRPr="00DA6C30">
              <w:rPr>
                <w:rFonts w:ascii="Times New Roman" w:hAnsi="Times New Roman" w:cs="Times New Roman"/>
                <w:sz w:val="22"/>
              </w:rPr>
              <w:t>fuzzy match</w:t>
            </w:r>
          </w:p>
        </w:tc>
        <w:tc>
          <w:tcPr>
            <w:tcW w:w="2216" w:type="dxa"/>
            <w:tcMar/>
          </w:tcPr>
          <w:p w:rsidRPr="00F94656" w:rsidR="00F94656" w:rsidP="00F94656" w:rsidRDefault="00F94656" w14:paraId="4473E69D" w14:textId="77777777">
            <w:pPr>
              <w:jc w:val="left"/>
              <w:rPr>
                <w:rFonts w:ascii="Times New Roman" w:hAnsi="Times New Roman" w:cs="Times New Roman"/>
                <w:sz w:val="22"/>
              </w:rPr>
            </w:pPr>
            <w:ins w:author="Dmitry Mozzherin" w:date="2013-08-13T10:14:00Z" w:id="309">
              <w:r w:rsidRPr="00DA6C30">
                <w:rPr>
                  <w:rFonts w:ascii="Times New Roman" w:hAnsi="Times New Roman" w:cs="Times New Roman"/>
                  <w:i/>
                  <w:sz w:val="22"/>
                </w:rPr>
                <w:t>Puma cancolor</w:t>
              </w:r>
              <w:r w:rsidRPr="00DA6C30">
                <w:rPr>
                  <w:rFonts w:ascii="Times New Roman" w:hAnsi="Times New Roman" w:cs="Times New Roman"/>
                  <w:sz w:val="22"/>
                </w:rPr>
                <w:t xml:space="preserve"> (Linn.)</w:t>
              </w:r>
            </w:ins>
          </w:p>
        </w:tc>
        <w:tc>
          <w:tcPr>
            <w:tcW w:w="2719" w:type="dxa"/>
            <w:tcMar/>
          </w:tcPr>
          <w:p w:rsidRPr="00217E61" w:rsidR="00F94656" w:rsidP="00FE562D" w:rsidRDefault="00F94656" w14:paraId="2D62E848" w14:textId="77777777">
            <w:pPr>
              <w:jc w:val="left"/>
              <w:rPr>
                <w:rFonts w:ascii="Times New Roman" w:hAnsi="Times New Roman" w:cs="Times New Roman"/>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c>
          <w:tcPr>
            <w:tcW w:w="2821" w:type="dxa"/>
            <w:tcMar/>
          </w:tcPr>
          <w:p w:rsidRPr="00217E61" w:rsidR="00F94656" w:rsidP="003F585E" w:rsidRDefault="00F94656" w14:paraId="4675E46D" w14:textId="77777777">
            <w:pPr>
              <w:jc w:val="left"/>
              <w:rPr>
                <w:rFonts w:ascii="Times New Roman" w:hAnsi="Times New Roman" w:cs="Times New Roman"/>
                <w:i/>
                <w:sz w:val="22"/>
              </w:rPr>
            </w:pPr>
            <w:r w:rsidRPr="00217E61">
              <w:rPr>
                <w:rFonts w:ascii="Times New Roman" w:hAnsi="Times New Roman" w:cs="Times New Roman"/>
                <w:i/>
                <w:sz w:val="22"/>
              </w:rPr>
              <w:t>Puma c[ao]ncolor</w:t>
            </w:r>
          </w:p>
        </w:tc>
      </w:tr>
      <w:tr w:rsidRPr="00DA6C30" w:rsidR="00F94656" w:rsidTr="0560F6FE" w14:paraId="7568F77C" w14:textId="77777777">
        <w:tc>
          <w:tcPr>
            <w:tcW w:w="327" w:type="dxa"/>
            <w:tcMar/>
          </w:tcPr>
          <w:p w:rsidRPr="00217E61" w:rsidR="00F94656" w:rsidP="00FE562D" w:rsidRDefault="00F94656" w14:paraId="441F5422" w14:textId="77777777">
            <w:pPr>
              <w:jc w:val="left"/>
              <w:rPr>
                <w:rFonts w:ascii="Times New Roman" w:hAnsi="Times New Roman" w:cs="Times New Roman"/>
                <w:sz w:val="22"/>
              </w:rPr>
            </w:pPr>
            <w:r w:rsidRPr="00DA6C30">
              <w:rPr>
                <w:rFonts w:ascii="Times New Roman" w:hAnsi="Times New Roman" w:cs="Times New Roman"/>
                <w:sz w:val="22"/>
              </w:rPr>
              <w:t>4</w:t>
            </w:r>
          </w:p>
        </w:tc>
        <w:tc>
          <w:tcPr>
            <w:tcW w:w="1493" w:type="dxa"/>
            <w:tcMar/>
          </w:tcPr>
          <w:p w:rsidRPr="00217E61" w:rsidR="00F94656" w:rsidP="00FE562D" w:rsidRDefault="00F94656" w14:paraId="00EB6B1B" w14:textId="77777777">
            <w:pPr>
              <w:jc w:val="left"/>
              <w:rPr>
                <w:rFonts w:ascii="Times New Roman" w:hAnsi="Times New Roman" w:cs="Times New Roman"/>
                <w:sz w:val="22"/>
              </w:rPr>
            </w:pPr>
            <w:r w:rsidRPr="00DA6C30">
              <w:rPr>
                <w:rFonts w:ascii="Times New Roman" w:hAnsi="Times New Roman" w:cs="Times New Roman"/>
                <w:sz w:val="22"/>
              </w:rPr>
              <w:t xml:space="preserve">Partial species </w:t>
            </w:r>
          </w:p>
          <w:p w:rsidRPr="00217E61" w:rsidR="00F94656" w:rsidP="00FE562D" w:rsidRDefault="00F94656" w14:paraId="62789A9C" w14:textId="77777777">
            <w:pPr>
              <w:jc w:val="left"/>
              <w:rPr>
                <w:rFonts w:ascii="Times New Roman" w:hAnsi="Times New Roman" w:cs="Times New Roman"/>
                <w:sz w:val="22"/>
              </w:rPr>
            </w:pPr>
            <w:r w:rsidRPr="00DA6C30">
              <w:rPr>
                <w:rFonts w:ascii="Times New Roman" w:hAnsi="Times New Roman" w:cs="Times New Roman"/>
                <w:sz w:val="22"/>
              </w:rPr>
              <w:t>exact match</w:t>
            </w:r>
          </w:p>
        </w:tc>
        <w:tc>
          <w:tcPr>
            <w:tcW w:w="2216" w:type="dxa"/>
            <w:tcMar/>
          </w:tcPr>
          <w:p w:rsidRPr="00F94656" w:rsidR="00F94656" w:rsidP="00F94656" w:rsidRDefault="00F94656" w14:paraId="47D04E88" w14:textId="77777777">
            <w:pPr>
              <w:jc w:val="left"/>
              <w:rPr>
                <w:rFonts w:ascii="Times New Roman" w:hAnsi="Times New Roman" w:eastAsia="Times New Roman" w:cs="Times New Roman"/>
                <w:i/>
                <w:iCs/>
                <w:sz w:val="22"/>
              </w:rPr>
            </w:pPr>
            <w:ins w:author="Dmitry Mozzherin" w:date="2013-08-13T10:14:00Z" w:id="310">
              <w:r w:rsidRPr="00DA6C30">
                <w:rPr>
                  <w:rFonts w:ascii="Times New Roman" w:hAnsi="Times New Roman" w:cs="Times New Roman"/>
                  <w:i/>
                  <w:sz w:val="22"/>
                </w:rPr>
                <w:t xml:space="preserve">Puma concolor </w:t>
              </w:r>
              <w:r w:rsidRPr="00DA6C30">
                <w:rPr>
                  <w:rFonts w:ascii="Times New Roman" w:hAnsi="Times New Roman" w:eastAsia="Times New Roman" w:cs="Times New Roman"/>
                  <w:i/>
                  <w:iCs/>
                  <w:sz w:val="22"/>
                </w:rPr>
                <w:t>cabreaae</w:t>
              </w:r>
            </w:ins>
          </w:p>
        </w:tc>
        <w:tc>
          <w:tcPr>
            <w:tcW w:w="2719" w:type="dxa"/>
            <w:tcMar/>
          </w:tcPr>
          <w:p w:rsidRPr="00217E61" w:rsidR="00F94656" w:rsidP="00FE562D" w:rsidRDefault="00F94656" w14:paraId="1D618004" w14:textId="77777777">
            <w:pPr>
              <w:jc w:val="left"/>
              <w:rPr>
                <w:rFonts w:ascii="Times New Roman" w:hAnsi="Times New Roman" w:cs="Times New Roman"/>
                <w:i/>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c>
          <w:tcPr>
            <w:tcW w:w="2821" w:type="dxa"/>
            <w:tcMar/>
          </w:tcPr>
          <w:p w:rsidRPr="00217E61" w:rsidR="00F94656" w:rsidP="00AD165F" w:rsidRDefault="00F94656" w14:paraId="4078CD4E" w14:textId="77777777">
            <w:pPr>
              <w:jc w:val="left"/>
              <w:rPr>
                <w:rFonts w:ascii="Times New Roman" w:hAnsi="Times New Roman" w:cs="Times New Roman"/>
                <w:i/>
                <w:sz w:val="22"/>
              </w:rPr>
            </w:pPr>
            <w:r w:rsidRPr="00217E61">
              <w:rPr>
                <w:rFonts w:ascii="Times New Roman" w:hAnsi="Times New Roman" w:cs="Times New Roman"/>
                <w:i/>
                <w:sz w:val="22"/>
              </w:rPr>
              <w:t>Puma concolor</w:t>
            </w:r>
          </w:p>
        </w:tc>
      </w:tr>
      <w:tr w:rsidRPr="00DA6C30" w:rsidR="00F94656" w:rsidTr="0560F6FE" w14:paraId="024778E9" w14:textId="77777777">
        <w:tc>
          <w:tcPr>
            <w:tcW w:w="327" w:type="dxa"/>
            <w:tcMar/>
          </w:tcPr>
          <w:p w:rsidRPr="00217E61" w:rsidR="00F94656" w:rsidP="003F585E" w:rsidRDefault="00F94656" w14:paraId="56EB3B31" w14:textId="77777777">
            <w:pPr>
              <w:jc w:val="left"/>
              <w:rPr>
                <w:rFonts w:ascii="Times New Roman" w:hAnsi="Times New Roman" w:cs="Times New Roman"/>
                <w:sz w:val="22"/>
              </w:rPr>
            </w:pPr>
            <w:r w:rsidRPr="00DA6C30">
              <w:rPr>
                <w:rFonts w:ascii="Times New Roman" w:hAnsi="Times New Roman" w:cs="Times New Roman"/>
                <w:sz w:val="22"/>
              </w:rPr>
              <w:t>5</w:t>
            </w:r>
          </w:p>
        </w:tc>
        <w:tc>
          <w:tcPr>
            <w:tcW w:w="1493" w:type="dxa"/>
            <w:tcMar/>
          </w:tcPr>
          <w:p w:rsidRPr="00217E61" w:rsidR="00F94656" w:rsidP="003F585E" w:rsidRDefault="00F94656" w14:paraId="194ABD6A" w14:textId="77777777">
            <w:pPr>
              <w:jc w:val="left"/>
              <w:rPr>
                <w:rFonts w:ascii="Times New Roman" w:hAnsi="Times New Roman" w:cs="Times New Roman"/>
                <w:sz w:val="22"/>
              </w:rPr>
            </w:pPr>
            <w:r w:rsidRPr="00DA6C30">
              <w:rPr>
                <w:rFonts w:ascii="Times New Roman" w:hAnsi="Times New Roman" w:cs="Times New Roman"/>
                <w:sz w:val="22"/>
              </w:rPr>
              <w:t xml:space="preserve">Partial species </w:t>
            </w:r>
          </w:p>
          <w:p w:rsidRPr="00217E61" w:rsidR="00F94656" w:rsidP="003F585E" w:rsidRDefault="00F94656" w14:paraId="63515396" w14:textId="77777777">
            <w:pPr>
              <w:jc w:val="left"/>
              <w:rPr>
                <w:rFonts w:ascii="Times New Roman" w:hAnsi="Times New Roman" w:cs="Times New Roman"/>
                <w:sz w:val="22"/>
              </w:rPr>
            </w:pPr>
            <w:r w:rsidRPr="00DA6C30">
              <w:rPr>
                <w:rFonts w:ascii="Times New Roman" w:hAnsi="Times New Roman" w:cs="Times New Roman"/>
                <w:sz w:val="22"/>
              </w:rPr>
              <w:t>fuzzy match</w:t>
            </w:r>
          </w:p>
        </w:tc>
        <w:tc>
          <w:tcPr>
            <w:tcW w:w="2216" w:type="dxa"/>
            <w:tcMar/>
          </w:tcPr>
          <w:p w:rsidRPr="00DA6C30" w:rsidR="00F94656" w:rsidP="00F94656" w:rsidRDefault="00F94656" w14:paraId="420097A8" w14:textId="77777777">
            <w:pPr>
              <w:jc w:val="left"/>
              <w:rPr>
                <w:rFonts w:ascii="Times New Roman" w:hAnsi="Times New Roman" w:cs="Times New Roman"/>
                <w:i/>
                <w:sz w:val="22"/>
              </w:rPr>
            </w:pPr>
            <w:ins w:author="Dmitry Mozzherin" w:date="2013-08-13T10:14:00Z" w:id="311">
              <w:r w:rsidRPr="00DA6C30">
                <w:rPr>
                  <w:rFonts w:ascii="Times New Roman" w:hAnsi="Times New Roman" w:cs="Times New Roman"/>
                  <w:i/>
                  <w:sz w:val="22"/>
                </w:rPr>
                <w:t xml:space="preserve">Puma cancolor cabrear </w:t>
              </w:r>
            </w:ins>
          </w:p>
        </w:tc>
        <w:tc>
          <w:tcPr>
            <w:tcW w:w="2719" w:type="dxa"/>
            <w:tcMar/>
          </w:tcPr>
          <w:p w:rsidRPr="00217E61" w:rsidR="00F94656" w:rsidP="00FE562D" w:rsidRDefault="00F94656" w14:paraId="2BC6CCAB" w14:textId="77777777">
            <w:pPr>
              <w:jc w:val="left"/>
              <w:rPr>
                <w:rFonts w:ascii="Times New Roman" w:hAnsi="Times New Roman" w:cs="Times New Roman"/>
                <w:sz w:val="22"/>
              </w:rPr>
            </w:pPr>
            <w:r w:rsidRPr="00DA6C30">
              <w:rPr>
                <w:rFonts w:ascii="Times New Roman" w:hAnsi="Times New Roman" w:cs="Times New Roman"/>
                <w:i/>
                <w:sz w:val="22"/>
              </w:rPr>
              <w:t xml:space="preserve">Puma concolor </w:t>
            </w:r>
            <w:r w:rsidRPr="00DA6C30">
              <w:rPr>
                <w:rFonts w:ascii="Times New Roman" w:hAnsi="Times New Roman" w:cs="Times New Roman"/>
                <w:sz w:val="22"/>
              </w:rPr>
              <w:t>(Linnaeus, 1771)</w:t>
            </w:r>
          </w:p>
        </w:tc>
        <w:tc>
          <w:tcPr>
            <w:tcW w:w="2821" w:type="dxa"/>
            <w:tcMar/>
          </w:tcPr>
          <w:p w:rsidRPr="00217E61" w:rsidR="00F94656" w:rsidP="00FE562D" w:rsidRDefault="00F94656" w14:paraId="04A67E49" w14:textId="77777777">
            <w:pPr>
              <w:jc w:val="left"/>
              <w:rPr>
                <w:rFonts w:ascii="Times New Roman" w:hAnsi="Times New Roman" w:cs="Times New Roman"/>
                <w:i/>
                <w:sz w:val="22"/>
              </w:rPr>
            </w:pPr>
            <w:r w:rsidRPr="00217E61">
              <w:rPr>
                <w:rFonts w:ascii="Times New Roman" w:hAnsi="Times New Roman" w:cs="Times New Roman"/>
                <w:i/>
                <w:sz w:val="22"/>
              </w:rPr>
              <w:t>Puma c[ao]ncolor</w:t>
            </w:r>
          </w:p>
        </w:tc>
      </w:tr>
      <w:tr w:rsidRPr="00DA6C30" w:rsidR="00F94656" w:rsidTr="0560F6FE" w14:paraId="25A8B169" w14:textId="77777777">
        <w:tc>
          <w:tcPr>
            <w:tcW w:w="327" w:type="dxa"/>
            <w:tcMar/>
          </w:tcPr>
          <w:p w:rsidRPr="00217E61" w:rsidR="00F94656" w:rsidP="00FE562D" w:rsidRDefault="00F94656" w14:paraId="0AF63394" w14:textId="77777777">
            <w:pPr>
              <w:jc w:val="left"/>
              <w:rPr>
                <w:rFonts w:ascii="Times New Roman" w:hAnsi="Times New Roman" w:cs="Times New Roman"/>
                <w:sz w:val="22"/>
              </w:rPr>
            </w:pPr>
            <w:r w:rsidRPr="00DA6C30">
              <w:rPr>
                <w:rFonts w:ascii="Times New Roman" w:hAnsi="Times New Roman" w:cs="Times New Roman"/>
                <w:sz w:val="22"/>
              </w:rPr>
              <w:t>6</w:t>
            </w:r>
          </w:p>
        </w:tc>
        <w:tc>
          <w:tcPr>
            <w:tcW w:w="1493" w:type="dxa"/>
            <w:tcMar/>
          </w:tcPr>
          <w:p w:rsidRPr="00217E61" w:rsidR="00F94656" w:rsidP="00FE562D" w:rsidRDefault="00F94656" w14:paraId="22255956" w14:textId="77777777">
            <w:pPr>
              <w:jc w:val="left"/>
              <w:rPr>
                <w:rFonts w:ascii="Times New Roman" w:hAnsi="Times New Roman" w:cs="Times New Roman"/>
                <w:sz w:val="22"/>
              </w:rPr>
            </w:pPr>
            <w:r w:rsidRPr="00DA6C30">
              <w:rPr>
                <w:rFonts w:ascii="Times New Roman" w:hAnsi="Times New Roman" w:cs="Times New Roman"/>
                <w:sz w:val="22"/>
              </w:rPr>
              <w:t xml:space="preserve">Partial genus </w:t>
            </w:r>
          </w:p>
          <w:p w:rsidRPr="00217E61" w:rsidR="00F94656" w:rsidP="00FE562D" w:rsidRDefault="00F94656" w14:paraId="0DE0F4EE" w14:textId="77777777">
            <w:pPr>
              <w:jc w:val="left"/>
              <w:rPr>
                <w:rFonts w:ascii="Times New Roman" w:hAnsi="Times New Roman" w:cs="Times New Roman"/>
                <w:sz w:val="22"/>
              </w:rPr>
            </w:pPr>
            <w:r w:rsidRPr="00DA6C30">
              <w:rPr>
                <w:rFonts w:ascii="Times New Roman" w:hAnsi="Times New Roman" w:cs="Times New Roman"/>
                <w:sz w:val="22"/>
              </w:rPr>
              <w:t xml:space="preserve">exact match </w:t>
            </w:r>
          </w:p>
        </w:tc>
        <w:tc>
          <w:tcPr>
            <w:tcW w:w="2216" w:type="dxa"/>
            <w:tcMar/>
          </w:tcPr>
          <w:p w:rsidRPr="00F94656" w:rsidR="00F94656" w:rsidP="00F94656" w:rsidRDefault="00F94656" w14:paraId="0A20F7A3" w14:textId="77777777">
            <w:pPr>
              <w:jc w:val="left"/>
              <w:rPr>
                <w:rFonts w:ascii="Times New Roman" w:hAnsi="Times New Roman" w:eastAsia="Times New Roman" w:cs="Times New Roman"/>
                <w:sz w:val="22"/>
              </w:rPr>
            </w:pPr>
            <w:ins w:author="Dmitry Mozzherin" w:date="2013-08-13T10:14:00Z" w:id="312">
              <w:r w:rsidRPr="00217E61">
                <w:rPr>
                  <w:rFonts w:ascii="Times New Roman" w:hAnsi="Times New Roman" w:eastAsia="Times New Roman" w:cs="Times New Roman"/>
                  <w:i/>
                  <w:sz w:val="22"/>
                </w:rPr>
                <w:t>Puma yagouaroundi</w:t>
              </w:r>
              <w:r w:rsidRPr="00217E61">
                <w:rPr>
                  <w:rFonts w:ascii="Times New Roman" w:hAnsi="Times New Roman" w:eastAsia="Times New Roman" w:cs="Times New Roman"/>
                  <w:sz w:val="22"/>
                </w:rPr>
                <w:t xml:space="preserve"> (Geoffroy, 1803)</w:t>
              </w:r>
            </w:ins>
          </w:p>
        </w:tc>
        <w:tc>
          <w:tcPr>
            <w:tcW w:w="2719" w:type="dxa"/>
            <w:tcMar/>
          </w:tcPr>
          <w:p w:rsidRPr="00217E61" w:rsidR="00F94656" w:rsidP="00764CF0" w:rsidRDefault="00F94656" w14:paraId="2DC8E7A5" w14:textId="77777777">
            <w:pPr>
              <w:jc w:val="left"/>
              <w:rPr>
                <w:rFonts w:ascii="Times New Roman" w:hAnsi="Times New Roman" w:cs="Times New Roman"/>
                <w:sz w:val="22"/>
              </w:rPr>
            </w:pPr>
            <w:r w:rsidRPr="00DA6C30">
              <w:rPr>
                <w:rFonts w:ascii="Times New Roman" w:hAnsi="Times New Roman" w:cs="Times New Roman"/>
                <w:i/>
                <w:sz w:val="22"/>
              </w:rPr>
              <w:t xml:space="preserve">Puma </w:t>
            </w:r>
          </w:p>
        </w:tc>
        <w:tc>
          <w:tcPr>
            <w:tcW w:w="2821" w:type="dxa"/>
            <w:tcMar/>
          </w:tcPr>
          <w:p w:rsidRPr="00217E61" w:rsidR="00F94656" w:rsidP="00FE562D" w:rsidRDefault="00F94656" w14:paraId="0F6B6259" w14:textId="77777777">
            <w:pPr>
              <w:jc w:val="left"/>
              <w:rPr>
                <w:rFonts w:ascii="Times New Roman" w:hAnsi="Times New Roman" w:cs="Times New Roman"/>
                <w:i/>
                <w:sz w:val="22"/>
              </w:rPr>
            </w:pPr>
            <w:r w:rsidRPr="00217E61">
              <w:rPr>
                <w:rFonts w:ascii="Times New Roman" w:hAnsi="Times New Roman" w:cs="Times New Roman"/>
                <w:i/>
                <w:sz w:val="22"/>
              </w:rPr>
              <w:t>Puma</w:t>
            </w:r>
          </w:p>
        </w:tc>
      </w:tr>
    </w:tbl>
    <w:p w:rsidRPr="00217E61" w:rsidR="000C4A37" w:rsidP="00FE562D" w:rsidRDefault="000C4A37" w14:paraId="53AAC666" w14:textId="77777777">
      <w:pPr>
        <w:rPr>
          <w:rFonts w:ascii="Times New Roman" w:hAnsi="Times New Roman" w:cs="Times New Roman"/>
          <w:sz w:val="22"/>
          <w:szCs w:val="22"/>
        </w:rPr>
      </w:pPr>
    </w:p>
    <w:p w:rsidRPr="00217E61" w:rsidR="00A352CE" w:rsidP="00FE562D" w:rsidRDefault="00AD3554" w14:paraId="598A108E"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 xml:space="preserve">The largest project the system was tested against so far was finding names in full corpus of Biodiversity Heritage library. </w:t>
      </w:r>
      <w:ins w:author="djpmf" w:date="2013-08-13T08:03:00Z" w:id="313">
        <w:r w:rsidRPr="0560F6FE" w:rsidR="00076FC3">
          <w:rPr>
            <w:rFonts w:ascii="Times New Roman" w:hAnsi="Times New Roman" w:eastAsia="Times New Roman" w:cs="Times New Roman"/>
            <w:sz w:val="22"/>
            <w:szCs w:val="22"/>
          </w:rPr>
          <w:t xml:space="preserve">The average </w:t>
        </w:r>
      </w:ins>
      <w:r w:rsidRPr="0560F6FE">
        <w:rPr>
          <w:rFonts w:ascii="Times New Roman" w:hAnsi="Times New Roman" w:eastAsia="Times New Roman" w:cs="Times New Roman"/>
          <w:sz w:val="22"/>
          <w:szCs w:val="22"/>
        </w:rPr>
        <w:t>throu</w:t>
      </w:r>
      <w:r w:rsidRPr="0560F6FE" w:rsidR="00243028">
        <w:rPr>
          <w:rFonts w:ascii="Times New Roman" w:hAnsi="Times New Roman" w:eastAsia="Times New Roman" w:cs="Times New Roman"/>
          <w:sz w:val="22"/>
          <w:szCs w:val="22"/>
        </w:rPr>
        <w:t>gh</w:t>
      </w:r>
      <w:r w:rsidRPr="0560F6FE" w:rsidR="007012CE">
        <w:rPr>
          <w:rFonts w:ascii="Times New Roman" w:hAnsi="Times New Roman" w:eastAsia="Times New Roman" w:cs="Times New Roman"/>
          <w:sz w:val="22"/>
          <w:szCs w:val="22"/>
        </w:rPr>
        <w:t>put was 6</w:t>
      </w:r>
      <w:r w:rsidRPr="0560F6FE">
        <w:rPr>
          <w:rFonts w:ascii="Times New Roman" w:hAnsi="Times New Roman" w:eastAsia="Times New Roman" w:cs="Times New Roman"/>
          <w:sz w:val="22"/>
          <w:szCs w:val="22"/>
        </w:rPr>
        <w:t xml:space="preserve">00 000 names a day. </w:t>
      </w:r>
      <w:r w:rsidRPr="0560F6FE" w:rsidR="002469FC">
        <w:rPr>
          <w:rFonts w:ascii="Times New Roman" w:hAnsi="Times New Roman" w:eastAsia="Times New Roman" w:cs="Times New Roman"/>
          <w:sz w:val="22"/>
          <w:szCs w:val="22"/>
        </w:rPr>
        <w:t>Curren</w:t>
      </w:r>
      <w:r w:rsidRPr="0560F6FE" w:rsidR="00130ABC">
        <w:rPr>
          <w:rFonts w:ascii="Times New Roman" w:hAnsi="Times New Roman" w:eastAsia="Times New Roman" w:cs="Times New Roman"/>
          <w:sz w:val="22"/>
          <w:szCs w:val="22"/>
        </w:rPr>
        <w:t xml:space="preserve">t usage of the system is about </w:t>
      </w:r>
      <w:r w:rsidRPr="00217E61" w:rsidR="00290685">
        <w:rPr>
          <w:rFonts w:ascii="Times New Roman" w:hAnsi="Times New Roman" w:cs="Times New Roman"/>
          <w:sz w:val="22"/>
          <w:szCs w:val="22"/>
        </w:rPr>
        <w:br/>
      </w:r>
      <w:r w:rsidRPr="0560F6FE" w:rsidR="00130ABC">
        <w:rPr>
          <w:rFonts w:ascii="Times New Roman" w:hAnsi="Times New Roman" w:eastAsia="Times New Roman" w:cs="Times New Roman"/>
          <w:sz w:val="22"/>
          <w:szCs w:val="22"/>
        </w:rPr>
        <w:t>4</w:t>
      </w:r>
      <w:r w:rsidRPr="0560F6FE" w:rsidR="002469FC">
        <w:rPr>
          <w:rFonts w:ascii="Times New Roman" w:hAnsi="Times New Roman" w:eastAsia="Times New Roman" w:cs="Times New Roman"/>
          <w:sz w:val="22"/>
          <w:szCs w:val="22"/>
        </w:rPr>
        <w:t>0 000 requests a day.</w:t>
      </w:r>
    </w:p>
    <w:p w:rsidRPr="00217E61" w:rsidR="00680AF8" w:rsidP="00FE562D" w:rsidRDefault="00680AF8" w14:paraId="20AA037C" w14:textId="77777777">
      <w:pPr>
        <w:rPr>
          <w:rFonts w:ascii="Times New Roman" w:hAnsi="Times New Roman" w:cs="Times New Roman"/>
          <w:sz w:val="22"/>
          <w:szCs w:val="22"/>
        </w:rPr>
      </w:pPr>
    </w:p>
    <w:p w:rsidRPr="00217E61" w:rsidR="002E06E8" w:rsidP="00FE562D" w:rsidRDefault="00680AF8" w14:paraId="3554751A" w14:textId="77777777">
      <w:pPr>
        <w:rPr>
          <w:rFonts w:ascii="Times New Roman" w:hAnsi="Times New Roman" w:cs="Times New Roman"/>
          <w:sz w:val="22"/>
          <w:szCs w:val="22"/>
        </w:rPr>
      </w:pPr>
      <w:r w:rsidRPr="00217E61">
        <w:rPr>
          <w:rFonts w:ascii="Times New Roman" w:hAnsi="Times New Roman" w:cs="Times New Roman"/>
          <w:sz w:val="22"/>
          <w:szCs w:val="22"/>
        </w:rPr>
        <w:t>Several</w:t>
      </w:r>
      <w:r w:rsidRPr="00217E61" w:rsidR="002E06E8">
        <w:rPr>
          <w:rFonts w:ascii="Times New Roman" w:hAnsi="Times New Roman" w:cs="Times New Roman"/>
          <w:sz w:val="22"/>
          <w:szCs w:val="22"/>
        </w:rPr>
        <w:t xml:space="preserve"> original algorithms are at the core of the reconciliation: Name parsing (atomizing) algorithm developed by Dmitry Mozzherin allows to find semantic meaning for different parts of a scientific name</w:t>
      </w:r>
      <w:r w:rsidRPr="00217E61" w:rsidR="00B06761">
        <w:rPr>
          <w:rFonts w:ascii="Times New Roman" w:hAnsi="Times New Roman" w:cs="Times New Roman"/>
          <w:sz w:val="22"/>
          <w:szCs w:val="22"/>
        </w:rPr>
        <w:t xml:space="preserve"> </w:t>
      </w:r>
      <w:r w:rsidRPr="00217E61" w:rsidR="00456205">
        <w:rPr>
          <w:rFonts w:ascii="Times New Roman" w:hAnsi="Times New Roman" w:cs="Times New Roman"/>
          <w:sz w:val="22"/>
          <w:szCs w:val="22"/>
        </w:rPr>
        <w:t>[45</w:t>
      </w:r>
      <w:r w:rsidRPr="00217E61" w:rsidR="00E416DA">
        <w:rPr>
          <w:rFonts w:ascii="Times New Roman" w:hAnsi="Times New Roman" w:cs="Times New Roman"/>
          <w:sz w:val="22"/>
          <w:szCs w:val="22"/>
        </w:rPr>
        <w:t>]</w:t>
      </w:r>
      <w:r w:rsidRPr="00217E61" w:rsidR="002E06E8">
        <w:rPr>
          <w:rFonts w:ascii="Times New Roman" w:hAnsi="Times New Roman" w:cs="Times New Roman"/>
          <w:sz w:val="22"/>
          <w:szCs w:val="22"/>
        </w:rPr>
        <w:t>. For</w:t>
      </w:r>
      <w:r w:rsidRPr="00217E61">
        <w:rPr>
          <w:rFonts w:ascii="Times New Roman" w:hAnsi="Times New Roman" w:cs="Times New Roman"/>
          <w:sz w:val="22"/>
          <w:szCs w:val="22"/>
        </w:rPr>
        <w:t xml:space="preserve"> example it determines that in </w:t>
      </w:r>
      <w:r w:rsidRPr="00217E61" w:rsidR="002E06E8">
        <w:rPr>
          <w:rFonts w:ascii="Times New Roman" w:hAnsi="Times New Roman" w:cs="Times New Roman"/>
          <w:sz w:val="22"/>
          <w:szCs w:val="22"/>
        </w:rPr>
        <w:t>Homo sapiens Linnaeus, 1758 ‘Homo’ represents genus string, ‘sapiens’ r</w:t>
      </w:r>
      <w:r w:rsidRPr="00217E61">
        <w:rPr>
          <w:rFonts w:ascii="Times New Roman" w:hAnsi="Times New Roman" w:cs="Times New Roman"/>
          <w:sz w:val="22"/>
          <w:szCs w:val="22"/>
        </w:rPr>
        <w:t>epresents species epithet, ‘Linn</w:t>
      </w:r>
      <w:r w:rsidRPr="00217E61" w:rsidR="002E06E8">
        <w:rPr>
          <w:rFonts w:ascii="Times New Roman" w:hAnsi="Times New Roman" w:cs="Times New Roman"/>
          <w:sz w:val="22"/>
          <w:szCs w:val="22"/>
        </w:rPr>
        <w:t xml:space="preserve">aeus’ is author, and ‘1758’ is a year. It also finds a “canonical form” of the name – “Homo sapiens”. Canonical form normalization is crucial for </w:t>
      </w:r>
      <w:r w:rsidRPr="00217E61">
        <w:rPr>
          <w:rFonts w:ascii="Times New Roman" w:hAnsi="Times New Roman" w:cs="Times New Roman"/>
          <w:sz w:val="22"/>
          <w:szCs w:val="22"/>
        </w:rPr>
        <w:t>reconciling names. Fuzzy name matching algorithm TaxaMatch was developed by Tony Rees</w:t>
      </w:r>
      <w:r w:rsidRPr="00217E61" w:rsidR="003169E2">
        <w:rPr>
          <w:rFonts w:ascii="Times New Roman" w:hAnsi="Times New Roman" w:cs="Times New Roman"/>
          <w:sz w:val="22"/>
          <w:szCs w:val="22"/>
        </w:rPr>
        <w:t xml:space="preserve"> </w:t>
      </w:r>
      <w:r w:rsidRPr="00217E61" w:rsidR="00456205">
        <w:rPr>
          <w:rFonts w:ascii="Times New Roman" w:hAnsi="Times New Roman" w:cs="Times New Roman"/>
          <w:sz w:val="22"/>
          <w:szCs w:val="22"/>
        </w:rPr>
        <w:t>[46</w:t>
      </w:r>
      <w:r w:rsidRPr="00217E61" w:rsidR="00E416DA">
        <w:rPr>
          <w:rFonts w:ascii="Times New Roman" w:hAnsi="Times New Roman" w:cs="Times New Roman"/>
          <w:sz w:val="22"/>
          <w:szCs w:val="22"/>
        </w:rPr>
        <w:t>]</w:t>
      </w:r>
      <w:r w:rsidRPr="00217E61">
        <w:rPr>
          <w:rFonts w:ascii="Times New Roman" w:hAnsi="Times New Roman" w:cs="Times New Roman"/>
          <w:sz w:val="22"/>
          <w:szCs w:val="22"/>
        </w:rPr>
        <w:t>. It uses Damerau-Levenshtein edit distance algorithm</w:t>
      </w:r>
      <w:r w:rsidRPr="00217E61" w:rsidR="003169E2">
        <w:rPr>
          <w:rFonts w:ascii="Times New Roman" w:hAnsi="Times New Roman" w:cs="Times New Roman"/>
          <w:sz w:val="22"/>
          <w:szCs w:val="22"/>
        </w:rPr>
        <w:t xml:space="preserve"> </w:t>
      </w:r>
      <w:r w:rsidRPr="00217E61" w:rsidR="00456205">
        <w:rPr>
          <w:rFonts w:ascii="Times New Roman" w:hAnsi="Times New Roman" w:cs="Times New Roman"/>
          <w:sz w:val="22"/>
          <w:szCs w:val="22"/>
        </w:rPr>
        <w:t>[</w:t>
      </w:r>
      <w:r w:rsidRPr="00217E61" w:rsidR="00CE5E74">
        <w:rPr>
          <w:rFonts w:ascii="Times New Roman" w:hAnsi="Times New Roman" w:cs="Times New Roman"/>
          <w:sz w:val="22"/>
          <w:szCs w:val="22"/>
        </w:rPr>
        <w:t>47</w:t>
      </w:r>
      <w:r w:rsidRPr="00217E61" w:rsidR="00E416DA">
        <w:rPr>
          <w:rFonts w:ascii="Times New Roman" w:hAnsi="Times New Roman" w:cs="Times New Roman"/>
          <w:sz w:val="22"/>
          <w:szCs w:val="22"/>
        </w:rPr>
        <w:t>]</w:t>
      </w:r>
      <w:r w:rsidRPr="00217E61">
        <w:rPr>
          <w:rFonts w:ascii="Times New Roman" w:hAnsi="Times New Roman" w:cs="Times New Roman"/>
          <w:sz w:val="22"/>
          <w:szCs w:val="22"/>
        </w:rPr>
        <w:t xml:space="preserve"> and fine-tuned heuristic rules to determine if two canonical forms are alternative spellings of the same name. In addition we use author matching algorithm developed by Patrick Leary.</w:t>
      </w:r>
      <w:ins w:author="djpmf" w:date="2013-08-13T08:03:00Z" w:id="314">
        <w:r w:rsidRPr="00DA6C30" w:rsidR="00DA6C30">
          <w:rPr>
            <w:rFonts w:ascii="Times New Roman" w:hAnsi="Times New Roman" w:cs="Times New Roman"/>
            <w:sz w:val="22"/>
            <w:szCs w:val="22"/>
          </w:rPr>
          <w:t xml:space="preserve"> </w:t>
        </w:r>
      </w:ins>
    </w:p>
    <w:p w:rsidR="00B1458D" w:rsidP="00FE562D" w:rsidRDefault="00B1458D" w14:paraId="041D441C" w14:textId="77777777">
      <w:pPr>
        <w:rPr>
          <w:rFonts w:ascii="Times New Roman" w:hAnsi="Times New Roman" w:cs="Times New Roman"/>
          <w:sz w:val="22"/>
          <w:szCs w:val="22"/>
        </w:rPr>
      </w:pPr>
    </w:p>
    <w:p w:rsidR="00C90FD9" w:rsidP="00FE562D" w:rsidRDefault="00C90FD9" w14:paraId="71CA9B98" w14:textId="77777777">
      <w:pPr>
        <w:rPr>
          <w:rFonts w:ascii="Times New Roman" w:hAnsi="Times New Roman" w:cs="Times New Roman"/>
          <w:sz w:val="22"/>
          <w:szCs w:val="22"/>
        </w:rPr>
      </w:pPr>
    </w:p>
    <w:p w:rsidRPr="00217E61" w:rsidR="00C90FD9" w:rsidP="00FE562D" w:rsidRDefault="00C90FD9" w14:paraId="04C0039E" w14:textId="77777777">
      <w:pPr>
        <w:rPr>
          <w:rFonts w:ascii="Times New Roman" w:hAnsi="Times New Roman" w:cs="Times New Roman"/>
          <w:sz w:val="22"/>
          <w:szCs w:val="22"/>
        </w:rPr>
      </w:pPr>
    </w:p>
    <w:p w:rsidRPr="00217E61" w:rsidR="00BA4076" w:rsidP="00FE562D" w:rsidRDefault="006C7402" w14:paraId="55577F5E" w14:textId="77777777">
      <w:pPr>
        <w:rPr>
          <w:rFonts w:ascii="Times New Roman" w:hAnsi="Times New Roman" w:cs="Times New Roman"/>
          <w:b/>
          <w:sz w:val="22"/>
          <w:szCs w:val="22"/>
        </w:rPr>
      </w:pPr>
      <w:r w:rsidRPr="00217E61">
        <w:rPr>
          <w:rFonts w:ascii="Times New Roman" w:hAnsi="Times New Roman" w:cs="Times New Roman"/>
          <w:b/>
          <w:sz w:val="22"/>
          <w:szCs w:val="22"/>
        </w:rPr>
        <w:t xml:space="preserve">4.2.2 </w:t>
      </w:r>
      <w:r w:rsidRPr="00217E61" w:rsidR="009B1107">
        <w:rPr>
          <w:rFonts w:ascii="Times New Roman" w:hAnsi="Times New Roman" w:cs="Times New Roman"/>
          <w:b/>
          <w:sz w:val="22"/>
          <w:szCs w:val="22"/>
        </w:rPr>
        <w:t>Challenges: Speed, accuracy, data harvesting</w:t>
      </w:r>
    </w:p>
    <w:p w:rsidRPr="00217E61" w:rsidR="00FE562D" w:rsidP="00FE562D" w:rsidRDefault="009B1107" w14:paraId="18BE111E" w14:textId="77777777">
      <w:pPr>
        <w:rPr>
          <w:rFonts w:ascii="Times New Roman" w:hAnsi="Times New Roman" w:cs="Times New Roman"/>
          <w:b/>
          <w:sz w:val="22"/>
          <w:szCs w:val="22"/>
        </w:rPr>
      </w:pPr>
      <w:r w:rsidRPr="00217E61">
        <w:rPr>
          <w:rFonts w:ascii="Times New Roman" w:hAnsi="Times New Roman" w:cs="Times New Roman"/>
          <w:b/>
          <w:bCs/>
          <w:sz w:val="22"/>
          <w:szCs w:val="22"/>
        </w:rPr>
        <w:t xml:space="preserve">Automatic harvests of data. </w:t>
      </w:r>
      <w:ins w:author="djpmf" w:date="2013-08-13T08:08:00Z" w:id="315">
        <w:r w:rsidRPr="00217E61" w:rsidR="00A074F2">
          <w:rPr>
            <w:rFonts w:ascii="Times New Roman" w:hAnsi="Times New Roman" w:cs="Times New Roman"/>
            <w:bCs/>
            <w:sz w:val="22"/>
            <w:szCs w:val="22"/>
          </w:rPr>
          <w:t>We have adopted the</w:t>
        </w:r>
        <w:r w:rsidR="00A074F2">
          <w:rPr>
            <w:rFonts w:ascii="Times New Roman" w:hAnsi="Times New Roman" w:cs="Times New Roman"/>
            <w:b/>
            <w:bCs/>
            <w:sz w:val="22"/>
            <w:szCs w:val="22"/>
          </w:rPr>
          <w:t xml:space="preserve"> </w:t>
        </w:r>
      </w:ins>
      <w:r w:rsidRPr="00217E61">
        <w:rPr>
          <w:rFonts w:ascii="Times New Roman" w:hAnsi="Times New Roman" w:cs="Times New Roman"/>
          <w:bCs/>
          <w:sz w:val="22"/>
          <w:szCs w:val="22"/>
        </w:rPr>
        <w:t>DarwinCore Archives (DwCA)</w:t>
      </w:r>
      <w:r w:rsidRPr="00217E61" w:rsidR="007012CE">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D07AF1">
        <w:rPr>
          <w:rFonts w:ascii="Times New Roman" w:hAnsi="Times New Roman" w:cs="Times New Roman"/>
          <w:bCs/>
          <w:sz w:val="22"/>
          <w:szCs w:val="22"/>
        </w:rPr>
        <w:t>48</w:t>
      </w:r>
      <w:r w:rsidRPr="00217E61" w:rsidR="00E416DA">
        <w:rPr>
          <w:rFonts w:ascii="Times New Roman" w:hAnsi="Times New Roman" w:cs="Times New Roman"/>
          <w:bCs/>
          <w:sz w:val="22"/>
          <w:szCs w:val="22"/>
        </w:rPr>
        <w:t>]</w:t>
      </w:r>
      <w:r w:rsidRPr="00217E61" w:rsidR="00D07AF1">
        <w:rPr>
          <w:rFonts w:ascii="Times New Roman" w:hAnsi="Times New Roman" w:cs="Times New Roman"/>
          <w:bCs/>
          <w:sz w:val="22"/>
          <w:szCs w:val="22"/>
        </w:rPr>
        <w:t xml:space="preserve"> </w:t>
      </w:r>
      <w:r w:rsidRPr="00217E61">
        <w:rPr>
          <w:rFonts w:ascii="Times New Roman" w:hAnsi="Times New Roman" w:cs="Times New Roman"/>
          <w:bCs/>
          <w:sz w:val="22"/>
          <w:szCs w:val="22"/>
        </w:rPr>
        <w:t xml:space="preserve">format </w:t>
      </w:r>
      <w:r w:rsidRPr="00217E61" w:rsidR="007012CE">
        <w:rPr>
          <w:rFonts w:ascii="Times New Roman" w:hAnsi="Times New Roman" w:cs="Times New Roman"/>
          <w:bCs/>
          <w:sz w:val="22"/>
          <w:szCs w:val="22"/>
        </w:rPr>
        <w:t xml:space="preserve">for </w:t>
      </w:r>
      <w:r w:rsidRPr="00217E61">
        <w:rPr>
          <w:rFonts w:ascii="Times New Roman" w:hAnsi="Times New Roman" w:cs="Times New Roman"/>
          <w:bCs/>
          <w:sz w:val="22"/>
          <w:szCs w:val="22"/>
        </w:rPr>
        <w:t>data</w:t>
      </w:r>
      <w:r w:rsidRPr="00217E61" w:rsidR="007012CE">
        <w:rPr>
          <w:rFonts w:ascii="Times New Roman" w:hAnsi="Times New Roman" w:cs="Times New Roman"/>
          <w:bCs/>
          <w:sz w:val="22"/>
          <w:szCs w:val="22"/>
        </w:rPr>
        <w:t xml:space="preserve"> exchange</w:t>
      </w:r>
      <w:r w:rsidRPr="00217E61">
        <w:rPr>
          <w:rFonts w:ascii="Times New Roman" w:hAnsi="Times New Roman" w:cs="Times New Roman"/>
          <w:bCs/>
          <w:sz w:val="22"/>
          <w:szCs w:val="22"/>
        </w:rPr>
        <w:t xml:space="preserve"> between parts of Global Names Architecture</w:t>
      </w:r>
      <w:r w:rsidRPr="00217E61" w:rsidR="007012CE">
        <w:rPr>
          <w:rFonts w:ascii="Times New Roman" w:hAnsi="Times New Roman" w:cs="Times New Roman"/>
          <w:bCs/>
          <w:sz w:val="22"/>
          <w:szCs w:val="22"/>
        </w:rPr>
        <w:t>. DwCA is also used to import</w:t>
      </w:r>
      <w:r w:rsidRPr="00217E61">
        <w:rPr>
          <w:rFonts w:ascii="Times New Roman" w:hAnsi="Times New Roman" w:cs="Times New Roman"/>
          <w:bCs/>
          <w:sz w:val="22"/>
          <w:szCs w:val="22"/>
        </w:rPr>
        <w:t xml:space="preserve"> name strings </w:t>
      </w:r>
      <w:r w:rsidRPr="00217E61" w:rsidR="007012CE">
        <w:rPr>
          <w:rFonts w:ascii="Times New Roman" w:hAnsi="Times New Roman" w:cs="Times New Roman"/>
          <w:bCs/>
          <w:sz w:val="22"/>
          <w:szCs w:val="22"/>
        </w:rPr>
        <w:t xml:space="preserve">from external data sources </w:t>
      </w:r>
      <w:r w:rsidRPr="00217E61">
        <w:rPr>
          <w:rFonts w:ascii="Times New Roman" w:hAnsi="Times New Roman" w:cs="Times New Roman"/>
          <w:bCs/>
          <w:sz w:val="22"/>
          <w:szCs w:val="22"/>
        </w:rPr>
        <w:t xml:space="preserve">into </w:t>
      </w:r>
      <w:r w:rsidRPr="00217E61" w:rsidR="007012CE">
        <w:rPr>
          <w:rFonts w:ascii="Times New Roman" w:hAnsi="Times New Roman" w:cs="Times New Roman"/>
          <w:bCs/>
          <w:sz w:val="22"/>
          <w:szCs w:val="22"/>
        </w:rPr>
        <w:t>GNI database</w:t>
      </w:r>
      <w:r w:rsidRPr="00217E61">
        <w:rPr>
          <w:rFonts w:ascii="Times New Roman" w:hAnsi="Times New Roman" w:cs="Times New Roman"/>
          <w:bCs/>
          <w:sz w:val="22"/>
          <w:szCs w:val="22"/>
        </w:rPr>
        <w:t>. Currently</w:t>
      </w:r>
      <w:ins w:author="djpmf" w:date="2013-08-13T08:08:00Z" w:id="316">
        <w:r w:rsidR="00A074F2">
          <w:rPr>
            <w:rFonts w:ascii="Times New Roman" w:hAnsi="Times New Roman" w:cs="Times New Roman"/>
            <w:bCs/>
            <w:sz w:val="22"/>
            <w:szCs w:val="22"/>
          </w:rPr>
          <w:t>,</w:t>
        </w:r>
      </w:ins>
      <w:r w:rsidRPr="00217E61">
        <w:rPr>
          <w:rFonts w:ascii="Times New Roman" w:hAnsi="Times New Roman" w:cs="Times New Roman"/>
          <w:bCs/>
          <w:sz w:val="22"/>
          <w:szCs w:val="22"/>
        </w:rPr>
        <w:t xml:space="preserve"> harvesting of the names is not completely automated</w:t>
      </w:r>
      <w:ins w:author="djpmf" w:date="2013-08-13T08:08:00Z" w:id="317">
        <w:r w:rsidR="00A074F2">
          <w:rPr>
            <w:rFonts w:ascii="Times New Roman" w:hAnsi="Times New Roman" w:cs="Times New Roman"/>
            <w:bCs/>
            <w:sz w:val="22"/>
            <w:szCs w:val="22"/>
          </w:rPr>
          <w:t xml:space="preserve"> </w:t>
        </w:r>
        <w:r w:rsidR="00A074F2">
          <w:rPr>
            <w:rFonts w:ascii="Times New Roman" w:hAnsi="Times New Roman" w:cs="Times New Roman"/>
            <w:bCs/>
            <w:sz w:val="22"/>
            <w:szCs w:val="22"/>
          </w:rPr>
          <w:lastRenderedPageBreak/>
          <w:t xml:space="preserve">as we need often to map data from source to DWCA and to validate the results. We are now targeting automated </w:t>
        </w:r>
      </w:ins>
      <w:ins w:author="djpmf" w:date="2013-08-13T08:09:00Z" w:id="318">
        <w:r w:rsidRPr="00217E61" w:rsidR="00A074F2">
          <w:rPr>
            <w:rFonts w:ascii="Times New Roman" w:hAnsi="Times New Roman" w:cs="Times New Roman"/>
            <w:bCs/>
            <w:sz w:val="22"/>
            <w:szCs w:val="22"/>
          </w:rPr>
          <w:t>updat</w:t>
        </w:r>
        <w:r w:rsidR="00A074F2">
          <w:rPr>
            <w:rFonts w:ascii="Times New Roman" w:hAnsi="Times New Roman" w:cs="Times New Roman"/>
            <w:bCs/>
            <w:sz w:val="22"/>
            <w:szCs w:val="22"/>
          </w:rPr>
          <w:t>ing processes that do not require</w:t>
        </w:r>
      </w:ins>
      <w:r w:rsidRPr="00217E61" w:rsidR="0084488E">
        <w:rPr>
          <w:rFonts w:ascii="Times New Roman" w:hAnsi="Times New Roman" w:cs="Times New Roman"/>
          <w:bCs/>
          <w:sz w:val="22"/>
          <w:szCs w:val="22"/>
        </w:rPr>
        <w:t xml:space="preserve"> human intervention</w:t>
      </w:r>
      <w:r w:rsidRPr="00217E61">
        <w:rPr>
          <w:rFonts w:ascii="Times New Roman" w:hAnsi="Times New Roman" w:cs="Times New Roman"/>
          <w:bCs/>
          <w:sz w:val="22"/>
          <w:szCs w:val="22"/>
        </w:rPr>
        <w:t>.</w:t>
      </w:r>
      <w:r w:rsidRPr="00217E61" w:rsidR="00FE562D">
        <w:rPr>
          <w:rFonts w:ascii="Times New Roman" w:hAnsi="Times New Roman" w:cs="Times New Roman"/>
          <w:b/>
          <w:sz w:val="22"/>
          <w:szCs w:val="22"/>
        </w:rPr>
        <w:t xml:space="preserve"> </w:t>
      </w:r>
    </w:p>
    <w:p w:rsidRPr="00797653" w:rsidR="00FE562D" w:rsidP="00FE562D" w:rsidRDefault="00FE562D" w14:paraId="4EA368D1" w14:textId="77777777">
      <w:pPr>
        <w:rPr>
          <w:rFonts w:ascii="Times New Roman" w:hAnsi="Times New Roman" w:cs="Times New Roman"/>
          <w:b/>
          <w:sz w:val="22"/>
          <w:szCs w:val="22"/>
        </w:rPr>
      </w:pPr>
    </w:p>
    <w:p w:rsidRPr="00217E61" w:rsidR="001F5B85" w:rsidRDefault="009B1107" w14:paraId="6DF8E740" w14:textId="77777777">
      <w:pPr>
        <w:rPr>
          <w:rFonts w:ascii="Times New Roman" w:hAnsi="Times New Roman" w:cs="Times New Roman"/>
          <w:b/>
          <w:sz w:val="22"/>
          <w:szCs w:val="22"/>
        </w:rPr>
      </w:pPr>
      <w:r w:rsidRPr="00217E61">
        <w:rPr>
          <w:rFonts w:ascii="Times New Roman" w:hAnsi="Times New Roman" w:cs="Times New Roman"/>
          <w:b/>
          <w:sz w:val="22"/>
          <w:szCs w:val="22"/>
        </w:rPr>
        <w:t xml:space="preserve">Speed, accuracy. </w:t>
      </w:r>
      <w:r w:rsidRPr="00217E61">
        <w:rPr>
          <w:rFonts w:ascii="Times New Roman" w:hAnsi="Times New Roman" w:cs="Times New Roman"/>
          <w:sz w:val="22"/>
          <w:szCs w:val="22"/>
        </w:rPr>
        <w:t xml:space="preserve">Parsing and fuzzy matching are the most expensive algorithms and </w:t>
      </w:r>
      <w:ins w:author="djpmf" w:date="2013-08-13T08:10:00Z" w:id="319">
        <w:r w:rsidR="00A074F2">
          <w:rPr>
            <w:rFonts w:ascii="Times New Roman" w:hAnsi="Times New Roman" w:cs="Times New Roman"/>
            <w:sz w:val="22"/>
            <w:szCs w:val="22"/>
          </w:rPr>
          <w:t>create</w:t>
        </w:r>
        <w:r w:rsidRPr="00217E61" w:rsidR="00A074F2">
          <w:rPr>
            <w:rFonts w:ascii="Times New Roman" w:hAnsi="Times New Roman" w:cs="Times New Roman"/>
            <w:sz w:val="22"/>
            <w:szCs w:val="22"/>
          </w:rPr>
          <w:t xml:space="preserve"> </w:t>
        </w:r>
      </w:ins>
      <w:r w:rsidRPr="00217E61">
        <w:rPr>
          <w:rFonts w:ascii="Times New Roman" w:hAnsi="Times New Roman" w:cs="Times New Roman"/>
          <w:sz w:val="22"/>
          <w:szCs w:val="22"/>
        </w:rPr>
        <w:t>bottleneck</w:t>
      </w:r>
      <w:ins w:author="djpmf" w:date="2013-08-13T08:10:00Z" w:id="320">
        <w:r w:rsidR="00A074F2">
          <w:rPr>
            <w:rFonts w:ascii="Times New Roman" w:hAnsi="Times New Roman" w:cs="Times New Roman"/>
            <w:sz w:val="22"/>
            <w:szCs w:val="22"/>
          </w:rPr>
          <w:t>s</w:t>
        </w:r>
      </w:ins>
      <w:r w:rsidRPr="00217E61">
        <w:rPr>
          <w:rFonts w:ascii="Times New Roman" w:hAnsi="Times New Roman" w:cs="Times New Roman"/>
          <w:sz w:val="22"/>
          <w:szCs w:val="22"/>
        </w:rPr>
        <w:t xml:space="preserve"> for the whole process. Improvements in</w:t>
      </w:r>
      <w:ins w:author="djpmf" w:date="2013-08-13T08:10:00Z" w:id="321">
        <w:r w:rsidR="00A074F2">
          <w:rPr>
            <w:rFonts w:ascii="Times New Roman" w:hAnsi="Times New Roman" w:cs="Times New Roman"/>
            <w:sz w:val="22"/>
            <w:szCs w:val="22"/>
          </w:rPr>
          <w:t xml:space="preserve"> the</w:t>
        </w:r>
      </w:ins>
      <w:r w:rsidRPr="00217E61">
        <w:rPr>
          <w:rFonts w:ascii="Times New Roman" w:hAnsi="Times New Roman" w:cs="Times New Roman"/>
          <w:sz w:val="22"/>
          <w:szCs w:val="22"/>
        </w:rPr>
        <w:t xml:space="preserve"> fuzzy matching algorithm, optimizing it for OCR errors, would significantly increase precision and recall for scanned texts. For high quality reconciliation</w:t>
      </w:r>
      <w:ins w:author="djpmf" w:date="2013-08-13T08:10:00Z" w:id="322">
        <w:r w:rsidR="00A074F2">
          <w:rPr>
            <w:rFonts w:ascii="Times New Roman" w:hAnsi="Times New Roman" w:cs="Times New Roman"/>
            <w:sz w:val="22"/>
            <w:szCs w:val="22"/>
          </w:rPr>
          <w:t>,</w:t>
        </w:r>
      </w:ins>
      <w:r w:rsidRPr="00217E61">
        <w:rPr>
          <w:rFonts w:ascii="Times New Roman" w:hAnsi="Times New Roman" w:cs="Times New Roman"/>
          <w:sz w:val="22"/>
          <w:szCs w:val="22"/>
        </w:rPr>
        <w:t xml:space="preserve"> we need to know original (protolog) name, the chain of nomenclatural events,</w:t>
      </w:r>
      <w:ins w:author="djpmf" w:date="2013-08-13T08:10:00Z" w:id="323">
        <w:r w:rsidR="00A074F2">
          <w:rPr>
            <w:rFonts w:ascii="Times New Roman" w:hAnsi="Times New Roman" w:cs="Times New Roman"/>
            <w:sz w:val="22"/>
            <w:szCs w:val="22"/>
          </w:rPr>
          <w:t xml:space="preserve"> have</w:t>
        </w:r>
      </w:ins>
      <w:r w:rsidRPr="00217E61">
        <w:rPr>
          <w:rFonts w:ascii="Times New Roman" w:hAnsi="Times New Roman" w:cs="Times New Roman"/>
          <w:sz w:val="22"/>
          <w:szCs w:val="22"/>
        </w:rPr>
        <w:t xml:space="preserve"> access to corresponding literature, and to know detailed synonymy information.</w:t>
      </w:r>
    </w:p>
    <w:p w:rsidRPr="00217E61" w:rsidR="001F5B85" w:rsidP="00217E61" w:rsidRDefault="001F5B85" w14:paraId="00CC6D7A" w14:textId="77777777">
      <w:pPr>
        <w:rPr>
          <w:rFonts w:ascii="Times New Roman" w:hAnsi="Times New Roman" w:cs="Times New Roman"/>
          <w:sz w:val="22"/>
          <w:szCs w:val="22"/>
        </w:rPr>
      </w:pPr>
    </w:p>
    <w:p w:rsidRPr="00217E61" w:rsidR="009B1107" w:rsidP="00217E61" w:rsidRDefault="009B1107" w14:paraId="3D909219" w14:textId="77777777">
      <w:pPr>
        <w:rPr>
          <w:rFonts w:ascii="Times New Roman" w:hAnsi="Times New Roman" w:cs="Times New Roman"/>
          <w:sz w:val="22"/>
          <w:szCs w:val="22"/>
        </w:rPr>
      </w:pPr>
      <w:r w:rsidRPr="00217E61">
        <w:rPr>
          <w:rFonts w:ascii="Times New Roman" w:hAnsi="Times New Roman" w:cs="Times New Roman"/>
          <w:b/>
          <w:bCs/>
          <w:sz w:val="22"/>
          <w:szCs w:val="22"/>
        </w:rPr>
        <w:t>Homony</w:t>
      </w:r>
      <w:r w:rsidRPr="00217E61" w:rsidR="00AD2CEB">
        <w:rPr>
          <w:rFonts w:ascii="Times New Roman" w:hAnsi="Times New Roman" w:cs="Times New Roman"/>
          <w:b/>
          <w:bCs/>
          <w:sz w:val="22"/>
          <w:szCs w:val="22"/>
        </w:rPr>
        <w:t xml:space="preserve">ms </w:t>
      </w:r>
      <w:r w:rsidRPr="00217E61">
        <w:rPr>
          <w:rFonts w:ascii="Times New Roman" w:hAnsi="Times New Roman" w:cs="Times New Roman"/>
          <w:b/>
          <w:bCs/>
          <w:sz w:val="22"/>
          <w:szCs w:val="22"/>
        </w:rPr>
        <w:t xml:space="preserve">resolution to a correct clade. </w:t>
      </w:r>
      <w:r w:rsidRPr="00217E61">
        <w:rPr>
          <w:rFonts w:ascii="Times New Roman" w:hAnsi="Times New Roman" w:cs="Times New Roman"/>
          <w:sz w:val="22"/>
          <w:szCs w:val="22"/>
        </w:rPr>
        <w:t>About 15% of the 463,000 compiled g</w:t>
      </w:r>
      <w:r w:rsidRPr="00217E61" w:rsidR="007E52E4">
        <w:rPr>
          <w:rFonts w:ascii="Times New Roman" w:hAnsi="Times New Roman" w:cs="Times New Roman"/>
          <w:sz w:val="22"/>
          <w:szCs w:val="22"/>
        </w:rPr>
        <w:t xml:space="preserve">eneric names are homonyms </w:t>
      </w:r>
      <w:r w:rsidRPr="00217E61" w:rsidR="00456205">
        <w:rPr>
          <w:rFonts w:ascii="Times New Roman" w:hAnsi="Times New Roman" w:cs="Times New Roman"/>
          <w:sz w:val="22"/>
          <w:szCs w:val="22"/>
        </w:rPr>
        <w:t>[49</w:t>
      </w:r>
      <w:r w:rsidRPr="00217E61" w:rsidR="00E416DA">
        <w:rPr>
          <w:rFonts w:ascii="Times New Roman" w:hAnsi="Times New Roman" w:cs="Times New Roman"/>
          <w:sz w:val="22"/>
          <w:szCs w:val="22"/>
        </w:rPr>
        <w:t>]</w:t>
      </w:r>
      <w:r w:rsidRPr="00217E61" w:rsidR="006A1772">
        <w:rPr>
          <w:rFonts w:ascii="Times New Roman" w:hAnsi="Times New Roman" w:cs="Times New Roman"/>
          <w:sz w:val="22"/>
          <w:szCs w:val="22"/>
        </w:rPr>
        <w:t xml:space="preserve"> </w:t>
      </w:r>
      <w:r w:rsidRPr="00217E61">
        <w:rPr>
          <w:rFonts w:ascii="Times New Roman" w:hAnsi="Times New Roman" w:cs="Times New Roman"/>
          <w:sz w:val="22"/>
          <w:szCs w:val="22"/>
        </w:rPr>
        <w:t>where a name-string is used for more than one taxon. Homonyms confound federation of distributed data because information on unrelated taxa may be brought together, or because species with homonymic generic names have an uncertain identity. GNA collaborator</w:t>
      </w:r>
      <w:r w:rsidRPr="00217E61">
        <w:rPr>
          <w:rFonts w:ascii="Times New Roman" w:hAnsi="Times New Roman" w:eastAsia="Times New Roman" w:cs="Times New Roman"/>
          <w:bCs/>
          <w:sz w:val="22"/>
          <w:szCs w:val="22"/>
        </w:rPr>
        <w:t xml:space="preserve"> Lafollette analyzed</w:t>
      </w:r>
      <w:r w:rsidRPr="00217E61">
        <w:rPr>
          <w:rFonts w:ascii="Times New Roman" w:hAnsi="Times New Roman" w:eastAsia="Times New Roman" w:cs="Times New Roman"/>
          <w:sz w:val="22"/>
          <w:szCs w:val="22"/>
        </w:rPr>
        <w:t xml:space="preserve"> 532 titles from BHL (pers. comm.) that contained 350 pyramidellid (</w:t>
      </w:r>
      <w:ins w:author="Dmitry Mozzherin" w:date="2013-08-13T10:24:00Z" w:id="324">
        <w:r w:rsidRPr="00217E61" w:rsidR="00B1458D">
          <w:rPr>
            <w:rFonts w:ascii="Times New Roman" w:hAnsi="Times New Roman" w:eastAsia="Times New Roman" w:cs="Times New Roman"/>
            <w:sz w:val="22"/>
            <w:szCs w:val="22"/>
          </w:rPr>
          <w:t>mollusk</w:t>
        </w:r>
      </w:ins>
      <w:r w:rsidRPr="00217E61">
        <w:rPr>
          <w:rFonts w:ascii="Times New Roman" w:hAnsi="Times New Roman" w:eastAsia="Times New Roman" w:cs="Times New Roman"/>
          <w:sz w:val="22"/>
          <w:szCs w:val="22"/>
        </w:rPr>
        <w:t xml:space="preserve">) generic names, yet only 35% were clearly about </w:t>
      </w:r>
      <w:r w:rsidRPr="00217E61" w:rsidR="00BA5088">
        <w:rPr>
          <w:rFonts w:ascii="Times New Roman" w:hAnsi="Times New Roman" w:eastAsia="Times New Roman" w:cs="Times New Roman"/>
          <w:sz w:val="22"/>
          <w:szCs w:val="22"/>
        </w:rPr>
        <w:t>mollusks</w:t>
      </w:r>
      <w:r w:rsidRPr="00217E61">
        <w:rPr>
          <w:rFonts w:ascii="Times New Roman" w:hAnsi="Times New Roman" w:eastAsia="Times New Roman" w:cs="Times New Roman"/>
          <w:sz w:val="22"/>
          <w:szCs w:val="22"/>
        </w:rPr>
        <w:t xml:space="preserve"> – the remainder concerned taxa made visible because the generic names were homonyms. </w:t>
      </w:r>
      <w:r w:rsidRPr="00217E61">
        <w:rPr>
          <w:rFonts w:ascii="Times New Roman" w:hAnsi="Times New Roman" w:cs="Times New Roman"/>
          <w:sz w:val="22"/>
          <w:szCs w:val="22"/>
        </w:rPr>
        <w:t xml:space="preserve"> There are man</w:t>
      </w:r>
      <w:r w:rsidRPr="00217E61" w:rsidR="007E52E4">
        <w:rPr>
          <w:rFonts w:ascii="Times New Roman" w:hAnsi="Times New Roman" w:cs="Times New Roman"/>
          <w:sz w:val="22"/>
          <w:szCs w:val="22"/>
        </w:rPr>
        <w:t>y fewer homonymic species</w:t>
      </w:r>
      <w:r w:rsidRPr="00217E61" w:rsidR="00D07AF1">
        <w:rPr>
          <w:rFonts w:ascii="Times New Roman" w:hAnsi="Times New Roman" w:cs="Times New Roman"/>
          <w:sz w:val="22"/>
          <w:szCs w:val="22"/>
        </w:rPr>
        <w:t xml:space="preserve"> </w:t>
      </w:r>
      <w:r w:rsidRPr="00217E61" w:rsidR="00456205">
        <w:rPr>
          <w:rFonts w:ascii="Times New Roman" w:hAnsi="Times New Roman" w:cs="Times New Roman"/>
          <w:sz w:val="22"/>
          <w:szCs w:val="22"/>
        </w:rPr>
        <w:t>[</w:t>
      </w:r>
      <w:r w:rsidRPr="00217E61" w:rsidR="00D07AF1">
        <w:rPr>
          <w:rFonts w:ascii="Times New Roman" w:hAnsi="Times New Roman" w:cs="Times New Roman"/>
          <w:sz w:val="22"/>
          <w:szCs w:val="22"/>
        </w:rPr>
        <w:t>49</w:t>
      </w:r>
      <w:r w:rsidRPr="00217E61" w:rsidR="00E416DA">
        <w:rPr>
          <w:rFonts w:ascii="Times New Roman" w:hAnsi="Times New Roman" w:cs="Times New Roman"/>
          <w:sz w:val="22"/>
          <w:szCs w:val="22"/>
        </w:rPr>
        <w:t>]</w:t>
      </w:r>
      <w:r w:rsidRPr="00217E61">
        <w:rPr>
          <w:rFonts w:ascii="Times New Roman" w:hAnsi="Times New Roman" w:cs="Times New Roman"/>
          <w:sz w:val="22"/>
          <w:szCs w:val="22"/>
        </w:rPr>
        <w:t>. The problem is not trivial</w:t>
      </w:r>
      <w:r w:rsidRPr="00217E61">
        <w:rPr>
          <w:rFonts w:ascii="Times New Roman" w:hAnsi="Times New Roman" w:eastAsia="Times New Roman" w:cs="Times New Roman"/>
          <w:sz w:val="22"/>
          <w:szCs w:val="22"/>
        </w:rPr>
        <w:t>; a</w:t>
      </w:r>
      <w:r w:rsidRPr="00217E61">
        <w:rPr>
          <w:rFonts w:ascii="Times New Roman" w:hAnsi="Times New Roman" w:cs="Times New Roman"/>
          <w:sz w:val="22"/>
          <w:szCs w:val="22"/>
        </w:rPr>
        <w:t>s many as 3,000,000 names in GNI may be taxonomically ambiguous</w:t>
      </w:r>
      <w:ins w:author="djpmf" w:date="2013-08-13T08:11:00Z" w:id="325">
        <w:r w:rsidR="00A074F2">
          <w:rPr>
            <w:rFonts w:ascii="Times New Roman" w:hAnsi="Times New Roman" w:cs="Times New Roman"/>
            <w:sz w:val="22"/>
            <w:szCs w:val="22"/>
          </w:rPr>
          <w:t xml:space="preserve"> because of the generic part of the binomial are homonyms</w:t>
        </w:r>
      </w:ins>
      <w:r w:rsidRPr="00217E61">
        <w:rPr>
          <w:rFonts w:ascii="Times New Roman" w:hAnsi="Times New Roman" w:cs="Times New Roman"/>
          <w:sz w:val="22"/>
          <w:szCs w:val="22"/>
        </w:rPr>
        <w:t xml:space="preserve">. </w:t>
      </w:r>
    </w:p>
    <w:p w:rsidRPr="00217E61" w:rsidR="009B1107" w:rsidP="00FE562D" w:rsidRDefault="009B1107" w14:paraId="6E41AC70" w14:textId="77777777">
      <w:pPr>
        <w:spacing w:before="120"/>
        <w:rPr>
          <w:rFonts w:ascii="Times New Roman" w:hAnsi="Times New Roman" w:cs="Times New Roman"/>
          <w:b/>
          <w:bCs/>
          <w:sz w:val="22"/>
          <w:szCs w:val="22"/>
        </w:rPr>
      </w:pPr>
    </w:p>
    <w:p w:rsidRPr="00217E61" w:rsidR="009B1107" w:rsidP="00FE562D" w:rsidRDefault="006C7402" w14:paraId="68812472" w14:textId="77777777">
      <w:pPr>
        <w:spacing w:before="120"/>
        <w:rPr>
          <w:rFonts w:ascii="Times New Roman" w:hAnsi="Times New Roman" w:cs="Times New Roman"/>
          <w:b/>
          <w:bCs/>
          <w:sz w:val="22"/>
          <w:szCs w:val="22"/>
        </w:rPr>
      </w:pPr>
      <w:r w:rsidRPr="00217E61">
        <w:rPr>
          <w:rFonts w:ascii="Times New Roman" w:hAnsi="Times New Roman" w:cs="Times New Roman"/>
          <w:b/>
          <w:bCs/>
          <w:sz w:val="22"/>
          <w:szCs w:val="22"/>
        </w:rPr>
        <w:t xml:space="preserve">4.2.3 </w:t>
      </w:r>
      <w:r w:rsidRPr="00217E61" w:rsidR="009B1107">
        <w:rPr>
          <w:rFonts w:ascii="Times New Roman" w:hAnsi="Times New Roman" w:cs="Times New Roman"/>
          <w:b/>
          <w:bCs/>
          <w:sz w:val="22"/>
          <w:szCs w:val="22"/>
        </w:rPr>
        <w:t>Implementation:</w:t>
      </w:r>
    </w:p>
    <w:p w:rsidRPr="00DA6C30" w:rsidR="009B1107" w:rsidP="00FE562D" w:rsidRDefault="009B1107" w14:paraId="3D6008A6" w14:textId="77777777">
      <w:pPr>
        <w:rPr>
          <w:rFonts w:ascii="Times New Roman" w:hAnsi="Times New Roman" w:cs="Times New Roman"/>
          <w:sz w:val="22"/>
          <w:szCs w:val="22"/>
        </w:rPr>
      </w:pPr>
      <w:r w:rsidRPr="00217E61">
        <w:rPr>
          <w:rFonts w:ascii="Times New Roman" w:hAnsi="Times New Roman" w:cs="Times New Roman"/>
          <w:b/>
          <w:bCs/>
          <w:sz w:val="22"/>
          <w:szCs w:val="22"/>
        </w:rPr>
        <w:t xml:space="preserve">Data and metadata acquisition. </w:t>
      </w:r>
      <w:ins w:author="djpmf" w:date="2013-08-13T08:12:00Z" w:id="326">
        <w:r w:rsidR="00A074F2">
          <w:rPr>
            <w:rFonts w:ascii="Times New Roman" w:hAnsi="Times New Roman" w:cs="Times New Roman"/>
            <w:bCs/>
            <w:sz w:val="22"/>
            <w:szCs w:val="22"/>
          </w:rPr>
          <w:t>O</w:t>
        </w:r>
      </w:ins>
      <w:r w:rsidRPr="00217E61" w:rsidR="007D7B3F">
        <w:rPr>
          <w:rFonts w:ascii="Times New Roman" w:hAnsi="Times New Roman" w:cs="Times New Roman"/>
          <w:bCs/>
          <w:sz w:val="22"/>
          <w:szCs w:val="22"/>
        </w:rPr>
        <w:t xml:space="preserve">f two exchange formats </w:t>
      </w:r>
      <w:ins w:author="djpmf" w:date="2013-08-13T08:12:00Z" w:id="327">
        <w:r w:rsidR="00A074F2">
          <w:rPr>
            <w:rFonts w:ascii="Times New Roman" w:hAnsi="Times New Roman" w:cs="Times New Roman"/>
            <w:bCs/>
            <w:sz w:val="22"/>
            <w:szCs w:val="22"/>
          </w:rPr>
          <w:t xml:space="preserve">that </w:t>
        </w:r>
      </w:ins>
      <w:r w:rsidRPr="00217E61" w:rsidR="007D7B3F">
        <w:rPr>
          <w:rFonts w:ascii="Times New Roman" w:hAnsi="Times New Roman" w:cs="Times New Roman"/>
          <w:bCs/>
          <w:sz w:val="22"/>
          <w:szCs w:val="22"/>
        </w:rPr>
        <w:t xml:space="preserve">we use in </w:t>
      </w:r>
      <w:ins w:author="djpmf" w:date="2013-08-13T08:12:00Z" w:id="328">
        <w:r w:rsidR="00A074F2">
          <w:rPr>
            <w:rFonts w:ascii="Times New Roman" w:hAnsi="Times New Roman" w:cs="Times New Roman"/>
            <w:bCs/>
            <w:sz w:val="22"/>
            <w:szCs w:val="22"/>
          </w:rPr>
          <w:t xml:space="preserve">the </w:t>
        </w:r>
      </w:ins>
      <w:r w:rsidRPr="00217E61" w:rsidR="007D7B3F">
        <w:rPr>
          <w:rFonts w:ascii="Times New Roman" w:hAnsi="Times New Roman" w:cs="Times New Roman"/>
          <w:bCs/>
          <w:sz w:val="22"/>
          <w:szCs w:val="22"/>
        </w:rPr>
        <w:t>Global Names Architecture (Taxon Concept Schema</w:t>
      </w:r>
      <w:r w:rsidRPr="00217E61" w:rsidR="00D07AF1">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w:t>
      </w:r>
      <w:r w:rsidRPr="00217E61" w:rsidR="00D07AF1">
        <w:rPr>
          <w:rFonts w:ascii="Times New Roman" w:hAnsi="Times New Roman" w:cs="Times New Roman"/>
          <w:bCs/>
          <w:sz w:val="22"/>
          <w:szCs w:val="22"/>
        </w:rPr>
        <w:t>50</w:t>
      </w:r>
      <w:r w:rsidRPr="00217E61" w:rsidR="00E416DA">
        <w:rPr>
          <w:rFonts w:ascii="Times New Roman" w:hAnsi="Times New Roman" w:cs="Times New Roman"/>
          <w:bCs/>
          <w:sz w:val="22"/>
          <w:szCs w:val="22"/>
        </w:rPr>
        <w:t>]</w:t>
      </w:r>
      <w:r w:rsidRPr="00217E61" w:rsidR="007D7B3F">
        <w:rPr>
          <w:rFonts w:ascii="Times New Roman" w:hAnsi="Times New Roman" w:cs="Times New Roman"/>
          <w:bCs/>
          <w:sz w:val="22"/>
          <w:szCs w:val="22"/>
        </w:rPr>
        <w:t xml:space="preserve"> and </w:t>
      </w:r>
      <w:r w:rsidRPr="00DA6C30" w:rsidR="007E52E4">
        <w:rPr>
          <w:rFonts w:ascii="Times New Roman" w:hAnsi="Times New Roman" w:cs="Times New Roman"/>
          <w:sz w:val="22"/>
          <w:szCs w:val="22"/>
        </w:rPr>
        <w:t xml:space="preserve">Darwin </w:t>
      </w:r>
      <w:r w:rsidRPr="00DA6C30">
        <w:rPr>
          <w:rFonts w:ascii="Times New Roman" w:hAnsi="Times New Roman" w:cs="Times New Roman"/>
          <w:sz w:val="22"/>
          <w:szCs w:val="22"/>
        </w:rPr>
        <w:t>C</w:t>
      </w:r>
      <w:r w:rsidRPr="00DA6C30" w:rsidR="007E52E4">
        <w:rPr>
          <w:rFonts w:ascii="Times New Roman" w:hAnsi="Times New Roman" w:cs="Times New Roman"/>
          <w:sz w:val="22"/>
          <w:szCs w:val="22"/>
        </w:rPr>
        <w:t xml:space="preserve">ore </w:t>
      </w:r>
      <w:r w:rsidRPr="00DA6C30">
        <w:rPr>
          <w:rFonts w:ascii="Times New Roman" w:hAnsi="Times New Roman" w:cs="Times New Roman"/>
          <w:sz w:val="22"/>
          <w:szCs w:val="22"/>
        </w:rPr>
        <w:t>A</w:t>
      </w:r>
      <w:r w:rsidRPr="00DA6C30" w:rsidR="007E52E4">
        <w:rPr>
          <w:rFonts w:ascii="Times New Roman" w:hAnsi="Times New Roman" w:cs="Times New Roman"/>
          <w:sz w:val="22"/>
          <w:szCs w:val="22"/>
        </w:rPr>
        <w:t>rchive</w:t>
      </w:r>
      <w:r w:rsidRPr="00DA6C30" w:rsidR="00F360F8">
        <w:rPr>
          <w:rFonts w:ascii="Times New Roman" w:hAnsi="Times New Roman" w:cs="Times New Roman"/>
          <w:sz w:val="22"/>
          <w:szCs w:val="22"/>
        </w:rPr>
        <w:t xml:space="preserve"> </w:t>
      </w:r>
      <w:r w:rsidRPr="00DA6C30" w:rsidR="00456205">
        <w:rPr>
          <w:rFonts w:ascii="Times New Roman" w:hAnsi="Times New Roman" w:cs="Times New Roman"/>
          <w:sz w:val="22"/>
          <w:szCs w:val="22"/>
        </w:rPr>
        <w:t>[48</w:t>
      </w:r>
      <w:r w:rsidRPr="00DA6C30" w:rsidR="00E416DA">
        <w:rPr>
          <w:rFonts w:ascii="Times New Roman" w:hAnsi="Times New Roman" w:cs="Times New Roman"/>
          <w:sz w:val="22"/>
          <w:szCs w:val="22"/>
        </w:rPr>
        <w:t>]</w:t>
      </w:r>
      <w:r w:rsidRPr="00DA6C30" w:rsidR="007D7B3F">
        <w:rPr>
          <w:rFonts w:ascii="Times New Roman" w:hAnsi="Times New Roman" w:cs="Times New Roman"/>
          <w:sz w:val="22"/>
          <w:szCs w:val="22"/>
        </w:rPr>
        <w:t>)</w:t>
      </w:r>
      <w:ins w:author="djpmf" w:date="2013-08-13T08:12:00Z" w:id="329">
        <w:r w:rsidR="00A074F2">
          <w:rPr>
            <w:rFonts w:ascii="Times New Roman" w:hAnsi="Times New Roman" w:cs="Times New Roman"/>
            <w:sz w:val="22"/>
            <w:szCs w:val="22"/>
          </w:rPr>
          <w:t>,</w:t>
        </w:r>
      </w:ins>
      <w:r w:rsidRPr="00DA6C30">
        <w:rPr>
          <w:rFonts w:ascii="Times New Roman" w:hAnsi="Times New Roman" w:cs="Times New Roman"/>
          <w:sz w:val="22"/>
          <w:szCs w:val="22"/>
        </w:rPr>
        <w:t xml:space="preserve"> </w:t>
      </w:r>
      <w:r w:rsidRPr="00DA6C30" w:rsidR="007D7B3F">
        <w:rPr>
          <w:rFonts w:ascii="Times New Roman" w:hAnsi="Times New Roman" w:cs="Times New Roman"/>
          <w:sz w:val="22"/>
          <w:szCs w:val="22"/>
        </w:rPr>
        <w:t>the la</w:t>
      </w:r>
      <w:ins w:author="djpmf" w:date="2013-08-13T08:12:00Z" w:id="330">
        <w:r w:rsidR="00A074F2">
          <w:rPr>
            <w:rFonts w:ascii="Times New Roman" w:hAnsi="Times New Roman" w:cs="Times New Roman"/>
            <w:sz w:val="22"/>
            <w:szCs w:val="22"/>
          </w:rPr>
          <w:t>t</w:t>
        </w:r>
      </w:ins>
      <w:r w:rsidRPr="00DA6C30" w:rsidR="007D7B3F">
        <w:rPr>
          <w:rFonts w:ascii="Times New Roman" w:hAnsi="Times New Roman" w:cs="Times New Roman"/>
          <w:sz w:val="22"/>
          <w:szCs w:val="22"/>
        </w:rPr>
        <w:t>ter</w:t>
      </w:r>
      <w:r w:rsidRPr="00DA6C30">
        <w:rPr>
          <w:rFonts w:ascii="Times New Roman" w:hAnsi="Times New Roman" w:cs="Times New Roman"/>
          <w:sz w:val="22"/>
          <w:szCs w:val="22"/>
        </w:rPr>
        <w:t xml:space="preserve"> has an advantage of being fast</w:t>
      </w:r>
      <w:r w:rsidRPr="00DA6C30" w:rsidR="00C7797B">
        <w:rPr>
          <w:rFonts w:ascii="Times New Roman" w:hAnsi="Times New Roman" w:cs="Times New Roman"/>
          <w:sz w:val="22"/>
          <w:szCs w:val="22"/>
        </w:rPr>
        <w:t>er to transfer, and easier for data providers</w:t>
      </w:r>
      <w:r w:rsidRPr="00DA6C30">
        <w:rPr>
          <w:rFonts w:ascii="Times New Roman" w:hAnsi="Times New Roman" w:cs="Times New Roman"/>
          <w:sz w:val="22"/>
          <w:szCs w:val="22"/>
        </w:rPr>
        <w:t xml:space="preserve"> to</w:t>
      </w:r>
      <w:r w:rsidRPr="00DA6C30" w:rsidR="00C7797B">
        <w:rPr>
          <w:rFonts w:ascii="Times New Roman" w:hAnsi="Times New Roman" w:cs="Times New Roman"/>
          <w:sz w:val="22"/>
          <w:szCs w:val="22"/>
        </w:rPr>
        <w:t xml:space="preserve"> create</w:t>
      </w:r>
      <w:r w:rsidRPr="00DA6C30">
        <w:rPr>
          <w:rFonts w:ascii="Times New Roman" w:hAnsi="Times New Roman" w:cs="Times New Roman"/>
          <w:sz w:val="22"/>
          <w:szCs w:val="22"/>
        </w:rPr>
        <w:t>. We d</w:t>
      </w:r>
      <w:r w:rsidRPr="00DA6C30" w:rsidR="007E52E4">
        <w:rPr>
          <w:rFonts w:ascii="Times New Roman" w:hAnsi="Times New Roman" w:cs="Times New Roman"/>
          <w:sz w:val="22"/>
          <w:szCs w:val="22"/>
        </w:rPr>
        <w:t xml:space="preserve">eveloped a </w:t>
      </w:r>
      <w:ins w:author="djpmf" w:date="2013-08-13T08:12:00Z" w:id="331">
        <w:r w:rsidR="00A074F2">
          <w:rPr>
            <w:rFonts w:ascii="Times New Roman" w:hAnsi="Times New Roman" w:cs="Times New Roman"/>
            <w:sz w:val="22"/>
            <w:szCs w:val="22"/>
          </w:rPr>
          <w:t>R</w:t>
        </w:r>
      </w:ins>
      <w:ins w:author="Dmitry Mozzherin" w:date="2013-08-13T10:19:00Z" w:id="332">
        <w:r w:rsidR="00B1458D">
          <w:rPr>
            <w:rFonts w:ascii="Times New Roman" w:hAnsi="Times New Roman" w:cs="Times New Roman"/>
            <w:sz w:val="22"/>
            <w:szCs w:val="22"/>
          </w:rPr>
          <w:t>uby</w:t>
        </w:r>
      </w:ins>
      <w:ins w:author="djpmf" w:date="2013-08-13T08:12:00Z" w:id="333">
        <w:r w:rsidR="00A074F2">
          <w:rPr>
            <w:rFonts w:ascii="Times New Roman" w:hAnsi="Times New Roman" w:cs="Times New Roman"/>
            <w:sz w:val="22"/>
            <w:szCs w:val="22"/>
          </w:rPr>
          <w:t xml:space="preserve"> software </w:t>
        </w:r>
      </w:ins>
      <w:r w:rsidRPr="00DA6C30" w:rsidR="007E52E4">
        <w:rPr>
          <w:rFonts w:ascii="Times New Roman" w:hAnsi="Times New Roman" w:cs="Times New Roman"/>
          <w:sz w:val="22"/>
          <w:szCs w:val="22"/>
        </w:rPr>
        <w:t>library</w:t>
      </w:r>
      <w:r w:rsidRPr="00DA6C30" w:rsidR="00822206">
        <w:rPr>
          <w:rFonts w:ascii="Times New Roman" w:hAnsi="Times New Roman" w:cs="Times New Roman"/>
          <w:sz w:val="22"/>
          <w:szCs w:val="22"/>
        </w:rPr>
        <w:t xml:space="preserve"> called</w:t>
      </w:r>
      <w:r w:rsidRPr="00DA6C30" w:rsidR="007E52E4">
        <w:rPr>
          <w:rFonts w:ascii="Times New Roman" w:hAnsi="Times New Roman" w:cs="Times New Roman"/>
          <w:sz w:val="22"/>
          <w:szCs w:val="22"/>
        </w:rPr>
        <w:t xml:space="preserve"> dwc-archive</w:t>
      </w:r>
      <w:r w:rsidRPr="00DA6C30">
        <w:rPr>
          <w:rFonts w:ascii="Times New Roman" w:hAnsi="Times New Roman" w:cs="Times New Roman"/>
          <w:sz w:val="22"/>
          <w:szCs w:val="22"/>
        </w:rPr>
        <w:t xml:space="preserve"> which allow</w:t>
      </w:r>
      <w:r w:rsidRPr="00DA6C30" w:rsidR="00F360F8">
        <w:rPr>
          <w:rFonts w:ascii="Times New Roman" w:hAnsi="Times New Roman" w:cs="Times New Roman"/>
          <w:sz w:val="22"/>
          <w:szCs w:val="22"/>
        </w:rPr>
        <w:t xml:space="preserve">s efficient reading and </w:t>
      </w:r>
      <w:ins w:author="djpmf" w:date="2013-08-13T08:12:00Z" w:id="334">
        <w:r w:rsidR="00A074F2">
          <w:rPr>
            <w:rFonts w:ascii="Times New Roman" w:hAnsi="Times New Roman" w:cs="Times New Roman"/>
            <w:sz w:val="22"/>
            <w:szCs w:val="22"/>
          </w:rPr>
          <w:t xml:space="preserve">writing </w:t>
        </w:r>
      </w:ins>
      <w:r w:rsidR="007D4A61">
        <w:rPr>
          <w:rFonts w:ascii="Times New Roman" w:hAnsi="Times New Roman" w:cs="Times New Roman"/>
          <w:sz w:val="22"/>
          <w:szCs w:val="22"/>
        </w:rPr>
        <w:t>of</w:t>
      </w:r>
      <w:ins w:author="djpmf" w:date="2013-08-13T08:13:00Z" w:id="335">
        <w:r w:rsidRPr="00DA6C30" w:rsidR="00A074F2">
          <w:rPr>
            <w:rFonts w:ascii="Times New Roman" w:hAnsi="Times New Roman" w:cs="Times New Roman"/>
            <w:sz w:val="22"/>
            <w:szCs w:val="22"/>
          </w:rPr>
          <w:t xml:space="preserve"> </w:t>
        </w:r>
      </w:ins>
      <w:r w:rsidRPr="00DA6C30" w:rsidR="00F360F8">
        <w:rPr>
          <w:rFonts w:ascii="Times New Roman" w:hAnsi="Times New Roman" w:cs="Times New Roman"/>
          <w:sz w:val="22"/>
          <w:szCs w:val="22"/>
        </w:rPr>
        <w:t xml:space="preserve">DwCA files </w:t>
      </w:r>
      <w:r w:rsidRPr="00DA6C30" w:rsidR="00456205">
        <w:rPr>
          <w:rFonts w:ascii="Times New Roman" w:hAnsi="Times New Roman" w:cs="Times New Roman"/>
          <w:sz w:val="22"/>
          <w:szCs w:val="22"/>
        </w:rPr>
        <w:t>[51</w:t>
      </w:r>
      <w:r w:rsidRPr="00DA6C30" w:rsidR="00E416DA">
        <w:rPr>
          <w:rFonts w:ascii="Times New Roman" w:hAnsi="Times New Roman" w:cs="Times New Roman"/>
          <w:sz w:val="22"/>
          <w:szCs w:val="22"/>
        </w:rPr>
        <w:t>]</w:t>
      </w:r>
      <w:r w:rsidRPr="00DA6C30" w:rsidR="003908B2">
        <w:rPr>
          <w:rFonts w:ascii="Times New Roman" w:hAnsi="Times New Roman" w:cs="Times New Roman"/>
          <w:sz w:val="22"/>
          <w:szCs w:val="22"/>
        </w:rPr>
        <w:t xml:space="preserve">. </w:t>
      </w:r>
      <w:ins w:author="djpmf" w:date="2013-08-13T08:14:00Z" w:id="336">
        <w:r w:rsidR="00A074F2">
          <w:rPr>
            <w:rFonts w:ascii="Times New Roman" w:hAnsi="Times New Roman" w:cs="Times New Roman"/>
            <w:sz w:val="22"/>
            <w:szCs w:val="22"/>
          </w:rPr>
          <w:t>Our</w:t>
        </w:r>
      </w:ins>
      <w:r w:rsidRPr="00DA6C30" w:rsidR="00B70FA3">
        <w:rPr>
          <w:rFonts w:ascii="Times New Roman" w:hAnsi="Times New Roman" w:cs="Times New Roman"/>
          <w:sz w:val="22"/>
          <w:szCs w:val="22"/>
        </w:rPr>
        <w:t xml:space="preserve"> dwca-hunter</w:t>
      </w:r>
      <w:r w:rsidRPr="00DA6C30">
        <w:rPr>
          <w:rFonts w:ascii="Times New Roman" w:hAnsi="Times New Roman" w:cs="Times New Roman"/>
          <w:sz w:val="22"/>
          <w:szCs w:val="22"/>
        </w:rPr>
        <w:t xml:space="preserve"> </w:t>
      </w:r>
      <w:ins w:author="djpmf" w:date="2013-08-13T08:14:00Z" w:id="337">
        <w:r w:rsidR="00A074F2">
          <w:rPr>
            <w:rFonts w:ascii="Times New Roman" w:hAnsi="Times New Roman" w:cs="Times New Roman"/>
            <w:sz w:val="22"/>
            <w:szCs w:val="22"/>
          </w:rPr>
          <w:t xml:space="preserve">application </w:t>
        </w:r>
      </w:ins>
      <w:r w:rsidR="007D4A61">
        <w:rPr>
          <w:rFonts w:ascii="Times New Roman" w:hAnsi="Times New Roman" w:cs="Times New Roman"/>
          <w:sz w:val="22"/>
          <w:szCs w:val="22"/>
        </w:rPr>
        <w:t>downloads</w:t>
      </w:r>
      <w:r w:rsidRPr="00DA6C30">
        <w:rPr>
          <w:rFonts w:ascii="Times New Roman" w:hAnsi="Times New Roman" w:cs="Times New Roman"/>
          <w:sz w:val="22"/>
          <w:szCs w:val="22"/>
        </w:rPr>
        <w:t xml:space="preserve"> publicly </w:t>
      </w:r>
      <w:r w:rsidR="007D4A61">
        <w:rPr>
          <w:rFonts w:ascii="Times New Roman" w:hAnsi="Times New Roman" w:cs="Times New Roman"/>
          <w:sz w:val="22"/>
          <w:szCs w:val="22"/>
        </w:rPr>
        <w:t>accessible data in</w:t>
      </w:r>
      <w:r w:rsidRPr="00DA6C30" w:rsidR="00F360F8">
        <w:rPr>
          <w:rFonts w:ascii="Times New Roman" w:hAnsi="Times New Roman" w:cs="Times New Roman"/>
          <w:sz w:val="22"/>
          <w:szCs w:val="22"/>
        </w:rPr>
        <w:t xml:space="preserve"> various</w:t>
      </w:r>
      <w:r w:rsidRPr="00DA6C30">
        <w:rPr>
          <w:rFonts w:ascii="Times New Roman" w:hAnsi="Times New Roman" w:cs="Times New Roman"/>
          <w:sz w:val="22"/>
          <w:szCs w:val="22"/>
        </w:rPr>
        <w:t xml:space="preserve"> format</w:t>
      </w:r>
      <w:r w:rsidRPr="00DA6C30" w:rsidR="00F360F8">
        <w:rPr>
          <w:rFonts w:ascii="Times New Roman" w:hAnsi="Times New Roman" w:cs="Times New Roman"/>
          <w:sz w:val="22"/>
          <w:szCs w:val="22"/>
        </w:rPr>
        <w:t>s (custom xml schemas, relational database dumps etc.)</w:t>
      </w:r>
      <w:r w:rsidR="007D4A61">
        <w:rPr>
          <w:rFonts w:ascii="Times New Roman" w:hAnsi="Times New Roman" w:cs="Times New Roman"/>
          <w:sz w:val="22"/>
          <w:szCs w:val="22"/>
        </w:rPr>
        <w:t xml:space="preserve"> with conversion</w:t>
      </w:r>
      <w:r w:rsidRPr="00DA6C30">
        <w:rPr>
          <w:rFonts w:ascii="Times New Roman" w:hAnsi="Times New Roman" w:cs="Times New Roman"/>
          <w:sz w:val="22"/>
          <w:szCs w:val="22"/>
        </w:rPr>
        <w:t xml:space="preserve"> to DwCA</w:t>
      </w:r>
      <w:r w:rsidRPr="00DA6C30" w:rsidR="00F360F8">
        <w:rPr>
          <w:rFonts w:ascii="Times New Roman" w:hAnsi="Times New Roman" w:cs="Times New Roman"/>
          <w:sz w:val="22"/>
          <w:szCs w:val="22"/>
        </w:rPr>
        <w:t xml:space="preserve"> </w:t>
      </w:r>
      <w:r w:rsidRPr="00DA6C30" w:rsidR="00456205">
        <w:rPr>
          <w:rFonts w:ascii="Times New Roman" w:hAnsi="Times New Roman" w:cs="Times New Roman"/>
          <w:sz w:val="22"/>
          <w:szCs w:val="22"/>
        </w:rPr>
        <w:t>[52</w:t>
      </w:r>
      <w:r w:rsidRPr="00DA6C30" w:rsidR="00E416DA">
        <w:rPr>
          <w:rFonts w:ascii="Times New Roman" w:hAnsi="Times New Roman" w:cs="Times New Roman"/>
          <w:sz w:val="22"/>
          <w:szCs w:val="22"/>
        </w:rPr>
        <w:t>]</w:t>
      </w:r>
      <w:r w:rsidRPr="00DA6C30">
        <w:rPr>
          <w:rFonts w:ascii="Times New Roman" w:hAnsi="Times New Roman" w:cs="Times New Roman"/>
          <w:sz w:val="22"/>
          <w:szCs w:val="22"/>
        </w:rPr>
        <w:t>.</w:t>
      </w:r>
      <w:r w:rsidRPr="00DA6C30" w:rsidR="00DD7402">
        <w:rPr>
          <w:rFonts w:ascii="Times New Roman" w:hAnsi="Times New Roman" w:cs="Times New Roman"/>
          <w:sz w:val="22"/>
          <w:szCs w:val="22"/>
        </w:rPr>
        <w:t xml:space="preserve"> Using these two programs we have</w:t>
      </w:r>
      <w:r w:rsidRPr="00DA6C30">
        <w:rPr>
          <w:rFonts w:ascii="Times New Roman" w:hAnsi="Times New Roman" w:cs="Times New Roman"/>
          <w:sz w:val="22"/>
          <w:szCs w:val="22"/>
        </w:rPr>
        <w:t xml:space="preserve"> been able to ingest scientific names, vernacular names, and </w:t>
      </w:r>
      <w:r w:rsidRPr="00DA6C30" w:rsidR="00DD7402">
        <w:rPr>
          <w:rFonts w:ascii="Times New Roman" w:hAnsi="Times New Roman" w:cs="Times New Roman"/>
          <w:sz w:val="22"/>
          <w:szCs w:val="22"/>
        </w:rPr>
        <w:t>classifications from ~70 different data sources, some of them more than 10 million records</w:t>
      </w:r>
      <w:r w:rsidRPr="00DA6C30">
        <w:rPr>
          <w:rFonts w:ascii="Times New Roman" w:hAnsi="Times New Roman" w:cs="Times New Roman"/>
          <w:sz w:val="22"/>
          <w:szCs w:val="22"/>
        </w:rPr>
        <w:t>. Ingestion of very large sources</w:t>
      </w:r>
      <w:ins w:author="djpmf" w:date="2013-08-13T08:14:00Z" w:id="338">
        <w:r w:rsidR="00A074F2">
          <w:rPr>
            <w:rFonts w:ascii="Times New Roman" w:hAnsi="Times New Roman" w:cs="Times New Roman"/>
            <w:sz w:val="22"/>
            <w:szCs w:val="22"/>
          </w:rPr>
          <w:t xml:space="preserve"> </w:t>
        </w:r>
      </w:ins>
      <w:r w:rsidRPr="00DA6C30">
        <w:rPr>
          <w:rFonts w:ascii="Times New Roman" w:hAnsi="Times New Roman" w:cs="Times New Roman"/>
          <w:sz w:val="22"/>
          <w:szCs w:val="22"/>
        </w:rPr>
        <w:t xml:space="preserve">slows the system </w:t>
      </w:r>
      <w:ins w:author="djpmf" w:date="2013-08-13T08:14:00Z" w:id="339">
        <w:r w:rsidRPr="00DA6C30" w:rsidR="00A074F2">
          <w:rPr>
            <w:rFonts w:ascii="Times New Roman" w:hAnsi="Times New Roman" w:cs="Times New Roman"/>
            <w:sz w:val="22"/>
            <w:szCs w:val="22"/>
          </w:rPr>
          <w:t xml:space="preserve">down </w:t>
        </w:r>
      </w:ins>
      <w:r w:rsidRPr="00DA6C30">
        <w:rPr>
          <w:rFonts w:ascii="Times New Roman" w:hAnsi="Times New Roman" w:cs="Times New Roman"/>
          <w:sz w:val="22"/>
          <w:szCs w:val="22"/>
        </w:rPr>
        <w:t xml:space="preserve">dramatically. We will </w:t>
      </w:r>
      <w:r w:rsidRPr="00DA6C30" w:rsidR="003908B2">
        <w:rPr>
          <w:rFonts w:ascii="Times New Roman" w:hAnsi="Times New Roman" w:cs="Times New Roman"/>
          <w:sz w:val="22"/>
          <w:szCs w:val="22"/>
        </w:rPr>
        <w:t xml:space="preserve">make data acquisition </w:t>
      </w:r>
      <w:r w:rsidRPr="00DA6C30">
        <w:rPr>
          <w:rFonts w:ascii="Times New Roman" w:hAnsi="Times New Roman" w:cs="Times New Roman"/>
          <w:sz w:val="22"/>
          <w:szCs w:val="22"/>
        </w:rPr>
        <w:t>an automa</w:t>
      </w:r>
      <w:r w:rsidRPr="00DA6C30" w:rsidR="00DD7402">
        <w:rPr>
          <w:rFonts w:ascii="Times New Roman" w:hAnsi="Times New Roman" w:cs="Times New Roman"/>
          <w:sz w:val="22"/>
          <w:szCs w:val="22"/>
        </w:rPr>
        <w:t xml:space="preserve">tic recurrent process </w:t>
      </w:r>
      <w:ins w:author="djpmf" w:date="2013-08-13T08:14:00Z" w:id="340">
        <w:r w:rsidR="00A074F2">
          <w:rPr>
            <w:rFonts w:ascii="Times New Roman" w:hAnsi="Times New Roman" w:cs="Times New Roman"/>
            <w:sz w:val="22"/>
            <w:szCs w:val="22"/>
          </w:rPr>
          <w:t xml:space="preserve">so that we </w:t>
        </w:r>
      </w:ins>
      <w:r w:rsidRPr="00DA6C30" w:rsidR="00DD7402">
        <w:rPr>
          <w:rFonts w:ascii="Times New Roman" w:hAnsi="Times New Roman" w:cs="Times New Roman"/>
          <w:sz w:val="22"/>
          <w:szCs w:val="22"/>
        </w:rPr>
        <w:t xml:space="preserve">can </w:t>
      </w:r>
      <w:r w:rsidRPr="00DA6C30">
        <w:rPr>
          <w:rFonts w:ascii="Times New Roman" w:hAnsi="Times New Roman" w:cs="Times New Roman"/>
          <w:sz w:val="22"/>
          <w:szCs w:val="22"/>
        </w:rPr>
        <w:t>ingest larg</w:t>
      </w:r>
      <w:r w:rsidRPr="00DA6C30" w:rsidR="003908B2">
        <w:rPr>
          <w:rFonts w:ascii="Times New Roman" w:hAnsi="Times New Roman" w:cs="Times New Roman"/>
          <w:sz w:val="22"/>
          <w:szCs w:val="22"/>
        </w:rPr>
        <w:t xml:space="preserve">e scale data without </w:t>
      </w:r>
      <w:r w:rsidRPr="00DA6C30" w:rsidR="00DD7402">
        <w:rPr>
          <w:rFonts w:ascii="Times New Roman" w:hAnsi="Times New Roman" w:cs="Times New Roman"/>
          <w:sz w:val="22"/>
          <w:szCs w:val="22"/>
        </w:rPr>
        <w:t>impacting overall system performance</w:t>
      </w:r>
      <w:r w:rsidRPr="00DA6C30">
        <w:rPr>
          <w:rFonts w:ascii="Times New Roman" w:hAnsi="Times New Roman" w:cs="Times New Roman"/>
          <w:sz w:val="22"/>
          <w:szCs w:val="22"/>
        </w:rPr>
        <w:t xml:space="preserve">. </w:t>
      </w:r>
      <w:ins w:author="djpmf" w:date="2013-08-13T08:15:00Z" w:id="341">
        <w:r w:rsidR="00A074F2">
          <w:rPr>
            <w:rFonts w:ascii="Times New Roman" w:hAnsi="Times New Roman" w:cs="Times New Roman"/>
            <w:sz w:val="22"/>
            <w:szCs w:val="22"/>
          </w:rPr>
          <w:t>Through a Nomina workshop, we have established that no IP rights apply to names and compilations, and will work to en</w:t>
        </w:r>
      </w:ins>
      <w:r w:rsidRPr="00DA6C30" w:rsidR="00290685">
        <w:rPr>
          <w:rFonts w:ascii="Times New Roman" w:hAnsi="Times New Roman" w:cs="Times New Roman"/>
          <w:sz w:val="22"/>
          <w:szCs w:val="22"/>
        </w:rPr>
        <w:t xml:space="preserve">sure that </w:t>
      </w:r>
      <w:ins w:author="djpmf" w:date="2013-08-13T08:14:00Z" w:id="342">
        <w:r w:rsidR="00A074F2">
          <w:rPr>
            <w:rFonts w:ascii="Times New Roman" w:hAnsi="Times New Roman" w:cs="Times New Roman"/>
            <w:sz w:val="22"/>
            <w:szCs w:val="22"/>
          </w:rPr>
          <w:t xml:space="preserve">the </w:t>
        </w:r>
      </w:ins>
      <w:r w:rsidRPr="00DA6C30" w:rsidR="00290685">
        <w:rPr>
          <w:rFonts w:ascii="Times New Roman" w:hAnsi="Times New Roman" w:cs="Times New Roman"/>
          <w:sz w:val="22"/>
          <w:szCs w:val="22"/>
        </w:rPr>
        <w:t>names we collect will be accessible for interested parties, for example by</w:t>
      </w:r>
      <w:r w:rsidRPr="00DA6C30">
        <w:rPr>
          <w:rFonts w:ascii="Times New Roman" w:hAnsi="Times New Roman" w:cs="Times New Roman"/>
          <w:sz w:val="22"/>
          <w:szCs w:val="22"/>
        </w:rPr>
        <w:t xml:space="preserve"> o</w:t>
      </w:r>
      <w:r w:rsidRPr="00DA6C30" w:rsidR="00B70FA3">
        <w:rPr>
          <w:rFonts w:ascii="Times New Roman" w:hAnsi="Times New Roman" w:cs="Times New Roman"/>
          <w:sz w:val="22"/>
          <w:szCs w:val="22"/>
        </w:rPr>
        <w:t>ther scientific name reconciliation</w:t>
      </w:r>
      <w:r w:rsidRPr="00DA6C30">
        <w:rPr>
          <w:rFonts w:ascii="Times New Roman" w:hAnsi="Times New Roman" w:cs="Times New Roman"/>
          <w:sz w:val="22"/>
          <w:szCs w:val="22"/>
        </w:rPr>
        <w:t xml:space="preserve"> projects like iPlant’s TNRS</w:t>
      </w:r>
      <w:r w:rsidRPr="00DA6C30" w:rsidR="003E3F4A">
        <w:rPr>
          <w:rFonts w:ascii="Times New Roman" w:hAnsi="Times New Roman" w:cs="Times New Roman"/>
          <w:sz w:val="22"/>
          <w:szCs w:val="22"/>
        </w:rPr>
        <w:t xml:space="preserve"> </w:t>
      </w:r>
      <w:r w:rsidRPr="00DA6C30" w:rsidR="00456205">
        <w:rPr>
          <w:rFonts w:ascii="Times New Roman" w:hAnsi="Times New Roman" w:cs="Times New Roman"/>
          <w:sz w:val="22"/>
          <w:szCs w:val="22"/>
        </w:rPr>
        <w:t>[53</w:t>
      </w:r>
      <w:r w:rsidRPr="00DA6C30" w:rsidR="00E416DA">
        <w:rPr>
          <w:rFonts w:ascii="Times New Roman" w:hAnsi="Times New Roman" w:cs="Times New Roman"/>
          <w:sz w:val="22"/>
          <w:szCs w:val="22"/>
        </w:rPr>
        <w:t>]</w:t>
      </w:r>
      <w:r w:rsidRPr="00DA6C30" w:rsidR="00290685">
        <w:rPr>
          <w:rFonts w:ascii="Times New Roman" w:hAnsi="Times New Roman" w:cs="Times New Roman"/>
          <w:sz w:val="22"/>
          <w:szCs w:val="22"/>
        </w:rPr>
        <w:t xml:space="preserve"> or iMarine </w:t>
      </w:r>
      <w:r w:rsidRPr="00DA6C30" w:rsidR="00456205">
        <w:rPr>
          <w:rFonts w:ascii="Times New Roman" w:hAnsi="Times New Roman" w:cs="Times New Roman"/>
          <w:sz w:val="22"/>
          <w:szCs w:val="22"/>
        </w:rPr>
        <w:t>[54</w:t>
      </w:r>
      <w:r w:rsidRPr="00DA6C30" w:rsidR="00E416DA">
        <w:rPr>
          <w:rFonts w:ascii="Times New Roman" w:hAnsi="Times New Roman" w:cs="Times New Roman"/>
          <w:sz w:val="22"/>
          <w:szCs w:val="22"/>
        </w:rPr>
        <w:t>]</w:t>
      </w:r>
      <w:r w:rsidRPr="00DA6C30" w:rsidR="00290685">
        <w:rPr>
          <w:rFonts w:ascii="Times New Roman" w:hAnsi="Times New Roman" w:cs="Times New Roman"/>
          <w:sz w:val="22"/>
          <w:szCs w:val="22"/>
        </w:rPr>
        <w:t>.</w:t>
      </w:r>
    </w:p>
    <w:p w:rsidRPr="00217E61" w:rsidR="009B1107" w:rsidP="00FE562D" w:rsidRDefault="009B1107" w14:paraId="28389CFA" w14:textId="77777777">
      <w:pPr>
        <w:rPr>
          <w:rFonts w:ascii="Times New Roman" w:hAnsi="Times New Roman" w:cs="Times New Roman"/>
          <w:b/>
          <w:sz w:val="22"/>
          <w:szCs w:val="22"/>
        </w:rPr>
      </w:pPr>
    </w:p>
    <w:p w:rsidRPr="00DA6C30" w:rsidR="009D32D3" w:rsidP="00FE562D" w:rsidRDefault="009B1107" w14:paraId="1EEAE00A"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Speed.</w:t>
      </w:r>
      <w:r w:rsidRPr="00DA6C30">
        <w:rPr>
          <w:rFonts w:ascii="Times New Roman" w:hAnsi="Times New Roman" w:eastAsia="Times New Roman" w:cs="Times New Roman"/>
          <w:sz w:val="22"/>
          <w:szCs w:val="22"/>
        </w:rPr>
        <w:t xml:space="preserve"> </w:t>
      </w:r>
      <w:r w:rsidRPr="00DA6C30" w:rsidR="00764CF0">
        <w:rPr>
          <w:rFonts w:ascii="Times New Roman" w:hAnsi="Times New Roman" w:eastAsia="Times New Roman" w:cs="Times New Roman"/>
          <w:sz w:val="22"/>
          <w:szCs w:val="22"/>
        </w:rPr>
        <w:t>The t</w:t>
      </w:r>
      <w:r w:rsidRPr="00DA6C30">
        <w:rPr>
          <w:rFonts w:ascii="Times New Roman" w:hAnsi="Times New Roman" w:eastAsia="Times New Roman" w:cs="Times New Roman"/>
          <w:sz w:val="22"/>
          <w:szCs w:val="22"/>
        </w:rPr>
        <w:t xml:space="preserve">wo </w:t>
      </w:r>
      <w:r w:rsidRPr="00DA6C30" w:rsidR="00764CF0">
        <w:rPr>
          <w:rFonts w:ascii="Times New Roman" w:hAnsi="Times New Roman" w:eastAsia="Times New Roman" w:cs="Times New Roman"/>
          <w:sz w:val="22"/>
          <w:szCs w:val="22"/>
        </w:rPr>
        <w:t>bottlenecks in this process are</w:t>
      </w:r>
      <w:r w:rsidRPr="00DA6C30">
        <w:rPr>
          <w:rFonts w:ascii="Times New Roman" w:hAnsi="Times New Roman" w:eastAsia="Times New Roman" w:cs="Times New Roman"/>
          <w:sz w:val="22"/>
          <w:szCs w:val="22"/>
        </w:rPr>
        <w:t xml:space="preserve"> name string parsing and fuzzy matching. Name parsi</w:t>
      </w:r>
      <w:r w:rsidRPr="00DA6C30" w:rsidR="002D4AAC">
        <w:rPr>
          <w:rFonts w:ascii="Times New Roman" w:hAnsi="Times New Roman" w:eastAsia="Times New Roman" w:cs="Times New Roman"/>
          <w:sz w:val="22"/>
          <w:szCs w:val="22"/>
        </w:rPr>
        <w:t xml:space="preserve">ng is implemented as a </w:t>
      </w:r>
      <w:ins w:author="djpmf" w:date="2013-08-13T08:15:00Z" w:id="343">
        <w:r w:rsidR="00A074F2">
          <w:rPr>
            <w:rFonts w:ascii="Times New Roman" w:hAnsi="Times New Roman" w:eastAsia="Times New Roman" w:cs="Times New Roman"/>
            <w:sz w:val="22"/>
            <w:szCs w:val="22"/>
          </w:rPr>
          <w:t>R</w:t>
        </w:r>
      </w:ins>
      <w:ins w:author="Dmitry Mozzherin" w:date="2013-08-13T10:19:00Z" w:id="344">
        <w:r w:rsidR="00B1458D">
          <w:rPr>
            <w:rFonts w:ascii="Times New Roman" w:hAnsi="Times New Roman" w:eastAsia="Times New Roman" w:cs="Times New Roman"/>
            <w:sz w:val="22"/>
            <w:szCs w:val="22"/>
          </w:rPr>
          <w:t>uby</w:t>
        </w:r>
      </w:ins>
      <w:ins w:author="djpmf" w:date="2013-08-13T08:15:00Z" w:id="345">
        <w:r w:rsidR="00A074F2">
          <w:rPr>
            <w:rFonts w:ascii="Times New Roman" w:hAnsi="Times New Roman" w:eastAsia="Times New Roman" w:cs="Times New Roman"/>
            <w:sz w:val="22"/>
            <w:szCs w:val="22"/>
          </w:rPr>
          <w:t xml:space="preserve"> </w:t>
        </w:r>
      </w:ins>
      <w:r w:rsidRPr="00DA6C30" w:rsidR="002D4AAC">
        <w:rPr>
          <w:rFonts w:ascii="Times New Roman" w:hAnsi="Times New Roman" w:eastAsia="Times New Roman" w:cs="Times New Roman"/>
          <w:sz w:val="22"/>
          <w:szCs w:val="22"/>
        </w:rPr>
        <w:t>library</w:t>
      </w:r>
      <w:r w:rsidRPr="00DA6C30" w:rsidR="00D07AF1">
        <w:rPr>
          <w:rFonts w:ascii="Times New Roman" w:hAnsi="Times New Roman" w:eastAsia="Times New Roman" w:cs="Times New Roman"/>
          <w:sz w:val="22"/>
          <w:szCs w:val="22"/>
        </w:rPr>
        <w:t xml:space="preserve"> called</w:t>
      </w:r>
      <w:r w:rsidRPr="00DA6C30" w:rsidR="002D4AAC">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biodiversity</w:t>
      </w:r>
      <w:r w:rsidRPr="00DA6C30" w:rsidR="00E95018">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[45</w:t>
      </w:r>
      <w:r w:rsidRPr="00DA6C30" w:rsidR="00E416DA">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xml:space="preserve"> and is based </w:t>
      </w:r>
      <w:r w:rsidRPr="00DA6C30" w:rsidR="002D4AAC">
        <w:rPr>
          <w:rFonts w:ascii="Times New Roman" w:hAnsi="Times New Roman" w:eastAsia="Times New Roman" w:cs="Times New Roman"/>
          <w:sz w:val="22"/>
          <w:szCs w:val="22"/>
        </w:rPr>
        <w:t xml:space="preserve">on a Parsing Expression Grammar </w:t>
      </w:r>
      <w:r w:rsidRPr="00DA6C30" w:rsidR="00456205">
        <w:rPr>
          <w:rFonts w:ascii="Times New Roman" w:hAnsi="Times New Roman" w:eastAsia="Times New Roman" w:cs="Times New Roman"/>
          <w:sz w:val="22"/>
          <w:szCs w:val="22"/>
        </w:rPr>
        <w:t>[55</w:t>
      </w:r>
      <w:r w:rsidRPr="00DA6C30" w:rsidR="00E416DA">
        <w:rPr>
          <w:rFonts w:ascii="Times New Roman" w:hAnsi="Times New Roman" w:eastAsia="Times New Roman" w:cs="Times New Roman"/>
          <w:sz w:val="22"/>
          <w:szCs w:val="22"/>
        </w:rPr>
        <w:t>]</w:t>
      </w:r>
      <w:r w:rsidRPr="00DA6C30" w:rsidR="00585D2C">
        <w:rPr>
          <w:rFonts w:ascii="Times New Roman" w:hAnsi="Times New Roman" w:eastAsia="Times New Roman" w:cs="Times New Roman"/>
          <w:sz w:val="22"/>
          <w:szCs w:val="22"/>
        </w:rPr>
        <w:t xml:space="preserve"> </w:t>
      </w:r>
      <w:r w:rsidRPr="00DA6C30" w:rsidR="002D4AAC">
        <w:rPr>
          <w:rFonts w:ascii="Times New Roman" w:hAnsi="Times New Roman" w:eastAsia="Times New Roman" w:cs="Times New Roman"/>
          <w:sz w:val="22"/>
          <w:szCs w:val="22"/>
        </w:rPr>
        <w:t>library treetop</w:t>
      </w:r>
      <w:r w:rsidRPr="00DA6C30" w:rsidR="00585D2C">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[56</w:t>
      </w:r>
      <w:r w:rsidRPr="00DA6C30" w:rsidR="00E416DA">
        <w:rPr>
          <w:rFonts w:ascii="Times New Roman" w:hAnsi="Times New Roman" w:eastAsia="Times New Roman" w:cs="Times New Roman"/>
          <w:sz w:val="22"/>
          <w:szCs w:val="22"/>
        </w:rPr>
        <w:t>]</w:t>
      </w:r>
      <w:r w:rsidRPr="00DA6C30" w:rsidR="002D4AAC">
        <w:rPr>
          <w:rFonts w:ascii="Times New Roman" w:hAnsi="Times New Roman" w:eastAsia="Times New Roman" w:cs="Times New Roman"/>
          <w:sz w:val="22"/>
          <w:szCs w:val="22"/>
        </w:rPr>
        <w:t>. Biodiversity</w:t>
      </w:r>
      <w:r w:rsidRPr="00DA6C30">
        <w:rPr>
          <w:rFonts w:ascii="Times New Roman" w:hAnsi="Times New Roman" w:eastAsia="Times New Roman" w:cs="Times New Roman"/>
          <w:sz w:val="22"/>
          <w:szCs w:val="22"/>
        </w:rPr>
        <w:t xml:space="preserve"> is our second most popular library and </w:t>
      </w:r>
      <w:r w:rsidRPr="00DA6C30" w:rsidR="00290685">
        <w:rPr>
          <w:rFonts w:ascii="Times New Roman" w:hAnsi="Times New Roman" w:eastAsia="Times New Roman" w:cs="Times New Roman"/>
          <w:sz w:val="22"/>
          <w:szCs w:val="22"/>
        </w:rPr>
        <w:t>it is currently</w:t>
      </w:r>
      <w:r w:rsidRPr="00DA6C30">
        <w:rPr>
          <w:rFonts w:ascii="Times New Roman" w:hAnsi="Times New Roman" w:eastAsia="Times New Roman" w:cs="Times New Roman"/>
          <w:sz w:val="22"/>
          <w:szCs w:val="22"/>
        </w:rPr>
        <w:t xml:space="preserve"> the most downloaded bio-library for Ruby</w:t>
      </w:r>
      <w:r w:rsidRPr="00DA6C30" w:rsidR="00290685">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[35, 36</w:t>
      </w:r>
      <w:r w:rsidRPr="00DA6C30" w:rsidR="00E416DA">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To speedup name pars</w:t>
      </w:r>
      <w:r w:rsidRPr="00DA6C30" w:rsidR="00097E0D">
        <w:rPr>
          <w:rFonts w:ascii="Times New Roman" w:hAnsi="Times New Roman" w:eastAsia="Times New Roman" w:cs="Times New Roman"/>
          <w:sz w:val="22"/>
          <w:szCs w:val="22"/>
        </w:rPr>
        <w:t>ing we will build a service</w:t>
      </w:r>
      <w:r w:rsidRPr="00DA6C30" w:rsidR="00764CF0">
        <w:rPr>
          <w:rFonts w:ascii="Times New Roman" w:hAnsi="Times New Roman" w:eastAsia="Times New Roman" w:cs="Times New Roman"/>
          <w:sz w:val="22"/>
          <w:szCs w:val="22"/>
        </w:rPr>
        <w:t xml:space="preserve"> </w:t>
      </w:r>
      <w:ins w:author="djpmf" w:date="2013-08-13T08:15:00Z" w:id="346">
        <w:r w:rsidR="00A074F2">
          <w:rPr>
            <w:rFonts w:ascii="Times New Roman" w:hAnsi="Times New Roman" w:eastAsia="Times New Roman" w:cs="Times New Roman"/>
            <w:sz w:val="22"/>
            <w:szCs w:val="22"/>
          </w:rPr>
          <w:t>that w</w:t>
        </w:r>
        <w:r w:rsidRPr="00DA6C30" w:rsidR="00A074F2">
          <w:rPr>
            <w:rFonts w:ascii="Times New Roman" w:hAnsi="Times New Roman" w:eastAsia="Times New Roman" w:cs="Times New Roman"/>
            <w:sz w:val="22"/>
            <w:szCs w:val="22"/>
          </w:rPr>
          <w:t xml:space="preserve">e </w:t>
        </w:r>
      </w:ins>
      <w:ins w:author="djpmf" w:date="2013-08-13T08:16:00Z" w:id="347">
        <w:r w:rsidR="00A074F2">
          <w:rPr>
            <w:rFonts w:ascii="Times New Roman" w:hAnsi="Times New Roman" w:eastAsia="Times New Roman" w:cs="Times New Roman"/>
            <w:sz w:val="22"/>
            <w:szCs w:val="22"/>
          </w:rPr>
          <w:t xml:space="preserve">will </w:t>
        </w:r>
      </w:ins>
      <w:r w:rsidRPr="00DA6C30" w:rsidR="009D32D3">
        <w:rPr>
          <w:rFonts w:ascii="Times New Roman" w:hAnsi="Times New Roman" w:eastAsia="Times New Roman" w:cs="Times New Roman"/>
          <w:sz w:val="22"/>
          <w:szCs w:val="22"/>
        </w:rPr>
        <w:t>call</w:t>
      </w:r>
      <w:r w:rsidRPr="00DA6C30" w:rsidR="002D4AAC">
        <w:rPr>
          <w:rFonts w:ascii="Times New Roman" w:hAnsi="Times New Roman" w:eastAsia="Times New Roman" w:cs="Times New Roman"/>
          <w:sz w:val="22"/>
          <w:szCs w:val="22"/>
        </w:rPr>
        <w:t xml:space="preserve"> insta-parser. I</w:t>
      </w:r>
      <w:r w:rsidRPr="00DA6C30">
        <w:rPr>
          <w:rFonts w:ascii="Times New Roman" w:hAnsi="Times New Roman" w:eastAsia="Times New Roman" w:cs="Times New Roman"/>
          <w:sz w:val="22"/>
          <w:szCs w:val="22"/>
        </w:rPr>
        <w:t>t</w:t>
      </w:r>
      <w:r w:rsidRPr="00DA6C30" w:rsidR="002D4AAC">
        <w:rPr>
          <w:rFonts w:ascii="Times New Roman" w:hAnsi="Times New Roman" w:eastAsia="Times New Roman" w:cs="Times New Roman"/>
          <w:sz w:val="22"/>
          <w:szCs w:val="22"/>
        </w:rPr>
        <w:t xml:space="preserve"> will be </w:t>
      </w:r>
      <w:ins w:author="djpmf" w:date="2013-08-13T08:16:00Z" w:id="348">
        <w:r w:rsidR="00A074F2">
          <w:rPr>
            <w:rFonts w:ascii="Times New Roman" w:hAnsi="Times New Roman" w:eastAsia="Times New Roman" w:cs="Times New Roman"/>
            <w:sz w:val="22"/>
            <w:szCs w:val="22"/>
          </w:rPr>
          <w:t xml:space="preserve">an </w:t>
        </w:r>
      </w:ins>
      <w:r w:rsidRPr="00DA6C30" w:rsidR="002D4AAC">
        <w:rPr>
          <w:rFonts w:ascii="Times New Roman" w:hAnsi="Times New Roman" w:eastAsia="Times New Roman" w:cs="Times New Roman"/>
          <w:sz w:val="22"/>
          <w:szCs w:val="22"/>
        </w:rPr>
        <w:t>open-source service</w:t>
      </w:r>
      <w:r w:rsidRPr="00DA6C30" w:rsidR="009D32D3">
        <w:rPr>
          <w:rFonts w:ascii="Times New Roman" w:hAnsi="Times New Roman" w:eastAsia="Times New Roman" w:cs="Times New Roman"/>
          <w:sz w:val="22"/>
          <w:szCs w:val="22"/>
        </w:rPr>
        <w:t xml:space="preserve"> that </w:t>
      </w:r>
      <w:r w:rsidRPr="00DA6C30">
        <w:rPr>
          <w:rFonts w:ascii="Times New Roman" w:hAnsi="Times New Roman" w:eastAsia="Times New Roman" w:cs="Times New Roman"/>
          <w:sz w:val="22"/>
          <w:szCs w:val="22"/>
        </w:rPr>
        <w:t>will cache parsed information for all name strings it encounters, and it will reparse them with every n</w:t>
      </w:r>
      <w:r w:rsidRPr="00DA6C30" w:rsidR="002D4AAC">
        <w:rPr>
          <w:rFonts w:ascii="Times New Roman" w:hAnsi="Times New Roman" w:eastAsia="Times New Roman" w:cs="Times New Roman"/>
          <w:sz w:val="22"/>
          <w:szCs w:val="22"/>
        </w:rPr>
        <w:t>ew release of the biodiversity</w:t>
      </w:r>
      <w:r w:rsidRPr="00DA6C30" w:rsidR="00097E0D">
        <w:rPr>
          <w:rFonts w:ascii="Times New Roman" w:hAnsi="Times New Roman" w:eastAsia="Times New Roman" w:cs="Times New Roman"/>
          <w:sz w:val="22"/>
          <w:szCs w:val="22"/>
        </w:rPr>
        <w:t xml:space="preserve"> library. D</w:t>
      </w:r>
      <w:r w:rsidRPr="00DA6C30">
        <w:rPr>
          <w:rFonts w:ascii="Times New Roman" w:hAnsi="Times New Roman" w:eastAsia="Times New Roman" w:cs="Times New Roman"/>
          <w:sz w:val="22"/>
          <w:szCs w:val="22"/>
        </w:rPr>
        <w:t>irect</w:t>
      </w:r>
      <w:r w:rsidRPr="00DA6C30" w:rsidR="00097E0D">
        <w:rPr>
          <w:rFonts w:ascii="Times New Roman" w:hAnsi="Times New Roman" w:eastAsia="Times New Roman" w:cs="Times New Roman"/>
          <w:sz w:val="22"/>
          <w:szCs w:val="22"/>
        </w:rPr>
        <w:t xml:space="preserve"> connection to the insta-parse</w:t>
      </w:r>
      <w:r w:rsidRPr="00DA6C30">
        <w:rPr>
          <w:rFonts w:ascii="Times New Roman" w:hAnsi="Times New Roman" w:eastAsia="Times New Roman" w:cs="Times New Roman"/>
          <w:sz w:val="22"/>
          <w:szCs w:val="22"/>
        </w:rPr>
        <w:t xml:space="preserve"> database will significantly increase speed of the parsing activity. </w:t>
      </w:r>
    </w:p>
    <w:p w:rsidRPr="00DA6C30" w:rsidR="009D32D3" w:rsidP="00FE562D" w:rsidRDefault="009D32D3" w14:paraId="33A1A278" w14:textId="77777777">
      <w:pPr>
        <w:rPr>
          <w:rFonts w:ascii="Times New Roman" w:hAnsi="Times New Roman" w:eastAsia="Times New Roman" w:cs="Times New Roman"/>
          <w:sz w:val="22"/>
          <w:szCs w:val="22"/>
        </w:rPr>
      </w:pPr>
    </w:p>
    <w:p w:rsidRPr="00DA6C30" w:rsidR="009B1107" w:rsidP="00FE562D" w:rsidRDefault="009D32D3" w14:paraId="5AE2B055"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sz w:val="22"/>
          <w:szCs w:val="22"/>
        </w:rPr>
        <w:t>For</w:t>
      </w:r>
      <w:r w:rsidRPr="00DA6C30" w:rsidR="009B1107">
        <w:rPr>
          <w:rFonts w:ascii="Times New Roman" w:hAnsi="Times New Roman" w:eastAsia="Times New Roman" w:cs="Times New Roman"/>
          <w:sz w:val="22"/>
          <w:szCs w:val="22"/>
        </w:rPr>
        <w:t xml:space="preserve"> fuzzy matching</w:t>
      </w:r>
      <w:ins w:author="djpmf" w:date="2013-08-13T08:16:00Z" w:id="349">
        <w:r w:rsidR="00A074F2">
          <w:rPr>
            <w:rFonts w:ascii="Times New Roman" w:hAnsi="Times New Roman" w:eastAsia="Times New Roman" w:cs="Times New Roman"/>
            <w:sz w:val="22"/>
            <w:szCs w:val="22"/>
          </w:rPr>
          <w:t>,</w:t>
        </w:r>
      </w:ins>
      <w:r w:rsidRPr="00DA6C30">
        <w:rPr>
          <w:rFonts w:ascii="Times New Roman" w:hAnsi="Times New Roman" w:eastAsia="Times New Roman" w:cs="Times New Roman"/>
          <w:sz w:val="22"/>
          <w:szCs w:val="22"/>
        </w:rPr>
        <w:t xml:space="preserve"> our system currently</w:t>
      </w:r>
      <w:r w:rsidRPr="00DA6C30" w:rsidR="009B1107">
        <w:rPr>
          <w:rFonts w:ascii="Times New Roman" w:hAnsi="Times New Roman" w:eastAsia="Times New Roman" w:cs="Times New Roman"/>
          <w:sz w:val="22"/>
          <w:szCs w:val="22"/>
        </w:rPr>
        <w:t xml:space="preserve"> uses Damerau-Levenshtein algorithm</w:t>
      </w:r>
      <w:r w:rsidRPr="00DA6C30" w:rsidR="00AE5CFE">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[57</w:t>
      </w:r>
      <w:r w:rsidRPr="00DA6C30" w:rsidR="00E416DA">
        <w:rPr>
          <w:rFonts w:ascii="Times New Roman" w:hAnsi="Times New Roman" w:eastAsia="Times New Roman" w:cs="Times New Roman"/>
          <w:sz w:val="22"/>
          <w:szCs w:val="22"/>
        </w:rPr>
        <w:t>]</w:t>
      </w:r>
      <w:r w:rsidRPr="00DA6C30" w:rsidR="009B1107">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and it</w:t>
      </w:r>
      <w:r w:rsidRPr="00DA6C30" w:rsidR="009B1107">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 xml:space="preserve">slows down </w:t>
      </w:r>
      <w:ins w:author="djpmf" w:date="2013-08-13T08:16:00Z" w:id="350">
        <w:r w:rsidR="00A074F2">
          <w:rPr>
            <w:rFonts w:ascii="Times New Roman" w:hAnsi="Times New Roman" w:eastAsia="Times New Roman" w:cs="Times New Roman"/>
            <w:sz w:val="22"/>
            <w:szCs w:val="22"/>
          </w:rPr>
          <w:t xml:space="preserve">in </w:t>
        </w:r>
      </w:ins>
      <w:r w:rsidRPr="00DA6C30">
        <w:rPr>
          <w:rFonts w:ascii="Times New Roman" w:hAnsi="Times New Roman" w:eastAsia="Times New Roman" w:cs="Times New Roman"/>
          <w:sz w:val="22"/>
          <w:szCs w:val="22"/>
        </w:rPr>
        <w:t xml:space="preserve">proportion to </w:t>
      </w:r>
      <w:ins w:author="djpmf" w:date="2013-08-13T08:17:00Z" w:id="351">
        <w:r w:rsidR="00A074F2">
          <w:rPr>
            <w:rFonts w:ascii="Times New Roman" w:hAnsi="Times New Roman" w:eastAsia="Times New Roman" w:cs="Times New Roman"/>
            <w:sz w:val="22"/>
            <w:szCs w:val="22"/>
          </w:rPr>
          <w:t xml:space="preserve">the product </w:t>
        </w:r>
      </w:ins>
      <w:r w:rsidRPr="00DA6C30" w:rsidR="00340A16">
        <w:rPr>
          <w:rFonts w:ascii="Times New Roman" w:hAnsi="Times New Roman" w:eastAsia="Times New Roman" w:cs="Times New Roman"/>
          <w:sz w:val="22"/>
          <w:szCs w:val="22"/>
        </w:rPr>
        <w:t>of</w:t>
      </w:r>
      <w:r w:rsidRPr="00DA6C30">
        <w:rPr>
          <w:rFonts w:ascii="Times New Roman" w:hAnsi="Times New Roman" w:eastAsia="Times New Roman" w:cs="Times New Roman"/>
          <w:sz w:val="22"/>
          <w:szCs w:val="22"/>
        </w:rPr>
        <w:t xml:space="preserve"> </w:t>
      </w:r>
      <w:ins w:author="djpmf" w:date="2013-08-13T08:17:00Z" w:id="352">
        <w:r w:rsidR="00A074F2">
          <w:rPr>
            <w:rFonts w:ascii="Times New Roman" w:hAnsi="Times New Roman" w:eastAsia="Times New Roman" w:cs="Times New Roman"/>
            <w:sz w:val="22"/>
            <w:szCs w:val="22"/>
          </w:rPr>
          <w:t xml:space="preserve">the </w:t>
        </w:r>
      </w:ins>
      <w:r w:rsidRPr="00DA6C30">
        <w:rPr>
          <w:rFonts w:ascii="Times New Roman" w:hAnsi="Times New Roman" w:eastAsia="Times New Roman" w:cs="Times New Roman"/>
          <w:sz w:val="22"/>
          <w:szCs w:val="22"/>
        </w:rPr>
        <w:t>lengths of compared strings (</w:t>
      </w:r>
      <w:r w:rsidRPr="00DA6C30" w:rsidR="009B1107">
        <w:rPr>
          <w:rFonts w:ascii="Times New Roman" w:hAnsi="Times New Roman" w:eastAsia="Times New Roman" w:cs="Times New Roman"/>
          <w:sz w:val="22"/>
          <w:szCs w:val="22"/>
        </w:rPr>
        <w:t xml:space="preserve">O(N*M) </w:t>
      </w:r>
      <w:r w:rsidRPr="00DA6C30" w:rsidR="00340A16">
        <w:rPr>
          <w:rFonts w:ascii="Times New Roman" w:hAnsi="Times New Roman" w:eastAsia="Times New Roman" w:cs="Times New Roman"/>
          <w:sz w:val="22"/>
          <w:szCs w:val="22"/>
        </w:rPr>
        <w:t xml:space="preserve">in big </w:t>
      </w:r>
      <w:r w:rsidRPr="00DA6C30">
        <w:rPr>
          <w:rFonts w:ascii="Times New Roman" w:hAnsi="Times New Roman" w:eastAsia="Times New Roman" w:cs="Times New Roman"/>
          <w:sz w:val="22"/>
          <w:szCs w:val="22"/>
        </w:rPr>
        <w:t>O notation where N and M are lengths of the strings)</w:t>
      </w:r>
      <w:r w:rsidRPr="00DA6C30" w:rsidR="009B1107">
        <w:rPr>
          <w:rFonts w:ascii="Times New Roman" w:hAnsi="Times New Roman" w:eastAsia="Times New Roman" w:cs="Times New Roman"/>
          <w:sz w:val="22"/>
          <w:szCs w:val="22"/>
        </w:rPr>
        <w:t xml:space="preserve">). </w:t>
      </w:r>
      <w:r w:rsidRPr="00DA6C30" w:rsidR="00340A16">
        <w:rPr>
          <w:rFonts w:ascii="Times New Roman" w:hAnsi="Times New Roman" w:eastAsia="Times New Roman" w:cs="Times New Roman"/>
          <w:sz w:val="22"/>
          <w:szCs w:val="22"/>
        </w:rPr>
        <w:t>We have already implemented</w:t>
      </w:r>
      <w:r w:rsidRPr="00DA6C30" w:rsidR="009B1107">
        <w:rPr>
          <w:rFonts w:ascii="Times New Roman" w:hAnsi="Times New Roman" w:eastAsia="Times New Roman" w:cs="Times New Roman"/>
          <w:sz w:val="22"/>
          <w:szCs w:val="22"/>
        </w:rPr>
        <w:t xml:space="preserve"> </w:t>
      </w:r>
      <w:ins w:author="djpmf" w:date="2013-08-13T08:17:00Z" w:id="353">
        <w:r w:rsidR="00A074F2">
          <w:rPr>
            <w:rFonts w:ascii="Times New Roman" w:hAnsi="Times New Roman" w:eastAsia="Times New Roman" w:cs="Times New Roman"/>
            <w:sz w:val="22"/>
            <w:szCs w:val="22"/>
          </w:rPr>
          <w:t xml:space="preserve">the </w:t>
        </w:r>
      </w:ins>
      <w:r w:rsidRPr="00DA6C30" w:rsidR="009B1107">
        <w:rPr>
          <w:rFonts w:ascii="Times New Roman" w:hAnsi="Times New Roman" w:eastAsia="Times New Roman" w:cs="Times New Roman"/>
          <w:sz w:val="22"/>
          <w:szCs w:val="22"/>
        </w:rPr>
        <w:t>Damerau-Levens</w:t>
      </w:r>
      <w:r w:rsidRPr="00DA6C30">
        <w:rPr>
          <w:rFonts w:ascii="Times New Roman" w:hAnsi="Times New Roman" w:eastAsia="Times New Roman" w:cs="Times New Roman"/>
          <w:sz w:val="22"/>
          <w:szCs w:val="22"/>
        </w:rPr>
        <w:t>h</w:t>
      </w:r>
      <w:r w:rsidRPr="00DA6C30" w:rsidR="00340A16">
        <w:rPr>
          <w:rFonts w:ascii="Times New Roman" w:hAnsi="Times New Roman" w:eastAsia="Times New Roman" w:cs="Times New Roman"/>
          <w:sz w:val="22"/>
          <w:szCs w:val="22"/>
        </w:rPr>
        <w:t>tein algorithm in</w:t>
      </w:r>
      <w:r w:rsidRPr="00DA6C30" w:rsidR="00097E0D">
        <w:rPr>
          <w:rFonts w:ascii="Times New Roman" w:hAnsi="Times New Roman" w:eastAsia="Times New Roman" w:cs="Times New Roman"/>
          <w:sz w:val="22"/>
          <w:szCs w:val="22"/>
        </w:rPr>
        <w:t xml:space="preserve"> compiled computer la</w:t>
      </w:r>
      <w:r w:rsidRPr="00DA6C30" w:rsidR="006F7D96">
        <w:rPr>
          <w:rFonts w:ascii="Times New Roman" w:hAnsi="Times New Roman" w:eastAsia="Times New Roman" w:cs="Times New Roman"/>
          <w:sz w:val="22"/>
          <w:szCs w:val="22"/>
        </w:rPr>
        <w:t>nguage</w:t>
      </w:r>
      <w:r w:rsidRPr="00DA6C30" w:rsidR="00EE09F7">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[58</w:t>
      </w:r>
      <w:r w:rsidRPr="00DA6C30" w:rsidR="00E416DA">
        <w:rPr>
          <w:rFonts w:ascii="Times New Roman" w:hAnsi="Times New Roman" w:eastAsia="Times New Roman" w:cs="Times New Roman"/>
          <w:sz w:val="22"/>
          <w:szCs w:val="22"/>
        </w:rPr>
        <w:t>]</w:t>
      </w:r>
      <w:r w:rsidR="00277FF8">
        <w:rPr>
          <w:rFonts w:ascii="Times New Roman" w:hAnsi="Times New Roman" w:eastAsia="Times New Roman" w:cs="Times New Roman"/>
          <w:sz w:val="22"/>
          <w:szCs w:val="22"/>
        </w:rPr>
        <w:t>. We consider to</w:t>
      </w:r>
      <w:ins w:author="djpmf" w:date="2013-08-13T08:17:00Z" w:id="354">
        <w:r w:rsidR="00A074F2">
          <w:rPr>
            <w:rFonts w:ascii="Times New Roman" w:hAnsi="Times New Roman" w:eastAsia="Times New Roman" w:cs="Times New Roman"/>
            <w:sz w:val="22"/>
            <w:szCs w:val="22"/>
          </w:rPr>
          <w:t xml:space="preserve"> go</w:t>
        </w:r>
      </w:ins>
      <w:r w:rsidR="00277FF8">
        <w:rPr>
          <w:rFonts w:ascii="Times New Roman" w:hAnsi="Times New Roman" w:eastAsia="Times New Roman" w:cs="Times New Roman"/>
          <w:sz w:val="22"/>
          <w:szCs w:val="22"/>
        </w:rPr>
        <w:t xml:space="preserve"> further and</w:t>
      </w:r>
      <w:ins w:author="djpmf" w:date="2013-08-13T08:17:00Z" w:id="355">
        <w:r w:rsidR="00A074F2">
          <w:rPr>
            <w:rFonts w:ascii="Times New Roman" w:hAnsi="Times New Roman" w:eastAsia="Times New Roman" w:cs="Times New Roman"/>
            <w:sz w:val="22"/>
            <w:szCs w:val="22"/>
          </w:rPr>
          <w:t xml:space="preserve"> </w:t>
        </w:r>
      </w:ins>
      <w:r w:rsidRPr="00DA6C30" w:rsidR="006F7D96">
        <w:rPr>
          <w:rFonts w:ascii="Times New Roman" w:hAnsi="Times New Roman" w:eastAsia="Times New Roman" w:cs="Times New Roman"/>
          <w:sz w:val="22"/>
          <w:szCs w:val="22"/>
        </w:rPr>
        <w:t xml:space="preserve">implement the algorithm in assembly language to take advantage of </w:t>
      </w:r>
      <w:r w:rsidRPr="00DA6C30" w:rsidR="009B1107">
        <w:rPr>
          <w:rFonts w:ascii="Times New Roman" w:hAnsi="Times New Roman" w:eastAsia="Times New Roman" w:cs="Times New Roman"/>
          <w:sz w:val="22"/>
          <w:szCs w:val="22"/>
        </w:rPr>
        <w:t>MMX/SSE instructions of Intel processors</w:t>
      </w:r>
      <w:r w:rsidRPr="00DA6C30" w:rsidR="00AE5CFE">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[59</w:t>
      </w:r>
      <w:r w:rsidRPr="00DA6C30" w:rsidR="00E416DA">
        <w:rPr>
          <w:rFonts w:ascii="Times New Roman" w:hAnsi="Times New Roman" w:eastAsia="Times New Roman" w:cs="Times New Roman"/>
          <w:sz w:val="22"/>
          <w:szCs w:val="22"/>
        </w:rPr>
        <w:t>]</w:t>
      </w:r>
      <w:r w:rsidRPr="00DA6C30" w:rsidR="006F7D96">
        <w:rPr>
          <w:rFonts w:ascii="Times New Roman" w:hAnsi="Times New Roman" w:eastAsia="Times New Roman" w:cs="Times New Roman"/>
          <w:sz w:val="22"/>
          <w:szCs w:val="22"/>
        </w:rPr>
        <w:t xml:space="preserve"> and </w:t>
      </w:r>
      <w:r w:rsidRPr="00DA6C30" w:rsidR="009B1107">
        <w:rPr>
          <w:rFonts w:ascii="Times New Roman" w:hAnsi="Times New Roman" w:eastAsia="Times New Roman" w:cs="Times New Roman"/>
          <w:sz w:val="22"/>
          <w:szCs w:val="22"/>
        </w:rPr>
        <w:t>to do several arithmetic operations in parallel during one processing cycle</w:t>
      </w:r>
      <w:r w:rsidRPr="00DA6C30" w:rsidR="006F7D96">
        <w:rPr>
          <w:rFonts w:ascii="Times New Roman" w:hAnsi="Times New Roman" w:eastAsia="Times New Roman" w:cs="Times New Roman"/>
          <w:sz w:val="22"/>
          <w:szCs w:val="22"/>
        </w:rPr>
        <w:t>.</w:t>
      </w:r>
      <w:r w:rsidRPr="00DA6C30" w:rsidR="009B1107">
        <w:rPr>
          <w:rFonts w:ascii="Times New Roman" w:hAnsi="Times New Roman" w:eastAsia="Times New Roman" w:cs="Times New Roman"/>
          <w:sz w:val="22"/>
          <w:szCs w:val="22"/>
        </w:rPr>
        <w:t xml:space="preserve"> </w:t>
      </w:r>
      <w:ins w:author="djpmf" w:date="2013-08-13T08:17:00Z" w:id="356">
        <w:r w:rsidR="008A5765">
          <w:rPr>
            <w:rFonts w:ascii="Times New Roman" w:hAnsi="Times New Roman" w:eastAsia="Times New Roman" w:cs="Times New Roman"/>
            <w:sz w:val="22"/>
            <w:szCs w:val="22"/>
          </w:rPr>
          <w:t>A</w:t>
        </w:r>
      </w:ins>
      <w:r w:rsidRPr="00DA6C30" w:rsidR="009B1107">
        <w:rPr>
          <w:rFonts w:ascii="Times New Roman" w:hAnsi="Times New Roman" w:eastAsia="Times New Roman" w:cs="Times New Roman"/>
          <w:sz w:val="22"/>
          <w:szCs w:val="22"/>
        </w:rPr>
        <w:t xml:space="preserve">nother approach </w:t>
      </w:r>
      <w:ins w:author="djpmf" w:date="2013-08-13T08:17:00Z" w:id="357">
        <w:r w:rsidR="008A5765">
          <w:rPr>
            <w:rFonts w:ascii="Times New Roman" w:hAnsi="Times New Roman" w:eastAsia="Times New Roman" w:cs="Times New Roman"/>
            <w:sz w:val="22"/>
            <w:szCs w:val="22"/>
          </w:rPr>
          <w:t xml:space="preserve">that we will explore </w:t>
        </w:r>
      </w:ins>
      <w:r w:rsidRPr="00DA6C30" w:rsidR="009B1107">
        <w:rPr>
          <w:rFonts w:ascii="Times New Roman" w:hAnsi="Times New Roman" w:eastAsia="Times New Roman" w:cs="Times New Roman"/>
          <w:sz w:val="22"/>
          <w:szCs w:val="22"/>
        </w:rPr>
        <w:t xml:space="preserve">to increase speed </w:t>
      </w:r>
      <w:ins w:author="djpmf" w:date="2013-08-13T08:18:00Z" w:id="358">
        <w:r w:rsidR="008A5765">
          <w:rPr>
            <w:rFonts w:ascii="Times New Roman" w:hAnsi="Times New Roman" w:eastAsia="Times New Roman" w:cs="Times New Roman"/>
            <w:sz w:val="22"/>
            <w:szCs w:val="22"/>
          </w:rPr>
          <w:t>is to use a</w:t>
        </w:r>
      </w:ins>
      <w:r w:rsidRPr="00DA6C30" w:rsidR="009B1107">
        <w:rPr>
          <w:rFonts w:ascii="Times New Roman" w:hAnsi="Times New Roman" w:eastAsia="Times New Roman" w:cs="Times New Roman"/>
          <w:sz w:val="22"/>
          <w:szCs w:val="22"/>
        </w:rPr>
        <w:t xml:space="preserve"> generalized suffix tree algorithm </w:t>
      </w:r>
      <w:ins w:author="djpmf" w:date="2013-08-13T08:18:00Z" w:id="359">
        <w:r w:rsidR="008A5765">
          <w:rPr>
            <w:rFonts w:ascii="Times New Roman" w:hAnsi="Times New Roman" w:eastAsia="Times New Roman" w:cs="Times New Roman"/>
            <w:sz w:val="22"/>
            <w:szCs w:val="22"/>
          </w:rPr>
          <w:t xml:space="preserve">in which performance is </w:t>
        </w:r>
      </w:ins>
      <w:r w:rsidRPr="00DA6C30" w:rsidR="009857D3">
        <w:rPr>
          <w:rFonts w:ascii="Times New Roman" w:hAnsi="Times New Roman" w:eastAsia="Times New Roman" w:cs="Times New Roman"/>
          <w:sz w:val="22"/>
          <w:szCs w:val="22"/>
        </w:rPr>
        <w:t xml:space="preserve">proportional to the </w:t>
      </w:r>
      <w:r w:rsidRPr="00DA6C30" w:rsidR="00340A16">
        <w:rPr>
          <w:rFonts w:ascii="Times New Roman" w:hAnsi="Times New Roman" w:eastAsia="Times New Roman" w:cs="Times New Roman"/>
          <w:sz w:val="22"/>
          <w:szCs w:val="22"/>
        </w:rPr>
        <w:t>length</w:t>
      </w:r>
      <w:r w:rsidRPr="00DA6C30" w:rsidR="006F7D96">
        <w:rPr>
          <w:rFonts w:ascii="Times New Roman" w:hAnsi="Times New Roman" w:eastAsia="Times New Roman" w:cs="Times New Roman"/>
          <w:sz w:val="22"/>
          <w:szCs w:val="22"/>
        </w:rPr>
        <w:t xml:space="preserve"> of </w:t>
      </w:r>
      <w:r w:rsidRPr="00DA6C30" w:rsidR="006F7D96">
        <w:rPr>
          <w:rFonts w:ascii="Times New Roman" w:hAnsi="Times New Roman" w:eastAsia="Times New Roman" w:cs="Times New Roman"/>
          <w:sz w:val="22"/>
          <w:szCs w:val="22"/>
        </w:rPr>
        <w:lastRenderedPageBreak/>
        <w:t>name strings</w:t>
      </w:r>
      <w:r w:rsidRPr="00DA6C30" w:rsidR="009857D3">
        <w:rPr>
          <w:rFonts w:ascii="Times New Roman" w:hAnsi="Times New Roman" w:eastAsia="Times New Roman" w:cs="Times New Roman"/>
          <w:sz w:val="22"/>
          <w:szCs w:val="22"/>
        </w:rPr>
        <w:t xml:space="preserve"> </w:t>
      </w:r>
      <w:r w:rsidRPr="00DA6C30" w:rsidR="00340A16">
        <w:rPr>
          <w:rFonts w:ascii="Times New Roman" w:hAnsi="Times New Roman" w:eastAsia="Times New Roman" w:cs="Times New Roman"/>
          <w:sz w:val="22"/>
          <w:szCs w:val="22"/>
        </w:rPr>
        <w:t>(O(N) in big O notation</w:t>
      </w:r>
      <w:r w:rsidRPr="00DA6C30" w:rsidR="00EE09F7">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[60</w:t>
      </w:r>
      <w:r w:rsidRPr="00DA6C30" w:rsidR="00E416DA">
        <w:rPr>
          <w:rFonts w:ascii="Times New Roman" w:hAnsi="Times New Roman" w:eastAsia="Times New Roman" w:cs="Times New Roman"/>
          <w:sz w:val="22"/>
          <w:szCs w:val="22"/>
        </w:rPr>
        <w:t>]</w:t>
      </w:r>
      <w:r w:rsidRPr="00DA6C30" w:rsidR="009B1107">
        <w:rPr>
          <w:rFonts w:ascii="Times New Roman" w:hAnsi="Times New Roman" w:eastAsia="Times New Roman" w:cs="Times New Roman"/>
          <w:sz w:val="22"/>
          <w:szCs w:val="22"/>
        </w:rPr>
        <w:t>.</w:t>
      </w:r>
      <w:r w:rsidRPr="00DA6C30" w:rsidR="00E95018">
        <w:rPr>
          <w:rFonts w:ascii="Times New Roman" w:hAnsi="Times New Roman" w:eastAsia="Times New Roman" w:cs="Times New Roman"/>
          <w:sz w:val="22"/>
          <w:szCs w:val="22"/>
        </w:rPr>
        <w:t xml:space="preserve"> We will investigate different options and pick </w:t>
      </w:r>
      <w:ins w:author="djpmf" w:date="2013-08-13T08:18:00Z" w:id="360">
        <w:r w:rsidR="008A5765">
          <w:rPr>
            <w:rFonts w:ascii="Times New Roman" w:hAnsi="Times New Roman" w:eastAsia="Times New Roman" w:cs="Times New Roman"/>
            <w:sz w:val="22"/>
            <w:szCs w:val="22"/>
          </w:rPr>
          <w:t>one or more that are</w:t>
        </w:r>
      </w:ins>
      <w:r w:rsidRPr="00DA6C30" w:rsidR="00E95018">
        <w:rPr>
          <w:rFonts w:ascii="Times New Roman" w:hAnsi="Times New Roman" w:eastAsia="Times New Roman" w:cs="Times New Roman"/>
          <w:sz w:val="22"/>
          <w:szCs w:val="22"/>
        </w:rPr>
        <w:t xml:space="preserve"> most </w:t>
      </w:r>
      <w:ins w:author="djpmf" w:date="2013-08-13T08:18:00Z" w:id="361">
        <w:r w:rsidR="008A5765">
          <w:rPr>
            <w:rFonts w:ascii="Times New Roman" w:hAnsi="Times New Roman" w:eastAsia="Times New Roman" w:cs="Times New Roman"/>
            <w:sz w:val="22"/>
            <w:szCs w:val="22"/>
          </w:rPr>
          <w:t>effective</w:t>
        </w:r>
      </w:ins>
      <w:r w:rsidRPr="00DA6C30" w:rsidR="00E95018">
        <w:rPr>
          <w:rFonts w:ascii="Times New Roman" w:hAnsi="Times New Roman" w:eastAsia="Times New Roman" w:cs="Times New Roman"/>
          <w:sz w:val="22"/>
          <w:szCs w:val="22"/>
        </w:rPr>
        <w:t>.</w:t>
      </w:r>
    </w:p>
    <w:p w:rsidRPr="00DA6C30" w:rsidR="009B1107" w:rsidP="00FE562D" w:rsidRDefault="009B1107" w14:paraId="45938572" w14:textId="77777777">
      <w:pPr>
        <w:rPr>
          <w:rFonts w:ascii="Times New Roman" w:hAnsi="Times New Roman" w:eastAsia="Times New Roman" w:cs="Times New Roman"/>
          <w:sz w:val="22"/>
          <w:szCs w:val="22"/>
        </w:rPr>
      </w:pPr>
    </w:p>
    <w:p w:rsidRPr="00DA6C30" w:rsidR="009B1107" w:rsidP="00FE562D" w:rsidRDefault="009B1107" w14:paraId="477334B7"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Quality</w:t>
      </w:r>
      <w:r w:rsidRPr="00DA6C30">
        <w:rPr>
          <w:rFonts w:ascii="Times New Roman" w:hAnsi="Times New Roman" w:eastAsia="Times New Roman" w:cs="Times New Roman"/>
          <w:sz w:val="22"/>
          <w:szCs w:val="22"/>
        </w:rPr>
        <w:t xml:space="preserve">. </w:t>
      </w:r>
      <w:r w:rsidRPr="00DA6C30" w:rsidR="00340A16">
        <w:rPr>
          <w:rFonts w:ascii="Times New Roman" w:hAnsi="Times New Roman" w:eastAsia="Times New Roman" w:cs="Times New Roman"/>
          <w:sz w:val="22"/>
          <w:szCs w:val="22"/>
        </w:rPr>
        <w:t xml:space="preserve"> Our p</w:t>
      </w:r>
      <w:r w:rsidRPr="00DA6C30">
        <w:rPr>
          <w:rFonts w:ascii="Times New Roman" w:hAnsi="Times New Roman" w:eastAsia="Times New Roman" w:cs="Times New Roman"/>
          <w:sz w:val="22"/>
          <w:szCs w:val="22"/>
        </w:rPr>
        <w:t>arsing algorithm</w:t>
      </w:r>
      <w:r w:rsidRPr="00DA6C30" w:rsidR="00E95018">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[45</w:t>
      </w:r>
      <w:r w:rsidRPr="00DA6C30" w:rsidR="00E416DA">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xml:space="preserve"> continues to evolve constantly based on feedback from the user base as well as annual two week long concentrated improvement</w:t>
      </w:r>
      <w:r w:rsidRPr="00DA6C30" w:rsidR="00340A16">
        <w:rPr>
          <w:rFonts w:ascii="Times New Roman" w:hAnsi="Times New Roman" w:eastAsia="Times New Roman" w:cs="Times New Roman"/>
          <w:sz w:val="22"/>
          <w:szCs w:val="22"/>
        </w:rPr>
        <w:t xml:space="preserve"> </w:t>
      </w:r>
      <w:ins w:author="djpmf" w:date="2013-08-13T08:19:00Z" w:id="362">
        <w:r w:rsidR="008A5765">
          <w:rPr>
            <w:rFonts w:ascii="Times New Roman" w:hAnsi="Times New Roman" w:eastAsia="Times New Roman" w:cs="Times New Roman"/>
            <w:sz w:val="22"/>
            <w:szCs w:val="22"/>
          </w:rPr>
          <w:t>hackathon</w:t>
        </w:r>
      </w:ins>
      <w:r w:rsidRPr="00DA6C30" w:rsidR="00340A16">
        <w:rPr>
          <w:rFonts w:ascii="Times New Roman" w:hAnsi="Times New Roman" w:eastAsia="Times New Roman" w:cs="Times New Roman"/>
          <w:sz w:val="22"/>
          <w:szCs w:val="22"/>
        </w:rPr>
        <w:t>. The</w:t>
      </w:r>
      <w:r w:rsidRPr="00DA6C30" w:rsidR="00097E0D">
        <w:rPr>
          <w:rFonts w:ascii="Times New Roman" w:hAnsi="Times New Roman" w:eastAsia="Times New Roman" w:cs="Times New Roman"/>
          <w:sz w:val="22"/>
          <w:szCs w:val="22"/>
        </w:rPr>
        <w:t xml:space="preserve"> p</w:t>
      </w:r>
      <w:r w:rsidRPr="00DA6C30">
        <w:rPr>
          <w:rFonts w:ascii="Times New Roman" w:hAnsi="Times New Roman" w:eastAsia="Times New Roman" w:cs="Times New Roman"/>
          <w:sz w:val="22"/>
          <w:szCs w:val="22"/>
        </w:rPr>
        <w:t xml:space="preserve">arsing library is currently at its third major version, and </w:t>
      </w:r>
      <w:ins w:author="djpmf" w:date="2013-08-13T08:19:00Z" w:id="363">
        <w:r w:rsidR="008A5765">
          <w:rPr>
            <w:rFonts w:ascii="Times New Roman" w:hAnsi="Times New Roman" w:eastAsia="Times New Roman" w:cs="Times New Roman"/>
            <w:sz w:val="22"/>
            <w:szCs w:val="22"/>
          </w:rPr>
          <w:t xml:space="preserve">in its </w:t>
        </w:r>
      </w:ins>
      <w:r w:rsidRPr="00DA6C30">
        <w:rPr>
          <w:rFonts w:ascii="Times New Roman" w:hAnsi="Times New Roman" w:eastAsia="Times New Roman" w:cs="Times New Roman"/>
          <w:sz w:val="22"/>
          <w:szCs w:val="22"/>
        </w:rPr>
        <w:t xml:space="preserve">fifth year of development. We </w:t>
      </w:r>
      <w:ins w:author="djpmf" w:date="2013-08-13T08:19:00Z" w:id="364">
        <w:r w:rsidR="008A5765">
          <w:rPr>
            <w:rFonts w:ascii="Times New Roman" w:hAnsi="Times New Roman" w:eastAsia="Times New Roman" w:cs="Times New Roman"/>
            <w:sz w:val="22"/>
            <w:szCs w:val="22"/>
          </w:rPr>
          <w:t>will</w:t>
        </w:r>
      </w:ins>
      <w:r w:rsidRPr="00DA6C30">
        <w:rPr>
          <w:rFonts w:ascii="Times New Roman" w:hAnsi="Times New Roman" w:eastAsia="Times New Roman" w:cs="Times New Roman"/>
          <w:sz w:val="22"/>
          <w:szCs w:val="22"/>
        </w:rPr>
        <w:t xml:space="preserve"> continue further improvement of the </w:t>
      </w:r>
      <w:r w:rsidRPr="00DA6C30" w:rsidR="00340A16">
        <w:rPr>
          <w:rFonts w:ascii="Times New Roman" w:hAnsi="Times New Roman" w:eastAsia="Times New Roman" w:cs="Times New Roman"/>
          <w:sz w:val="22"/>
          <w:szCs w:val="22"/>
        </w:rPr>
        <w:t>library</w:t>
      </w:r>
      <w:r w:rsidRPr="00DA6C30">
        <w:rPr>
          <w:rFonts w:ascii="Times New Roman" w:hAnsi="Times New Roman" w:eastAsia="Times New Roman" w:cs="Times New Roman"/>
          <w:b/>
          <w:sz w:val="22"/>
          <w:szCs w:val="22"/>
        </w:rPr>
        <w:t>. Quality of resolution and reconciliation</w:t>
      </w:r>
      <w:r w:rsidRPr="00DA6C30">
        <w:rPr>
          <w:rFonts w:ascii="Times New Roman" w:hAnsi="Times New Roman" w:eastAsia="Times New Roman" w:cs="Times New Roman"/>
          <w:sz w:val="22"/>
          <w:szCs w:val="22"/>
        </w:rPr>
        <w:t xml:space="preserve"> depends heavily on </w:t>
      </w:r>
      <w:ins w:author="djpmf" w:date="2013-08-13T08:19:00Z" w:id="365">
        <w:r w:rsidR="008A5765">
          <w:rPr>
            <w:rFonts w:ascii="Times New Roman" w:hAnsi="Times New Roman" w:eastAsia="Times New Roman" w:cs="Times New Roman"/>
            <w:sz w:val="22"/>
            <w:szCs w:val="22"/>
          </w:rPr>
          <w:t xml:space="preserve">the </w:t>
        </w:r>
      </w:ins>
      <w:r w:rsidRPr="00DA6C30">
        <w:rPr>
          <w:rFonts w:ascii="Times New Roman" w:hAnsi="Times New Roman" w:eastAsia="Times New Roman" w:cs="Times New Roman"/>
          <w:sz w:val="22"/>
          <w:szCs w:val="22"/>
        </w:rPr>
        <w:t xml:space="preserve">amount of data available. Currently we operate with approximately 22 million name strings. </w:t>
      </w:r>
      <w:r w:rsidRPr="00DA6C30" w:rsidR="006F7D96">
        <w:rPr>
          <w:rFonts w:ascii="Times New Roman" w:hAnsi="Times New Roman" w:eastAsia="Times New Roman" w:cs="Times New Roman"/>
          <w:sz w:val="22"/>
          <w:szCs w:val="22"/>
        </w:rPr>
        <w:t>Adding</w:t>
      </w:r>
      <w:r w:rsidRPr="00DA6C30">
        <w:rPr>
          <w:rFonts w:ascii="Times New Roman" w:hAnsi="Times New Roman" w:eastAsia="Times New Roman" w:cs="Times New Roman"/>
          <w:sz w:val="22"/>
          <w:szCs w:val="22"/>
        </w:rPr>
        <w:t xml:space="preserve"> new data sources will help </w:t>
      </w:r>
      <w:r w:rsidRPr="00DA6C30" w:rsidR="006F7D96">
        <w:rPr>
          <w:rFonts w:ascii="Times New Roman" w:hAnsi="Times New Roman" w:eastAsia="Times New Roman" w:cs="Times New Roman"/>
          <w:sz w:val="22"/>
          <w:szCs w:val="22"/>
        </w:rPr>
        <w:t xml:space="preserve">to </w:t>
      </w:r>
      <w:r w:rsidRPr="00DA6C30">
        <w:rPr>
          <w:rFonts w:ascii="Times New Roman" w:hAnsi="Times New Roman" w:eastAsia="Times New Roman" w:cs="Times New Roman"/>
          <w:sz w:val="22"/>
          <w:szCs w:val="22"/>
        </w:rPr>
        <w:t>resolve more names and with better accuracy.</w:t>
      </w:r>
      <w:r w:rsidRPr="00DA6C30" w:rsidR="00097E0D">
        <w:rPr>
          <w:rFonts w:ascii="Times New Roman" w:hAnsi="Times New Roman" w:eastAsia="Times New Roman" w:cs="Times New Roman"/>
          <w:sz w:val="22"/>
          <w:szCs w:val="22"/>
        </w:rPr>
        <w:t xml:space="preserve"> </w:t>
      </w:r>
      <w:r w:rsidRPr="00DA6C30" w:rsidR="00694343">
        <w:rPr>
          <w:rFonts w:ascii="Times New Roman" w:hAnsi="Times New Roman" w:eastAsia="Times New Roman" w:cs="Times New Roman"/>
          <w:sz w:val="22"/>
          <w:szCs w:val="22"/>
        </w:rPr>
        <w:t>The</w:t>
      </w:r>
      <w:r w:rsidRPr="00DA6C30" w:rsidR="00097E0D">
        <w:rPr>
          <w:rFonts w:ascii="Times New Roman" w:hAnsi="Times New Roman" w:eastAsia="Times New Roman" w:cs="Times New Roman"/>
          <w:sz w:val="22"/>
          <w:szCs w:val="22"/>
        </w:rPr>
        <w:t xml:space="preserve"> Taxonomic Clearing Hous</w:t>
      </w:r>
      <w:r w:rsidRPr="00DA6C30" w:rsidR="00321B13">
        <w:rPr>
          <w:rFonts w:ascii="Times New Roman" w:hAnsi="Times New Roman" w:eastAsia="Times New Roman" w:cs="Times New Roman"/>
          <w:sz w:val="22"/>
          <w:szCs w:val="22"/>
        </w:rPr>
        <w:t>e</w:t>
      </w:r>
      <w:r w:rsidRPr="00DA6C30" w:rsidR="00694343">
        <w:rPr>
          <w:rFonts w:ascii="Times New Roman" w:hAnsi="Times New Roman" w:eastAsia="Times New Roman" w:cs="Times New Roman"/>
          <w:sz w:val="22"/>
          <w:szCs w:val="22"/>
        </w:rPr>
        <w:t xml:space="preserve"> </w:t>
      </w:r>
      <w:ins w:author="djpmf" w:date="2013-08-13T08:19:00Z" w:id="366">
        <w:r w:rsidR="008A5765">
          <w:rPr>
            <w:rFonts w:ascii="Times New Roman" w:hAnsi="Times New Roman" w:eastAsia="Times New Roman" w:cs="Times New Roman"/>
            <w:sz w:val="22"/>
            <w:szCs w:val="22"/>
          </w:rPr>
          <w:t xml:space="preserve">sister </w:t>
        </w:r>
      </w:ins>
      <w:r w:rsidRPr="00DA6C30" w:rsidR="00694343">
        <w:rPr>
          <w:rFonts w:ascii="Times New Roman" w:hAnsi="Times New Roman" w:eastAsia="Times New Roman" w:cs="Times New Roman"/>
          <w:sz w:val="22"/>
          <w:szCs w:val="22"/>
        </w:rPr>
        <w:t xml:space="preserve">project, which is submitted through Arizona State University, plans to develop repository for </w:t>
      </w:r>
      <w:ins w:author="djpmf" w:date="2013-08-13T08:20:00Z" w:id="367">
        <w:r w:rsidR="008A5765">
          <w:rPr>
            <w:rFonts w:ascii="Times New Roman" w:hAnsi="Times New Roman" w:eastAsia="Times New Roman" w:cs="Times New Roman"/>
            <w:sz w:val="22"/>
            <w:szCs w:val="22"/>
          </w:rPr>
          <w:t>taxonomies</w:t>
        </w:r>
        <w:r w:rsidRPr="00DA6C30" w:rsidR="008A5765">
          <w:rPr>
            <w:rFonts w:ascii="Times New Roman" w:hAnsi="Times New Roman" w:eastAsia="Times New Roman" w:cs="Times New Roman"/>
            <w:sz w:val="22"/>
            <w:szCs w:val="22"/>
          </w:rPr>
          <w:t xml:space="preserve"> </w:t>
        </w:r>
      </w:ins>
      <w:r w:rsidRPr="00DA6C30" w:rsidR="00694343">
        <w:rPr>
          <w:rFonts w:ascii="Times New Roman" w:hAnsi="Times New Roman" w:eastAsia="Times New Roman" w:cs="Times New Roman"/>
          <w:sz w:val="22"/>
          <w:szCs w:val="22"/>
        </w:rPr>
        <w:t>from various data sources.</w:t>
      </w:r>
      <w:r w:rsidRPr="00DA6C30" w:rsidR="00097E0D">
        <w:rPr>
          <w:rFonts w:ascii="Times New Roman" w:hAnsi="Times New Roman" w:eastAsia="Times New Roman" w:cs="Times New Roman"/>
          <w:sz w:val="22"/>
          <w:szCs w:val="22"/>
        </w:rPr>
        <w:t xml:space="preserve"> </w:t>
      </w:r>
      <w:ins w:author="djpmf" w:date="2013-08-13T08:20:00Z" w:id="368">
        <w:r w:rsidR="008A5765">
          <w:rPr>
            <w:rFonts w:ascii="Times New Roman" w:hAnsi="Times New Roman" w:eastAsia="Times New Roman" w:cs="Times New Roman"/>
            <w:sz w:val="22"/>
            <w:szCs w:val="22"/>
          </w:rPr>
          <w:t>The GN project will</w:t>
        </w:r>
      </w:ins>
      <w:r w:rsidRPr="00DA6C30" w:rsidR="00694343">
        <w:rPr>
          <w:rFonts w:ascii="Times New Roman" w:hAnsi="Times New Roman" w:eastAsia="Times New Roman" w:cs="Times New Roman"/>
          <w:sz w:val="22"/>
          <w:szCs w:val="22"/>
        </w:rPr>
        <w:t xml:space="preserve"> delegate name </w:t>
      </w:r>
      <w:ins w:author="djpmf" w:date="2013-08-13T08:20:00Z" w:id="369">
        <w:r w:rsidR="008A5765">
          <w:rPr>
            <w:rFonts w:ascii="Times New Roman" w:hAnsi="Times New Roman" w:eastAsia="Times New Roman" w:cs="Times New Roman"/>
            <w:sz w:val="22"/>
            <w:szCs w:val="22"/>
          </w:rPr>
          <w:t xml:space="preserve">and synonymy </w:t>
        </w:r>
      </w:ins>
      <w:r w:rsidRPr="00DA6C30" w:rsidR="00694343">
        <w:rPr>
          <w:rFonts w:ascii="Times New Roman" w:hAnsi="Times New Roman" w:eastAsia="Times New Roman" w:cs="Times New Roman"/>
          <w:sz w:val="22"/>
          <w:szCs w:val="22"/>
        </w:rPr>
        <w:t>harvesting</w:t>
      </w:r>
      <w:r w:rsidRPr="00DA6C30" w:rsidR="00097E0D">
        <w:rPr>
          <w:rFonts w:ascii="Times New Roman" w:hAnsi="Times New Roman" w:eastAsia="Times New Roman" w:cs="Times New Roman"/>
          <w:sz w:val="22"/>
          <w:szCs w:val="22"/>
        </w:rPr>
        <w:t xml:space="preserve"> to them if they are funded.</w:t>
      </w:r>
      <w:r w:rsidRPr="00DA6C30">
        <w:rPr>
          <w:rFonts w:ascii="Times New Roman" w:hAnsi="Times New Roman" w:eastAsia="Times New Roman" w:cs="Times New Roman"/>
          <w:sz w:val="22"/>
          <w:szCs w:val="22"/>
        </w:rPr>
        <w:t xml:space="preserve"> </w:t>
      </w:r>
      <w:r w:rsidRPr="00DA6C30">
        <w:rPr>
          <w:rFonts w:ascii="Times New Roman" w:hAnsi="Times New Roman" w:eastAsia="Times New Roman" w:cs="Times New Roman"/>
          <w:b/>
          <w:sz w:val="22"/>
          <w:szCs w:val="22"/>
        </w:rPr>
        <w:t>Original names (protolog) and synonymy information, connection to literature</w:t>
      </w:r>
      <w:r w:rsidRPr="00DA6C30">
        <w:rPr>
          <w:rFonts w:ascii="Times New Roman" w:hAnsi="Times New Roman" w:eastAsia="Times New Roman" w:cs="Times New Roman"/>
          <w:sz w:val="22"/>
          <w:szCs w:val="22"/>
        </w:rPr>
        <w:t xml:space="preserve"> will be added </w:t>
      </w:r>
      <w:ins w:author="djpmf" w:date="2013-08-13T08:20:00Z" w:id="370">
        <w:r w:rsidR="008A5765">
          <w:rPr>
            <w:rFonts w:ascii="Times New Roman" w:hAnsi="Times New Roman" w:eastAsia="Times New Roman" w:cs="Times New Roman"/>
            <w:sz w:val="22"/>
            <w:szCs w:val="22"/>
          </w:rPr>
          <w:t xml:space="preserve">to the </w:t>
        </w:r>
      </w:ins>
      <w:r w:rsidRPr="00DA6C30">
        <w:rPr>
          <w:rFonts w:ascii="Times New Roman" w:hAnsi="Times New Roman" w:eastAsia="Times New Roman" w:cs="Times New Roman"/>
          <w:sz w:val="22"/>
          <w:szCs w:val="22"/>
        </w:rPr>
        <w:t>Global Names Usage Bank (GNUB)</w:t>
      </w:r>
      <w:r w:rsidRPr="00DA6C30" w:rsidR="00E95018">
        <w:rPr>
          <w:rFonts w:ascii="Times New Roman" w:hAnsi="Times New Roman" w:eastAsia="Times New Roman" w:cs="Times New Roman"/>
          <w:sz w:val="22"/>
          <w:szCs w:val="22"/>
        </w:rPr>
        <w:t xml:space="preserve"> </w:t>
      </w:r>
      <w:r w:rsidRPr="00DA6C30" w:rsidR="00456205">
        <w:rPr>
          <w:rFonts w:ascii="Times New Roman" w:hAnsi="Times New Roman" w:eastAsia="Times New Roman" w:cs="Times New Roman"/>
          <w:sz w:val="22"/>
          <w:szCs w:val="22"/>
        </w:rPr>
        <w:t>[3</w:t>
      </w:r>
      <w:r w:rsidRPr="00DA6C30" w:rsidR="00E416DA">
        <w:rPr>
          <w:rFonts w:ascii="Times New Roman" w:hAnsi="Times New Roman" w:eastAsia="Times New Roman" w:cs="Times New Roman"/>
          <w:sz w:val="22"/>
          <w:szCs w:val="22"/>
        </w:rPr>
        <w:t>]</w:t>
      </w:r>
      <w:r w:rsidRPr="00DA6C30" w:rsidR="00694343">
        <w:rPr>
          <w:rFonts w:ascii="Times New Roman" w:hAnsi="Times New Roman" w:eastAsia="Times New Roman" w:cs="Times New Roman"/>
          <w:sz w:val="22"/>
          <w:szCs w:val="22"/>
        </w:rPr>
        <w:t>. There are</w:t>
      </w:r>
      <w:r w:rsidRPr="00DA6C30">
        <w:rPr>
          <w:rFonts w:ascii="Times New Roman" w:hAnsi="Times New Roman" w:eastAsia="Times New Roman" w:cs="Times New Roman"/>
          <w:sz w:val="22"/>
          <w:szCs w:val="22"/>
        </w:rPr>
        <w:t xml:space="preserve"> already 500 000 protologs in </w:t>
      </w:r>
      <w:r w:rsidRPr="00DA6C30" w:rsidR="00694343">
        <w:rPr>
          <w:rFonts w:ascii="Times New Roman" w:hAnsi="Times New Roman" w:eastAsia="Times New Roman" w:cs="Times New Roman"/>
          <w:sz w:val="22"/>
          <w:szCs w:val="22"/>
        </w:rPr>
        <w:t xml:space="preserve">GNUB and the number will </w:t>
      </w:r>
      <w:r w:rsidRPr="00DA6C30">
        <w:rPr>
          <w:rFonts w:ascii="Times New Roman" w:hAnsi="Times New Roman" w:eastAsia="Times New Roman" w:cs="Times New Roman"/>
          <w:sz w:val="22"/>
          <w:szCs w:val="22"/>
        </w:rPr>
        <w:t>grow furthe</w:t>
      </w:r>
      <w:r w:rsidRPr="00DA6C30" w:rsidR="00BE4041">
        <w:rPr>
          <w:rFonts w:ascii="Times New Roman" w:hAnsi="Times New Roman" w:eastAsia="Times New Roman" w:cs="Times New Roman"/>
          <w:sz w:val="22"/>
          <w:szCs w:val="22"/>
        </w:rPr>
        <w:t>r</w:t>
      </w:r>
      <w:r w:rsidRPr="00DA6C30" w:rsidR="00694343">
        <w:rPr>
          <w:rFonts w:ascii="Times New Roman" w:hAnsi="Times New Roman" w:eastAsia="Times New Roman" w:cs="Times New Roman"/>
          <w:sz w:val="22"/>
          <w:szCs w:val="22"/>
        </w:rPr>
        <w:t xml:space="preserve"> </w:t>
      </w:r>
      <w:ins w:author="djpmf" w:date="2013-08-13T08:20:00Z" w:id="371">
        <w:r w:rsidR="008A5765">
          <w:rPr>
            <w:rFonts w:ascii="Times New Roman" w:hAnsi="Times New Roman" w:eastAsia="Times New Roman" w:cs="Times New Roman"/>
            <w:sz w:val="22"/>
            <w:szCs w:val="22"/>
          </w:rPr>
          <w:t>with</w:t>
        </w:r>
      </w:ins>
      <w:r w:rsidRPr="00DA6C30" w:rsidR="00694343">
        <w:rPr>
          <w:rFonts w:ascii="Times New Roman" w:hAnsi="Times New Roman" w:eastAsia="Times New Roman" w:cs="Times New Roman"/>
          <w:sz w:val="22"/>
          <w:szCs w:val="22"/>
        </w:rPr>
        <w:t xml:space="preserve"> additional funding</w:t>
      </w:r>
      <w:r w:rsidRPr="00DA6C30">
        <w:rPr>
          <w:rFonts w:ascii="Times New Roman" w:hAnsi="Times New Roman" w:eastAsia="Times New Roman" w:cs="Times New Roman"/>
          <w:sz w:val="22"/>
          <w:szCs w:val="22"/>
        </w:rPr>
        <w:t>. Both proj</w:t>
      </w:r>
      <w:r w:rsidRPr="00DA6C30" w:rsidR="00694343">
        <w:rPr>
          <w:rFonts w:ascii="Times New Roman" w:hAnsi="Times New Roman" w:eastAsia="Times New Roman" w:cs="Times New Roman"/>
          <w:sz w:val="22"/>
          <w:szCs w:val="22"/>
        </w:rPr>
        <w:t xml:space="preserve">ects </w:t>
      </w:r>
      <w:ins w:author="djpmf" w:date="2013-08-13T08:20:00Z" w:id="372">
        <w:r w:rsidRPr="00DA6C30" w:rsidR="008A5765">
          <w:rPr>
            <w:rFonts w:ascii="Times New Roman" w:hAnsi="Times New Roman" w:eastAsia="Times New Roman" w:cs="Times New Roman"/>
            <w:sz w:val="22"/>
            <w:szCs w:val="22"/>
          </w:rPr>
          <w:t>w</w:t>
        </w:r>
        <w:r w:rsidR="008A5765">
          <w:rPr>
            <w:rFonts w:ascii="Times New Roman" w:hAnsi="Times New Roman" w:eastAsia="Times New Roman" w:cs="Times New Roman"/>
            <w:sz w:val="22"/>
            <w:szCs w:val="22"/>
          </w:rPr>
          <w:t>ill</w:t>
        </w:r>
        <w:r w:rsidRPr="00DA6C30" w:rsidR="008A5765">
          <w:rPr>
            <w:rFonts w:ascii="Times New Roman" w:hAnsi="Times New Roman" w:eastAsia="Times New Roman" w:cs="Times New Roman"/>
            <w:sz w:val="22"/>
            <w:szCs w:val="22"/>
          </w:rPr>
          <w:t xml:space="preserve"> </w:t>
        </w:r>
      </w:ins>
      <w:r w:rsidRPr="00DA6C30" w:rsidR="00694343">
        <w:rPr>
          <w:rFonts w:ascii="Times New Roman" w:hAnsi="Times New Roman" w:eastAsia="Times New Roman" w:cs="Times New Roman"/>
          <w:sz w:val="22"/>
          <w:szCs w:val="22"/>
        </w:rPr>
        <w:t>significantly enhance</w:t>
      </w:r>
      <w:r w:rsidRPr="00DA6C30">
        <w:rPr>
          <w:rFonts w:ascii="Times New Roman" w:hAnsi="Times New Roman" w:eastAsia="Times New Roman" w:cs="Times New Roman"/>
          <w:sz w:val="22"/>
          <w:szCs w:val="22"/>
        </w:rPr>
        <w:t xml:space="preserve"> quality of resolution in our service. </w:t>
      </w:r>
      <w:r w:rsidRPr="00DA6C30">
        <w:rPr>
          <w:rFonts w:ascii="Times New Roman" w:hAnsi="Times New Roman" w:eastAsia="Times New Roman" w:cs="Times New Roman"/>
          <w:b/>
          <w:sz w:val="22"/>
          <w:szCs w:val="22"/>
        </w:rPr>
        <w:t>Abbreviated names</w:t>
      </w:r>
      <w:r w:rsidRPr="00DA6C30">
        <w:rPr>
          <w:rFonts w:ascii="Times New Roman" w:hAnsi="Times New Roman" w:eastAsia="Times New Roman" w:cs="Times New Roman"/>
          <w:sz w:val="22"/>
          <w:szCs w:val="22"/>
        </w:rPr>
        <w:t xml:space="preserve"> (like </w:t>
      </w:r>
      <w:r w:rsidRPr="00DA6C30">
        <w:rPr>
          <w:rFonts w:ascii="Times New Roman" w:hAnsi="Times New Roman" w:eastAsia="Times New Roman" w:cs="Times New Roman"/>
          <w:i/>
          <w:sz w:val="22"/>
          <w:szCs w:val="22"/>
        </w:rPr>
        <w:t>H. sapiens</w:t>
      </w:r>
      <w:r w:rsidRPr="00DA6C30">
        <w:rPr>
          <w:rFonts w:ascii="Times New Roman" w:hAnsi="Times New Roman" w:eastAsia="Times New Roman" w:cs="Times New Roman"/>
          <w:sz w:val="22"/>
          <w:szCs w:val="22"/>
        </w:rPr>
        <w:t xml:space="preserve">) are very common in </w:t>
      </w:r>
      <w:ins w:author="djpmf" w:date="2013-08-13T08:21:00Z" w:id="373">
        <w:r w:rsidR="008A5765">
          <w:rPr>
            <w:rFonts w:ascii="Times New Roman" w:hAnsi="Times New Roman" w:eastAsia="Times New Roman" w:cs="Times New Roman"/>
            <w:sz w:val="22"/>
            <w:szCs w:val="22"/>
          </w:rPr>
          <w:t xml:space="preserve">the scientific </w:t>
        </w:r>
      </w:ins>
      <w:r w:rsidRPr="00DA6C30">
        <w:rPr>
          <w:rFonts w:ascii="Times New Roman" w:hAnsi="Times New Roman" w:eastAsia="Times New Roman" w:cs="Times New Roman"/>
          <w:sz w:val="22"/>
          <w:szCs w:val="22"/>
        </w:rPr>
        <w:t>literatu</w:t>
      </w:r>
      <w:r w:rsidRPr="00DA6C30" w:rsidR="00E95018">
        <w:rPr>
          <w:rFonts w:ascii="Times New Roman" w:hAnsi="Times New Roman" w:eastAsia="Times New Roman" w:cs="Times New Roman"/>
          <w:sz w:val="22"/>
          <w:szCs w:val="22"/>
        </w:rPr>
        <w:t>r</w:t>
      </w:r>
      <w:r w:rsidRPr="00DA6C30">
        <w:rPr>
          <w:rFonts w:ascii="Times New Roman" w:hAnsi="Times New Roman" w:eastAsia="Times New Roman" w:cs="Times New Roman"/>
          <w:sz w:val="22"/>
          <w:szCs w:val="22"/>
        </w:rPr>
        <w:t xml:space="preserve">e and are hard to reconcile. </w:t>
      </w:r>
      <w:ins w:author="djpmf" w:date="2013-08-13T08:21:00Z" w:id="374">
        <w:r w:rsidR="008A5765">
          <w:rPr>
            <w:rFonts w:ascii="Times New Roman" w:hAnsi="Times New Roman" w:eastAsia="Times New Roman" w:cs="Times New Roman"/>
            <w:sz w:val="22"/>
            <w:szCs w:val="22"/>
          </w:rPr>
          <w:t>We will address the problem that arises when</w:t>
        </w:r>
        <w:r w:rsidRPr="00DA6C30" w:rsidR="008A5765">
          <w:rPr>
            <w:rFonts w:ascii="Times New Roman" w:hAnsi="Times New Roman" w:eastAsia="Times New Roman" w:cs="Times New Roman"/>
            <w:sz w:val="22"/>
            <w:szCs w:val="22"/>
          </w:rPr>
          <w:t xml:space="preserve"> </w:t>
        </w:r>
      </w:ins>
      <w:r w:rsidRPr="00DA6C30">
        <w:rPr>
          <w:rFonts w:ascii="Times New Roman" w:hAnsi="Times New Roman" w:eastAsia="Times New Roman" w:cs="Times New Roman"/>
          <w:sz w:val="22"/>
          <w:szCs w:val="22"/>
        </w:rPr>
        <w:t xml:space="preserve">several </w:t>
      </w:r>
      <w:ins w:author="djpmf" w:date="2013-08-13T08:21:00Z" w:id="375">
        <w:r w:rsidR="008A5765">
          <w:rPr>
            <w:rFonts w:ascii="Times New Roman" w:hAnsi="Times New Roman" w:eastAsia="Times New Roman" w:cs="Times New Roman"/>
            <w:sz w:val="22"/>
            <w:szCs w:val="22"/>
          </w:rPr>
          <w:t xml:space="preserve">binomina in which the genus name starts with the </w:t>
        </w:r>
      </w:ins>
      <w:r w:rsidRPr="00DA6C30">
        <w:rPr>
          <w:rFonts w:ascii="Times New Roman" w:hAnsi="Times New Roman" w:eastAsia="Times New Roman" w:cs="Times New Roman"/>
          <w:sz w:val="22"/>
          <w:szCs w:val="22"/>
        </w:rPr>
        <w:t xml:space="preserve">same </w:t>
      </w:r>
      <w:r w:rsidRPr="00DA6C30" w:rsidR="00694343">
        <w:rPr>
          <w:rFonts w:ascii="Times New Roman" w:hAnsi="Times New Roman" w:eastAsia="Times New Roman" w:cs="Times New Roman"/>
          <w:sz w:val="22"/>
          <w:szCs w:val="22"/>
        </w:rPr>
        <w:t>initial lette</w:t>
      </w:r>
      <w:ins w:author="djpmf" w:date="2013-08-13T08:22:00Z" w:id="376">
        <w:r w:rsidR="008A5765">
          <w:rPr>
            <w:rFonts w:ascii="Times New Roman" w:hAnsi="Times New Roman" w:eastAsia="Times New Roman" w:cs="Times New Roman"/>
            <w:sz w:val="22"/>
            <w:szCs w:val="22"/>
          </w:rPr>
          <w:t>r</w:t>
        </w:r>
      </w:ins>
      <w:r w:rsidRPr="00DA6C30" w:rsidR="00694343">
        <w:rPr>
          <w:rFonts w:ascii="Times New Roman" w:hAnsi="Times New Roman" w:eastAsia="Times New Roman" w:cs="Times New Roman"/>
          <w:sz w:val="22"/>
          <w:szCs w:val="22"/>
        </w:rPr>
        <w:t xml:space="preserve"> are</w:t>
      </w:r>
      <w:r w:rsidRPr="00DA6C30">
        <w:rPr>
          <w:rFonts w:ascii="Times New Roman" w:hAnsi="Times New Roman" w:eastAsia="Times New Roman" w:cs="Times New Roman"/>
          <w:sz w:val="22"/>
          <w:szCs w:val="22"/>
        </w:rPr>
        <w:t xml:space="preserve"> present in </w:t>
      </w:r>
      <w:ins w:author="djpmf" w:date="2013-08-13T08:22:00Z" w:id="377">
        <w:r w:rsidR="008A5765">
          <w:rPr>
            <w:rFonts w:ascii="Times New Roman" w:hAnsi="Times New Roman" w:eastAsia="Times New Roman" w:cs="Times New Roman"/>
            <w:sz w:val="22"/>
            <w:szCs w:val="22"/>
          </w:rPr>
          <w:t>the same source.  W</w:t>
        </w:r>
      </w:ins>
      <w:r w:rsidRPr="00DA6C30" w:rsidR="00694343">
        <w:rPr>
          <w:rFonts w:ascii="Times New Roman" w:hAnsi="Times New Roman" w:eastAsia="Times New Roman" w:cs="Times New Roman"/>
          <w:sz w:val="22"/>
          <w:szCs w:val="22"/>
        </w:rPr>
        <w:t>e will</w:t>
      </w:r>
      <w:r w:rsidRPr="00DA6C30">
        <w:rPr>
          <w:rFonts w:ascii="Times New Roman" w:hAnsi="Times New Roman" w:eastAsia="Times New Roman" w:cs="Times New Roman"/>
          <w:sz w:val="22"/>
          <w:szCs w:val="22"/>
        </w:rPr>
        <w:t xml:space="preserve"> reconcile them by searching for species epithets first and </w:t>
      </w:r>
      <w:r w:rsidRPr="00DA6C30" w:rsidR="00694343">
        <w:rPr>
          <w:rFonts w:ascii="Times New Roman" w:hAnsi="Times New Roman" w:eastAsia="Times New Roman" w:cs="Times New Roman"/>
          <w:sz w:val="22"/>
          <w:szCs w:val="22"/>
        </w:rPr>
        <w:t>developing statistics for the</w:t>
      </w:r>
      <w:r w:rsidRPr="00DA6C30" w:rsidR="00E95018">
        <w:rPr>
          <w:rFonts w:ascii="Times New Roman" w:hAnsi="Times New Roman" w:eastAsia="Times New Roman" w:cs="Times New Roman"/>
          <w:sz w:val="22"/>
          <w:szCs w:val="22"/>
        </w:rPr>
        <w:t xml:space="preserve"> best gen</w:t>
      </w:r>
      <w:r w:rsidRPr="00DA6C30" w:rsidR="00694343">
        <w:rPr>
          <w:rFonts w:ascii="Times New Roman" w:hAnsi="Times New Roman" w:eastAsia="Times New Roman" w:cs="Times New Roman"/>
          <w:sz w:val="22"/>
          <w:szCs w:val="22"/>
        </w:rPr>
        <w:t>eric match for the binomen</w:t>
      </w:r>
      <w:r w:rsidRPr="00DA6C30">
        <w:rPr>
          <w:rFonts w:ascii="Times New Roman" w:hAnsi="Times New Roman" w:eastAsia="Times New Roman" w:cs="Times New Roman"/>
          <w:sz w:val="22"/>
          <w:szCs w:val="22"/>
        </w:rPr>
        <w:t xml:space="preserve">. </w:t>
      </w:r>
      <w:r w:rsidRPr="00DA6C30" w:rsidR="00694343">
        <w:rPr>
          <w:rFonts w:ascii="Times New Roman" w:hAnsi="Times New Roman" w:eastAsia="Times New Roman" w:cs="Times New Roman"/>
          <w:sz w:val="22"/>
          <w:szCs w:val="22"/>
        </w:rPr>
        <w:t xml:space="preserve">The </w:t>
      </w:r>
      <w:r w:rsidRPr="00DA6C30" w:rsidR="00C01663">
        <w:rPr>
          <w:rFonts w:ascii="Times New Roman" w:hAnsi="Times New Roman" w:eastAsia="Times New Roman" w:cs="Times New Roman"/>
          <w:sz w:val="22"/>
          <w:szCs w:val="22"/>
        </w:rPr>
        <w:t xml:space="preserve">reconciliation </w:t>
      </w:r>
      <w:r w:rsidRPr="00DA6C30" w:rsidR="00694343">
        <w:rPr>
          <w:rFonts w:ascii="Times New Roman" w:hAnsi="Times New Roman" w:eastAsia="Times New Roman" w:cs="Times New Roman"/>
          <w:b/>
          <w:sz w:val="22"/>
          <w:szCs w:val="22"/>
        </w:rPr>
        <w:t xml:space="preserve">scoring system </w:t>
      </w:r>
      <w:ins w:author="djpmf" w:date="2013-08-13T08:22:00Z" w:id="378">
        <w:r w:rsidRPr="00217E61" w:rsidR="008A5765">
          <w:rPr>
            <w:rFonts w:ascii="Times New Roman" w:hAnsi="Times New Roman" w:eastAsia="Times New Roman" w:cs="Times New Roman"/>
            <w:sz w:val="22"/>
            <w:szCs w:val="22"/>
          </w:rPr>
          <w:t>that</w:t>
        </w:r>
        <w:r w:rsidR="008A5765">
          <w:rPr>
            <w:rFonts w:ascii="Times New Roman" w:hAnsi="Times New Roman" w:eastAsia="Times New Roman" w:cs="Times New Roman"/>
            <w:b/>
            <w:sz w:val="22"/>
            <w:szCs w:val="22"/>
          </w:rPr>
          <w:t xml:space="preserve"> </w:t>
        </w:r>
      </w:ins>
      <w:r w:rsidRPr="00DA6C30" w:rsidR="00694343">
        <w:rPr>
          <w:rFonts w:ascii="Times New Roman" w:hAnsi="Times New Roman" w:eastAsia="Times New Roman" w:cs="Times New Roman"/>
          <w:sz w:val="22"/>
          <w:szCs w:val="22"/>
        </w:rPr>
        <w:t>we have developed</w:t>
      </w:r>
      <w:r w:rsidRPr="00DA6C30">
        <w:rPr>
          <w:rFonts w:ascii="Times New Roman" w:hAnsi="Times New Roman" w:eastAsia="Times New Roman" w:cs="Times New Roman"/>
          <w:sz w:val="22"/>
          <w:szCs w:val="22"/>
        </w:rPr>
        <w:t xml:space="preserve"> depends on a matching type for the canonical form, matching of authors, and the </w:t>
      </w:r>
      <w:ins w:author="djpmf" w:date="2013-08-13T08:22:00Z" w:id="379">
        <w:r w:rsidR="008A5765">
          <w:rPr>
            <w:rFonts w:ascii="Times New Roman" w:hAnsi="Times New Roman" w:eastAsia="Times New Roman" w:cs="Times New Roman"/>
            <w:sz w:val="22"/>
            <w:szCs w:val="22"/>
          </w:rPr>
          <w:t xml:space="preserve">taxonomic </w:t>
        </w:r>
      </w:ins>
      <w:r w:rsidRPr="00DA6C30">
        <w:rPr>
          <w:rFonts w:ascii="Times New Roman" w:hAnsi="Times New Roman" w:eastAsia="Times New Roman" w:cs="Times New Roman"/>
          <w:sz w:val="22"/>
          <w:szCs w:val="22"/>
        </w:rPr>
        <w:t xml:space="preserve">context of a name. </w:t>
      </w:r>
      <w:ins w:author="djpmf" w:date="2013-08-13T08:22:00Z" w:id="380">
        <w:r w:rsidR="008A5765">
          <w:rPr>
            <w:rFonts w:ascii="Times New Roman" w:hAnsi="Times New Roman" w:eastAsia="Times New Roman" w:cs="Times New Roman"/>
            <w:sz w:val="22"/>
            <w:szCs w:val="22"/>
          </w:rPr>
          <w:t>Taxonomic c</w:t>
        </w:r>
        <w:r w:rsidRPr="00DA6C30" w:rsidR="008A5765">
          <w:rPr>
            <w:rFonts w:ascii="Times New Roman" w:hAnsi="Times New Roman" w:eastAsia="Times New Roman" w:cs="Times New Roman"/>
            <w:sz w:val="22"/>
            <w:szCs w:val="22"/>
          </w:rPr>
          <w:t xml:space="preserve">ontext </w:t>
        </w:r>
      </w:ins>
      <w:r w:rsidRPr="00DA6C30">
        <w:rPr>
          <w:rFonts w:ascii="Times New Roman" w:hAnsi="Times New Roman" w:eastAsia="Times New Roman" w:cs="Times New Roman"/>
          <w:sz w:val="22"/>
          <w:szCs w:val="22"/>
        </w:rPr>
        <w:t>is the common clade</w:t>
      </w:r>
      <w:r w:rsidRPr="00DA6C30" w:rsidR="0053422A">
        <w:rPr>
          <w:rFonts w:ascii="Times New Roman" w:hAnsi="Times New Roman" w:eastAsia="Times New Roman" w:cs="Times New Roman"/>
          <w:sz w:val="22"/>
          <w:szCs w:val="22"/>
        </w:rPr>
        <w:t xml:space="preserve"> in a hierarchy to which</w:t>
      </w:r>
      <w:r w:rsidRPr="00DA6C30" w:rsidR="00C01663">
        <w:rPr>
          <w:rFonts w:ascii="Times New Roman" w:hAnsi="Times New Roman" w:eastAsia="Times New Roman" w:cs="Times New Roman"/>
          <w:sz w:val="22"/>
          <w:szCs w:val="22"/>
        </w:rPr>
        <w:t xml:space="preserve"> at least</w:t>
      </w:r>
      <w:r w:rsidRPr="00DA6C30" w:rsidR="0053422A">
        <w:rPr>
          <w:rFonts w:ascii="Times New Roman" w:hAnsi="Times New Roman" w:eastAsia="Times New Roman" w:cs="Times New Roman"/>
          <w:sz w:val="22"/>
          <w:szCs w:val="22"/>
        </w:rPr>
        <w:t xml:space="preserve"> 80% of </w:t>
      </w:r>
      <w:r w:rsidRPr="00DA6C30">
        <w:rPr>
          <w:rFonts w:ascii="Times New Roman" w:hAnsi="Times New Roman" w:eastAsia="Times New Roman" w:cs="Times New Roman"/>
          <w:sz w:val="22"/>
          <w:szCs w:val="22"/>
        </w:rPr>
        <w:t>submitted names belong. For example</w:t>
      </w:r>
      <w:ins w:author="djpmf" w:date="2013-08-13T08:23:00Z" w:id="381">
        <w:r w:rsidR="008A5765">
          <w:rPr>
            <w:rFonts w:ascii="Times New Roman" w:hAnsi="Times New Roman" w:eastAsia="Times New Roman" w:cs="Times New Roman"/>
            <w:sz w:val="22"/>
            <w:szCs w:val="22"/>
          </w:rPr>
          <w:t>,</w:t>
        </w:r>
      </w:ins>
      <w:r w:rsidRPr="00DA6C30">
        <w:rPr>
          <w:rFonts w:ascii="Times New Roman" w:hAnsi="Times New Roman" w:eastAsia="Times New Roman" w:cs="Times New Roman"/>
          <w:sz w:val="22"/>
          <w:szCs w:val="22"/>
        </w:rPr>
        <w:t xml:space="preserve"> </w:t>
      </w:r>
      <w:ins w:author="djpmf" w:date="2013-08-13T08:23:00Z" w:id="382">
        <w:r w:rsidR="008A5765">
          <w:rPr>
            <w:rFonts w:ascii="Times New Roman" w:hAnsi="Times New Roman" w:eastAsia="Times New Roman" w:cs="Times New Roman"/>
            <w:sz w:val="22"/>
            <w:szCs w:val="22"/>
          </w:rPr>
          <w:t>if most names in a source are of</w:t>
        </w:r>
      </w:ins>
      <w:r w:rsidRPr="00DA6C30">
        <w:rPr>
          <w:rFonts w:ascii="Times New Roman" w:hAnsi="Times New Roman" w:eastAsia="Times New Roman" w:cs="Times New Roman"/>
          <w:sz w:val="22"/>
          <w:szCs w:val="22"/>
        </w:rPr>
        <w:t xml:space="preserve"> vascular plants, context will allow </w:t>
      </w:r>
      <w:r w:rsidRPr="00DA6C30" w:rsidR="00C01663">
        <w:rPr>
          <w:rFonts w:ascii="Times New Roman" w:hAnsi="Times New Roman" w:eastAsia="Times New Roman" w:cs="Times New Roman"/>
          <w:sz w:val="22"/>
          <w:szCs w:val="22"/>
        </w:rPr>
        <w:t>our algorithm to resolve</w:t>
      </w:r>
      <w:r w:rsidRPr="00DA6C30">
        <w:rPr>
          <w:rFonts w:ascii="Times New Roman" w:hAnsi="Times New Roman" w:eastAsia="Times New Roman" w:cs="Times New Roman"/>
          <w:sz w:val="22"/>
          <w:szCs w:val="22"/>
        </w:rPr>
        <w:t xml:space="preserve"> homonyms</w:t>
      </w:r>
      <w:r w:rsidRPr="00DA6C30" w:rsidR="00C01663">
        <w:rPr>
          <w:rFonts w:ascii="Times New Roman" w:hAnsi="Times New Roman" w:eastAsia="Times New Roman" w:cs="Times New Roman"/>
          <w:sz w:val="22"/>
          <w:szCs w:val="22"/>
        </w:rPr>
        <w:t xml:space="preserve"> with a reasonable level of confidence</w:t>
      </w:r>
      <w:r w:rsidRPr="00DA6C30">
        <w:rPr>
          <w:rFonts w:ascii="Times New Roman" w:hAnsi="Times New Roman" w:eastAsia="Times New Roman" w:cs="Times New Roman"/>
          <w:sz w:val="22"/>
          <w:szCs w:val="22"/>
        </w:rPr>
        <w:t xml:space="preserve">. We will </w:t>
      </w:r>
      <w:ins w:author="djpmf" w:date="2013-08-13T08:24:00Z" w:id="383">
        <w:r w:rsidR="008A5765">
          <w:rPr>
            <w:rFonts w:ascii="Times New Roman" w:hAnsi="Times New Roman" w:eastAsia="Times New Roman" w:cs="Times New Roman"/>
            <w:sz w:val="22"/>
            <w:szCs w:val="22"/>
          </w:rPr>
          <w:t>improve the</w:t>
        </w:r>
        <w:r w:rsidRPr="00DA6C30" w:rsidR="008A5765">
          <w:rPr>
            <w:rFonts w:ascii="Times New Roman" w:hAnsi="Times New Roman" w:eastAsia="Times New Roman" w:cs="Times New Roman"/>
            <w:sz w:val="22"/>
            <w:szCs w:val="22"/>
          </w:rPr>
          <w:t xml:space="preserve"> </w:t>
        </w:r>
      </w:ins>
      <w:r w:rsidRPr="00DA6C30">
        <w:rPr>
          <w:rFonts w:ascii="Times New Roman" w:hAnsi="Times New Roman" w:eastAsia="Times New Roman" w:cs="Times New Roman"/>
          <w:sz w:val="22"/>
          <w:szCs w:val="22"/>
        </w:rPr>
        <w:t xml:space="preserve">scoring </w:t>
      </w:r>
      <w:ins w:author="djpmf" w:date="2013-08-13T08:24:00Z" w:id="384">
        <w:r w:rsidR="008A5765">
          <w:rPr>
            <w:rFonts w:ascii="Times New Roman" w:hAnsi="Times New Roman" w:eastAsia="Times New Roman" w:cs="Times New Roman"/>
            <w:sz w:val="22"/>
            <w:szCs w:val="22"/>
          </w:rPr>
          <w:t xml:space="preserve">by </w:t>
        </w:r>
      </w:ins>
      <w:r w:rsidRPr="00DA6C30">
        <w:rPr>
          <w:rFonts w:ascii="Times New Roman" w:hAnsi="Times New Roman" w:eastAsia="Times New Roman" w:cs="Times New Roman"/>
          <w:sz w:val="22"/>
          <w:szCs w:val="22"/>
        </w:rPr>
        <w:t>taking account if a name is a known homonym, an ambiguous name (like Cancer or Acacia), if it</w:t>
      </w:r>
      <w:r w:rsidRPr="00DA6C30" w:rsidR="00C01663">
        <w:rPr>
          <w:rFonts w:ascii="Times New Roman" w:hAnsi="Times New Roman" w:eastAsia="Times New Roman" w:cs="Times New Roman"/>
          <w:sz w:val="22"/>
          <w:szCs w:val="22"/>
        </w:rPr>
        <w:t xml:space="preserve"> is mentioned in curated, or un</w:t>
      </w:r>
      <w:r w:rsidRPr="00DA6C30">
        <w:rPr>
          <w:rFonts w:ascii="Times New Roman" w:hAnsi="Times New Roman" w:eastAsia="Times New Roman" w:cs="Times New Roman"/>
          <w:sz w:val="22"/>
          <w:szCs w:val="22"/>
        </w:rPr>
        <w:t xml:space="preserve">curated data sources, how many data sources have the name. </w:t>
      </w:r>
      <w:ins w:author="djpmf" w:date="2013-08-13T08:24:00Z" w:id="385">
        <w:r w:rsidR="008A5765">
          <w:rPr>
            <w:rFonts w:ascii="Times New Roman" w:hAnsi="Times New Roman" w:eastAsia="Times New Roman" w:cs="Times New Roman"/>
            <w:sz w:val="22"/>
            <w:szCs w:val="22"/>
          </w:rPr>
          <w:t>The largest compilation of homonyms with an estimated of over 95% of them is IRMNG</w:t>
        </w:r>
      </w:ins>
      <w:ins w:author="djpmf" w:date="2013-08-13T08:25:00Z" w:id="386">
        <w:r w:rsidR="008A5765">
          <w:rPr>
            <w:rFonts w:ascii="Times New Roman" w:hAnsi="Times New Roman" w:eastAsia="Times New Roman" w:cs="Times New Roman"/>
            <w:sz w:val="22"/>
            <w:szCs w:val="22"/>
          </w:rPr>
          <w:t xml:space="preserve"> produced by CSIRO in Australia</w:t>
        </w:r>
      </w:ins>
      <w:ins w:author="djpmf" w:date="2013-08-13T08:26:00Z" w:id="387">
        <w:r w:rsidRPr="00DA6C30" w:rsidR="008A5765">
          <w:rPr>
            <w:rFonts w:ascii="Times New Roman" w:hAnsi="Times New Roman" w:cs="Times New Roman"/>
            <w:bCs/>
            <w:sz w:val="22"/>
            <w:szCs w:val="22"/>
          </w:rPr>
          <w:t xml:space="preserve">[49]. </w:t>
        </w:r>
      </w:ins>
      <w:r w:rsidRPr="00DA6C30">
        <w:rPr>
          <w:rFonts w:ascii="Times New Roman" w:hAnsi="Times New Roman" w:eastAsia="Times New Roman" w:cs="Times New Roman"/>
          <w:sz w:val="22"/>
          <w:szCs w:val="22"/>
        </w:rPr>
        <w:t xml:space="preserve">We </w:t>
      </w:r>
      <w:r w:rsidRPr="00DA6C30" w:rsidR="00C01663">
        <w:rPr>
          <w:rFonts w:ascii="Times New Roman" w:hAnsi="Times New Roman" w:eastAsia="Times New Roman" w:cs="Times New Roman"/>
          <w:sz w:val="22"/>
          <w:szCs w:val="22"/>
        </w:rPr>
        <w:t>plan to</w:t>
      </w:r>
      <w:r w:rsidRPr="00DA6C30">
        <w:rPr>
          <w:rFonts w:ascii="Times New Roman" w:hAnsi="Times New Roman" w:eastAsia="Times New Roman" w:cs="Times New Roman"/>
          <w:sz w:val="22"/>
          <w:szCs w:val="22"/>
        </w:rPr>
        <w:t xml:space="preserve"> create a classifier based on na</w:t>
      </w:r>
      <w:r w:rsidRPr="00DA6C30" w:rsidR="00B617C7">
        <w:rPr>
          <w:rFonts w:ascii="Times New Roman" w:hAnsi="Times New Roman" w:eastAsia="Times New Roman" w:cs="Times New Roman"/>
          <w:sz w:val="22"/>
          <w:szCs w:val="22"/>
        </w:rPr>
        <w:t>ïve Bayes</w:t>
      </w:r>
      <w:r w:rsidRPr="00DA6C30">
        <w:rPr>
          <w:rFonts w:ascii="Times New Roman" w:hAnsi="Times New Roman" w:eastAsia="Times New Roman" w:cs="Times New Roman"/>
          <w:sz w:val="22"/>
          <w:szCs w:val="22"/>
        </w:rPr>
        <w:t xml:space="preserve"> algorithm, to decide if name should be considered “real”.</w:t>
      </w:r>
    </w:p>
    <w:p w:rsidRPr="00DA6C30" w:rsidR="009B1107" w:rsidP="00FE562D" w:rsidRDefault="009B1107" w14:paraId="29BA2334" w14:textId="77777777">
      <w:pPr>
        <w:rPr>
          <w:rFonts w:ascii="Times New Roman" w:hAnsi="Times New Roman" w:eastAsia="Times New Roman" w:cs="Times New Roman"/>
          <w:sz w:val="22"/>
          <w:szCs w:val="22"/>
        </w:rPr>
      </w:pPr>
    </w:p>
    <w:p w:rsidRPr="00217E61" w:rsidR="009B1107" w:rsidP="00FE562D" w:rsidRDefault="009B1107" w14:paraId="64E549BF" w14:textId="77777777">
      <w:pPr>
        <w:rPr>
          <w:rFonts w:ascii="Times New Roman" w:hAnsi="Times New Roman" w:cs="Times New Roman"/>
          <w:bCs/>
          <w:sz w:val="22"/>
          <w:szCs w:val="22"/>
        </w:rPr>
      </w:pPr>
      <w:r w:rsidRPr="00217E61">
        <w:rPr>
          <w:rFonts w:ascii="Times New Roman" w:hAnsi="Times New Roman" w:cs="Times New Roman"/>
          <w:b/>
          <w:bCs/>
          <w:sz w:val="22"/>
          <w:szCs w:val="22"/>
        </w:rPr>
        <w:t xml:space="preserve">Homonyms resolution. </w:t>
      </w:r>
      <w:r w:rsidRPr="00217E61">
        <w:rPr>
          <w:rFonts w:ascii="Times New Roman" w:hAnsi="Times New Roman" w:cs="Times New Roman"/>
          <w:bCs/>
          <w:sz w:val="22"/>
          <w:szCs w:val="22"/>
        </w:rPr>
        <w:t>There are several types of homonyms. During name resolution we mostly deal with homonyms of genera. Genera with the same spelling can happen in different codes</w:t>
      </w:r>
      <w:r w:rsidRPr="00217E61" w:rsidR="00C01663">
        <w:rPr>
          <w:rFonts w:ascii="Times New Roman" w:hAnsi="Times New Roman" w:cs="Times New Roman"/>
          <w:bCs/>
          <w:sz w:val="22"/>
          <w:szCs w:val="22"/>
        </w:rPr>
        <w:t>. F</w:t>
      </w:r>
      <w:r w:rsidRPr="00217E61">
        <w:rPr>
          <w:rFonts w:ascii="Times New Roman" w:hAnsi="Times New Roman" w:cs="Times New Roman"/>
          <w:bCs/>
          <w:sz w:val="22"/>
          <w:szCs w:val="22"/>
        </w:rPr>
        <w:t>or example</w:t>
      </w:r>
      <w:r w:rsidRPr="00217E61" w:rsidR="00C01663">
        <w:rPr>
          <w:rFonts w:ascii="Times New Roman" w:hAnsi="Times New Roman" w:cs="Times New Roman"/>
          <w:bCs/>
          <w:sz w:val="22"/>
          <w:szCs w:val="22"/>
        </w:rPr>
        <w:t xml:space="preserve"> </w:t>
      </w:r>
      <w:ins w:author="djpmf" w:date="2013-08-13T08:25:00Z" w:id="388">
        <w:r w:rsidRPr="00217E61" w:rsidR="008A5765">
          <w:rPr>
            <w:rFonts w:ascii="Times New Roman" w:hAnsi="Times New Roman" w:cs="Times New Roman"/>
            <w:bCs/>
            <w:i/>
            <w:sz w:val="22"/>
            <w:szCs w:val="22"/>
          </w:rPr>
          <w:t>Aot</w:t>
        </w:r>
        <w:r w:rsidR="008A5765">
          <w:rPr>
            <w:rFonts w:ascii="Times New Roman" w:hAnsi="Times New Roman" w:cs="Times New Roman"/>
            <w:bCs/>
            <w:i/>
            <w:sz w:val="22"/>
            <w:szCs w:val="22"/>
          </w:rPr>
          <w:t>u</w:t>
        </w:r>
        <w:r w:rsidRPr="00217E61" w:rsidR="008A5765">
          <w:rPr>
            <w:rFonts w:ascii="Times New Roman" w:hAnsi="Times New Roman" w:cs="Times New Roman"/>
            <w:bCs/>
            <w:i/>
            <w:sz w:val="22"/>
            <w:szCs w:val="22"/>
          </w:rPr>
          <w:t>s</w:t>
        </w:r>
        <w:r w:rsidRPr="00217E61" w:rsidR="008A5765">
          <w:rPr>
            <w:rFonts w:ascii="Times New Roman" w:hAnsi="Times New Roman" w:cs="Times New Roman"/>
            <w:bCs/>
            <w:sz w:val="22"/>
            <w:szCs w:val="22"/>
          </w:rPr>
          <w:t xml:space="preserve"> </w:t>
        </w:r>
      </w:ins>
      <w:r w:rsidRPr="00217E61" w:rsidR="00C01663">
        <w:rPr>
          <w:rFonts w:ascii="Times New Roman" w:hAnsi="Times New Roman" w:cs="Times New Roman"/>
          <w:bCs/>
          <w:sz w:val="22"/>
          <w:szCs w:val="22"/>
        </w:rPr>
        <w:t xml:space="preserve">is </w:t>
      </w:r>
      <w:ins w:author="djpmf" w:date="2013-08-13T08:25:00Z" w:id="389">
        <w:r w:rsidR="008A5765">
          <w:rPr>
            <w:rFonts w:ascii="Times New Roman" w:hAnsi="Times New Roman" w:cs="Times New Roman"/>
            <w:bCs/>
            <w:sz w:val="22"/>
            <w:szCs w:val="22"/>
          </w:rPr>
          <w:t xml:space="preserve">the name of </w:t>
        </w:r>
      </w:ins>
      <w:r w:rsidRPr="00217E61" w:rsidR="00C01663">
        <w:rPr>
          <w:rFonts w:ascii="Times New Roman" w:hAnsi="Times New Roman" w:cs="Times New Roman"/>
          <w:bCs/>
          <w:sz w:val="22"/>
          <w:szCs w:val="22"/>
        </w:rPr>
        <w:t>a</w:t>
      </w:r>
      <w:ins w:author="djpmf" w:date="2013-08-13T08:25:00Z" w:id="390">
        <w:r w:rsidR="008A5765">
          <w:rPr>
            <w:rFonts w:ascii="Times New Roman" w:hAnsi="Times New Roman" w:cs="Times New Roman"/>
            <w:bCs/>
            <w:sz w:val="22"/>
            <w:szCs w:val="22"/>
          </w:rPr>
          <w:t xml:space="preserve"> genus of</w:t>
        </w:r>
      </w:ins>
      <w:r w:rsidRPr="00217E61" w:rsidR="00C01663">
        <w:rPr>
          <w:rFonts w:ascii="Times New Roman" w:hAnsi="Times New Roman" w:cs="Times New Roman"/>
          <w:bCs/>
          <w:sz w:val="22"/>
          <w:szCs w:val="22"/>
        </w:rPr>
        <w:t xml:space="preserve"> monkey</w:t>
      </w:r>
      <w:ins w:author="djpmf" w:date="2013-08-13T08:25:00Z" w:id="391">
        <w:r w:rsidR="008A5765">
          <w:rPr>
            <w:rFonts w:ascii="Times New Roman" w:hAnsi="Times New Roman" w:cs="Times New Roman"/>
            <w:bCs/>
            <w:sz w:val="22"/>
            <w:szCs w:val="22"/>
          </w:rPr>
          <w:t>s names in compliance with</w:t>
        </w:r>
      </w:ins>
      <w:r w:rsidRPr="00217E61" w:rsidR="00C01663">
        <w:rPr>
          <w:rFonts w:ascii="Times New Roman" w:hAnsi="Times New Roman" w:cs="Times New Roman"/>
          <w:bCs/>
          <w:sz w:val="22"/>
          <w:szCs w:val="22"/>
        </w:rPr>
        <w:t xml:space="preserve"> the</w:t>
      </w:r>
      <w:r w:rsidRPr="00217E61">
        <w:rPr>
          <w:rFonts w:ascii="Times New Roman" w:hAnsi="Times New Roman" w:cs="Times New Roman"/>
          <w:bCs/>
          <w:sz w:val="22"/>
          <w:szCs w:val="22"/>
        </w:rPr>
        <w:t xml:space="preserve"> zoological</w:t>
      </w:r>
      <w:r w:rsidRPr="00217E61" w:rsidR="00C01663">
        <w:rPr>
          <w:rFonts w:ascii="Times New Roman" w:hAnsi="Times New Roman" w:cs="Times New Roman"/>
          <w:bCs/>
          <w:sz w:val="22"/>
          <w:szCs w:val="22"/>
        </w:rPr>
        <w:t xml:space="preserve"> code</w:t>
      </w:r>
      <w:r w:rsidRPr="00217E61">
        <w:rPr>
          <w:rFonts w:ascii="Times New Roman" w:hAnsi="Times New Roman" w:cs="Times New Roman"/>
          <w:bCs/>
          <w:sz w:val="22"/>
          <w:szCs w:val="22"/>
        </w:rPr>
        <w:t xml:space="preserve"> (ICZN)</w:t>
      </w:r>
      <w:ins w:author="djpmf" w:date="2013-08-13T08:25:00Z" w:id="392">
        <w:r w:rsidR="008A5765">
          <w:rPr>
            <w:rFonts w:ascii="Times New Roman" w:hAnsi="Times New Roman" w:cs="Times New Roman"/>
            <w:bCs/>
            <w:sz w:val="22"/>
            <w:szCs w:val="22"/>
          </w:rPr>
          <w:t>. It also refers to</w:t>
        </w:r>
      </w:ins>
      <w:r w:rsidRPr="00217E61" w:rsidR="00C01663">
        <w:rPr>
          <w:rFonts w:ascii="Times New Roman" w:hAnsi="Times New Roman" w:cs="Times New Roman"/>
          <w:bCs/>
          <w:sz w:val="22"/>
          <w:szCs w:val="22"/>
        </w:rPr>
        <w:t xml:space="preserve"> a member of a pea family </w:t>
      </w:r>
      <w:ins w:author="djpmf" w:date="2013-08-13T08:26:00Z" w:id="393">
        <w:r w:rsidR="008A5765">
          <w:rPr>
            <w:rFonts w:ascii="Times New Roman" w:hAnsi="Times New Roman" w:cs="Times New Roman"/>
            <w:bCs/>
            <w:sz w:val="22"/>
            <w:szCs w:val="22"/>
          </w:rPr>
          <w:t>names in compliance with</w:t>
        </w:r>
        <w:r w:rsidRPr="00217E61" w:rsidR="008A5765">
          <w:rPr>
            <w:rFonts w:ascii="Times New Roman" w:hAnsi="Times New Roman" w:cs="Times New Roman"/>
            <w:bCs/>
            <w:sz w:val="22"/>
            <w:szCs w:val="22"/>
          </w:rPr>
          <w:t xml:space="preserve"> </w:t>
        </w:r>
      </w:ins>
      <w:r w:rsidRPr="00217E61" w:rsidR="00C01663">
        <w:rPr>
          <w:rFonts w:ascii="Times New Roman" w:hAnsi="Times New Roman" w:cs="Times New Roman"/>
          <w:bCs/>
          <w:sz w:val="22"/>
          <w:szCs w:val="22"/>
        </w:rPr>
        <w:t>the</w:t>
      </w:r>
      <w:r w:rsidRPr="00217E61">
        <w:rPr>
          <w:rFonts w:ascii="Times New Roman" w:hAnsi="Times New Roman" w:cs="Times New Roman"/>
          <w:bCs/>
          <w:sz w:val="22"/>
          <w:szCs w:val="22"/>
        </w:rPr>
        <w:t xml:space="preserve"> botanical</w:t>
      </w:r>
      <w:r w:rsidRPr="00217E61" w:rsidR="00C01663">
        <w:rPr>
          <w:rFonts w:ascii="Times New Roman" w:hAnsi="Times New Roman" w:cs="Times New Roman"/>
          <w:bCs/>
          <w:sz w:val="22"/>
          <w:szCs w:val="22"/>
        </w:rPr>
        <w:t xml:space="preserve"> code (ICN)</w:t>
      </w:r>
      <w:r w:rsidRPr="00217E61">
        <w:rPr>
          <w:rFonts w:ascii="Times New Roman" w:hAnsi="Times New Roman" w:cs="Times New Roman"/>
          <w:bCs/>
          <w:sz w:val="22"/>
          <w:szCs w:val="22"/>
        </w:rPr>
        <w:t>. Such homonyms are allowed and have to be</w:t>
      </w:r>
      <w:r w:rsidRPr="00217E61" w:rsidR="0053422A">
        <w:rPr>
          <w:rFonts w:ascii="Times New Roman" w:hAnsi="Times New Roman" w:cs="Times New Roman"/>
          <w:bCs/>
          <w:sz w:val="22"/>
          <w:szCs w:val="22"/>
        </w:rPr>
        <w:t xml:space="preserve"> dealt with. Also there are cases</w:t>
      </w:r>
      <w:r w:rsidRPr="00217E61">
        <w:rPr>
          <w:rFonts w:ascii="Times New Roman" w:hAnsi="Times New Roman" w:cs="Times New Roman"/>
          <w:bCs/>
          <w:sz w:val="22"/>
          <w:szCs w:val="22"/>
        </w:rPr>
        <w:t xml:space="preserve"> when the same name appears more </w:t>
      </w:r>
      <w:ins w:author="djpmf" w:date="2013-08-13T08:26:00Z" w:id="394">
        <w:r w:rsidRPr="00217E61" w:rsidR="008A5765">
          <w:rPr>
            <w:rFonts w:ascii="Times New Roman" w:hAnsi="Times New Roman" w:cs="Times New Roman"/>
            <w:bCs/>
            <w:sz w:val="22"/>
            <w:szCs w:val="22"/>
          </w:rPr>
          <w:t>th</w:t>
        </w:r>
        <w:r w:rsidR="008A5765">
          <w:rPr>
            <w:rFonts w:ascii="Times New Roman" w:hAnsi="Times New Roman" w:cs="Times New Roman"/>
            <w:bCs/>
            <w:sz w:val="22"/>
            <w:szCs w:val="22"/>
          </w:rPr>
          <w:t>a</w:t>
        </w:r>
        <w:r w:rsidRPr="00217E61" w:rsidR="008A5765">
          <w:rPr>
            <w:rFonts w:ascii="Times New Roman" w:hAnsi="Times New Roman" w:cs="Times New Roman"/>
            <w:bCs/>
            <w:sz w:val="22"/>
            <w:szCs w:val="22"/>
          </w:rPr>
          <w:t xml:space="preserve">n </w:t>
        </w:r>
      </w:ins>
      <w:r w:rsidRPr="00217E61">
        <w:rPr>
          <w:rFonts w:ascii="Times New Roman" w:hAnsi="Times New Roman" w:cs="Times New Roman"/>
          <w:bCs/>
          <w:sz w:val="22"/>
          <w:szCs w:val="22"/>
        </w:rPr>
        <w:t>o</w:t>
      </w:r>
      <w:r w:rsidRPr="00217E61" w:rsidR="0053422A">
        <w:rPr>
          <w:rFonts w:ascii="Times New Roman" w:hAnsi="Times New Roman" w:cs="Times New Roman"/>
          <w:bCs/>
          <w:sz w:val="22"/>
          <w:szCs w:val="22"/>
        </w:rPr>
        <w:t>nce in the same code. Such homonyms</w:t>
      </w:r>
      <w:r w:rsidRPr="00217E61">
        <w:rPr>
          <w:rFonts w:ascii="Times New Roman" w:hAnsi="Times New Roman" w:cs="Times New Roman"/>
          <w:bCs/>
          <w:sz w:val="22"/>
          <w:szCs w:val="22"/>
        </w:rPr>
        <w:t xml:space="preserve"> are not legal and are corrected </w:t>
      </w:r>
      <w:r w:rsidRPr="00217E61" w:rsidR="0053422A">
        <w:rPr>
          <w:rFonts w:ascii="Times New Roman" w:hAnsi="Times New Roman" w:cs="Times New Roman"/>
          <w:bCs/>
          <w:sz w:val="22"/>
          <w:szCs w:val="22"/>
        </w:rPr>
        <w:t xml:space="preserve">by nomenclaturalists </w:t>
      </w:r>
      <w:ins w:author="djpmf" w:date="2013-08-13T08:26:00Z" w:id="395">
        <w:r w:rsidR="008A5765">
          <w:rPr>
            <w:rFonts w:ascii="Times New Roman" w:hAnsi="Times New Roman" w:cs="Times New Roman"/>
            <w:bCs/>
            <w:sz w:val="22"/>
            <w:szCs w:val="22"/>
          </w:rPr>
          <w:t>as they are discovered</w:t>
        </w:r>
      </w:ins>
      <w:r w:rsidRPr="00217E61">
        <w:rPr>
          <w:rFonts w:ascii="Times New Roman" w:hAnsi="Times New Roman" w:cs="Times New Roman"/>
          <w:bCs/>
          <w:sz w:val="22"/>
          <w:szCs w:val="22"/>
        </w:rPr>
        <w:t xml:space="preserve">. </w:t>
      </w:r>
      <w:r w:rsidRPr="00217E61" w:rsidR="0053422A">
        <w:rPr>
          <w:rFonts w:ascii="Times New Roman" w:hAnsi="Times New Roman" w:cs="Times New Roman"/>
          <w:bCs/>
          <w:sz w:val="22"/>
          <w:szCs w:val="22"/>
        </w:rPr>
        <w:t>Some of them persist</w:t>
      </w:r>
      <w:ins w:author="djpmf" w:date="2013-08-13T08:26:00Z" w:id="396">
        <w:r w:rsidR="008A5765">
          <w:rPr>
            <w:rFonts w:ascii="Times New Roman" w:hAnsi="Times New Roman" w:cs="Times New Roman"/>
            <w:bCs/>
            <w:sz w:val="22"/>
            <w:szCs w:val="22"/>
          </w:rPr>
          <w:t xml:space="preserve">. The </w:t>
        </w:r>
      </w:ins>
      <w:r w:rsidRPr="00217E61" w:rsidR="0053422A">
        <w:rPr>
          <w:rFonts w:ascii="Times New Roman" w:hAnsi="Times New Roman" w:cs="Times New Roman"/>
          <w:bCs/>
          <w:sz w:val="22"/>
          <w:szCs w:val="22"/>
        </w:rPr>
        <w:t>occurrences</w:t>
      </w:r>
      <w:ins w:author="djpmf" w:date="2013-08-13T08:26:00Z" w:id="397">
        <w:r w:rsidR="008A5765">
          <w:rPr>
            <w:rFonts w:ascii="Times New Roman" w:hAnsi="Times New Roman" w:cs="Times New Roman"/>
            <w:bCs/>
            <w:sz w:val="22"/>
            <w:szCs w:val="22"/>
          </w:rPr>
          <w:t xml:space="preserve"> of homonyms</w:t>
        </w:r>
      </w:ins>
      <w:r w:rsidRPr="00217E61" w:rsidR="0053422A">
        <w:rPr>
          <w:rFonts w:ascii="Times New Roman" w:hAnsi="Times New Roman" w:cs="Times New Roman"/>
          <w:bCs/>
          <w:sz w:val="22"/>
          <w:szCs w:val="22"/>
        </w:rPr>
        <w:t xml:space="preserve"> in legacy documents still have to be reconciled by our infrastructure</w:t>
      </w:r>
      <w:r w:rsidRPr="00217E61">
        <w:rPr>
          <w:rFonts w:ascii="Times New Roman" w:hAnsi="Times New Roman" w:cs="Times New Roman"/>
          <w:bCs/>
          <w:sz w:val="22"/>
          <w:szCs w:val="22"/>
        </w:rPr>
        <w:t xml:space="preserve">. We </w:t>
      </w:r>
      <w:r w:rsidRPr="00217E61" w:rsidR="0053422A">
        <w:rPr>
          <w:rFonts w:ascii="Times New Roman" w:hAnsi="Times New Roman" w:cs="Times New Roman"/>
          <w:bCs/>
          <w:sz w:val="22"/>
          <w:szCs w:val="22"/>
        </w:rPr>
        <w:t>will</w:t>
      </w:r>
      <w:r w:rsidRPr="00217E61">
        <w:rPr>
          <w:rFonts w:ascii="Times New Roman" w:hAnsi="Times New Roman" w:cs="Times New Roman"/>
          <w:bCs/>
          <w:sz w:val="22"/>
          <w:szCs w:val="22"/>
        </w:rPr>
        <w:t xml:space="preserve"> use homonym information from</w:t>
      </w:r>
      <w:ins w:author="djpmf" w:date="2013-08-13T08:27:00Z" w:id="398">
        <w:r w:rsidR="008A5765">
          <w:rPr>
            <w:rFonts w:ascii="Times New Roman" w:hAnsi="Times New Roman" w:cs="Times New Roman"/>
            <w:bCs/>
            <w:sz w:val="22"/>
            <w:szCs w:val="22"/>
          </w:rPr>
          <w:t xml:space="preserve"> the open</w:t>
        </w:r>
      </w:ins>
      <w:r w:rsidRPr="00217E61">
        <w:rPr>
          <w:rFonts w:ascii="Times New Roman" w:hAnsi="Times New Roman" w:cs="Times New Roman"/>
          <w:bCs/>
          <w:sz w:val="22"/>
          <w:szCs w:val="22"/>
        </w:rPr>
        <w:t xml:space="preserve"> IRMNG database</w:t>
      </w:r>
      <w:r w:rsidRPr="00217E61" w:rsidR="003C06C9">
        <w:rPr>
          <w:rFonts w:ascii="Times New Roman" w:hAnsi="Times New Roman" w:cs="Times New Roman"/>
          <w:bCs/>
          <w:sz w:val="22"/>
          <w:szCs w:val="22"/>
        </w:rPr>
        <w:t xml:space="preserve"> </w:t>
      </w:r>
      <w:r w:rsidRPr="00217E61" w:rsidR="00456205">
        <w:rPr>
          <w:rFonts w:ascii="Times New Roman" w:hAnsi="Times New Roman" w:cs="Times New Roman"/>
          <w:bCs/>
          <w:sz w:val="22"/>
          <w:szCs w:val="22"/>
        </w:rPr>
        <w:t>[49</w:t>
      </w:r>
      <w:r w:rsidRPr="00217E61" w:rsidR="00E416DA">
        <w:rPr>
          <w:rFonts w:ascii="Times New Roman" w:hAnsi="Times New Roman" w:cs="Times New Roman"/>
          <w:bCs/>
          <w:sz w:val="22"/>
          <w:szCs w:val="22"/>
        </w:rPr>
        <w:t>]</w:t>
      </w:r>
      <w:r w:rsidRPr="00217E61">
        <w:rPr>
          <w:rFonts w:ascii="Times New Roman" w:hAnsi="Times New Roman" w:cs="Times New Roman"/>
          <w:bCs/>
          <w:sz w:val="22"/>
          <w:szCs w:val="22"/>
        </w:rPr>
        <w:t xml:space="preserve">. Such information will allow </w:t>
      </w:r>
      <w:r w:rsidRPr="00217E61" w:rsidR="00FC65EE">
        <w:rPr>
          <w:rFonts w:ascii="Times New Roman" w:hAnsi="Times New Roman" w:cs="Times New Roman"/>
          <w:bCs/>
          <w:sz w:val="22"/>
          <w:szCs w:val="22"/>
        </w:rPr>
        <w:t>us to flag name strings as homo</w:t>
      </w:r>
      <w:r w:rsidRPr="00217E61">
        <w:rPr>
          <w:rFonts w:ascii="Times New Roman" w:hAnsi="Times New Roman" w:cs="Times New Roman"/>
          <w:bCs/>
          <w:sz w:val="22"/>
          <w:szCs w:val="22"/>
        </w:rPr>
        <w:t>ny</w:t>
      </w:r>
      <w:r w:rsidRPr="00217E61" w:rsidR="00FC65EE">
        <w:rPr>
          <w:rFonts w:ascii="Times New Roman" w:hAnsi="Times New Roman" w:cs="Times New Roman"/>
          <w:bCs/>
          <w:sz w:val="22"/>
          <w:szCs w:val="22"/>
        </w:rPr>
        <w:t>m</w:t>
      </w:r>
      <w:r w:rsidRPr="00217E61" w:rsidR="00C01663">
        <w:rPr>
          <w:rFonts w:ascii="Times New Roman" w:hAnsi="Times New Roman" w:cs="Times New Roman"/>
          <w:bCs/>
          <w:sz w:val="22"/>
          <w:szCs w:val="22"/>
        </w:rPr>
        <w:t>s of a particular</w:t>
      </w:r>
      <w:r w:rsidRPr="00217E61">
        <w:rPr>
          <w:rFonts w:ascii="Times New Roman" w:hAnsi="Times New Roman" w:cs="Times New Roman"/>
          <w:bCs/>
          <w:sz w:val="22"/>
          <w:szCs w:val="22"/>
        </w:rPr>
        <w:t xml:space="preserve"> type, when available. It will also help to distinguish between homonyms and “</w:t>
      </w:r>
      <w:r w:rsidRPr="00217E61" w:rsidR="00C01663">
        <w:rPr>
          <w:rFonts w:ascii="Times New Roman" w:hAnsi="Times New Roman" w:cs="Times New Roman"/>
          <w:bCs/>
          <w:sz w:val="22"/>
          <w:szCs w:val="22"/>
        </w:rPr>
        <w:t>chresonyms” – name strings where the associated</w:t>
      </w:r>
      <w:r w:rsidRPr="00217E61">
        <w:rPr>
          <w:rFonts w:ascii="Times New Roman" w:hAnsi="Times New Roman" w:cs="Times New Roman"/>
          <w:bCs/>
          <w:sz w:val="22"/>
          <w:szCs w:val="22"/>
        </w:rPr>
        <w:t xml:space="preserve"> authorship </w:t>
      </w:r>
      <w:r w:rsidRPr="00217E61" w:rsidR="00C01663">
        <w:rPr>
          <w:rFonts w:ascii="Times New Roman" w:hAnsi="Times New Roman" w:cs="Times New Roman"/>
          <w:bCs/>
          <w:sz w:val="22"/>
          <w:szCs w:val="22"/>
        </w:rPr>
        <w:t>information</w:t>
      </w:r>
      <w:r w:rsidRPr="00217E61" w:rsidR="003266D3">
        <w:rPr>
          <w:rFonts w:ascii="Times New Roman" w:hAnsi="Times New Roman" w:cs="Times New Roman"/>
          <w:bCs/>
          <w:sz w:val="22"/>
          <w:szCs w:val="22"/>
        </w:rPr>
        <w:t xml:space="preserve"> is </w:t>
      </w:r>
      <w:r w:rsidRPr="00217E61">
        <w:rPr>
          <w:rFonts w:ascii="Times New Roman" w:hAnsi="Times New Roman" w:cs="Times New Roman"/>
          <w:bCs/>
          <w:sz w:val="22"/>
          <w:szCs w:val="22"/>
        </w:rPr>
        <w:t>not relevant from the nomenclatural po</w:t>
      </w:r>
      <w:r w:rsidRPr="00217E61" w:rsidR="00C01663">
        <w:rPr>
          <w:rFonts w:ascii="Times New Roman" w:hAnsi="Times New Roman" w:cs="Times New Roman"/>
          <w:bCs/>
          <w:sz w:val="22"/>
          <w:szCs w:val="22"/>
        </w:rPr>
        <w:t>int of view. Species names that</w:t>
      </w:r>
      <w:r w:rsidRPr="00217E61">
        <w:rPr>
          <w:rFonts w:ascii="Times New Roman" w:hAnsi="Times New Roman" w:cs="Times New Roman"/>
          <w:bCs/>
          <w:sz w:val="22"/>
          <w:szCs w:val="22"/>
        </w:rPr>
        <w:t xml:space="preserve"> belong to homonym</w:t>
      </w:r>
      <w:r w:rsidRPr="00217E61" w:rsidR="003266D3">
        <w:rPr>
          <w:rFonts w:ascii="Times New Roman" w:hAnsi="Times New Roman" w:cs="Times New Roman"/>
          <w:bCs/>
          <w:sz w:val="22"/>
          <w:szCs w:val="22"/>
        </w:rPr>
        <w:t>ic</w:t>
      </w:r>
      <w:r w:rsidRPr="00217E61">
        <w:rPr>
          <w:rFonts w:ascii="Times New Roman" w:hAnsi="Times New Roman" w:cs="Times New Roman"/>
          <w:bCs/>
          <w:sz w:val="22"/>
          <w:szCs w:val="22"/>
        </w:rPr>
        <w:t xml:space="preserve"> genera will be reconciled by supplying known hierarchies from relevant data sources</w:t>
      </w:r>
      <w:ins w:author="djpmf" w:date="2013-08-13T08:27:00Z" w:id="399">
        <w:r w:rsidR="008A5765">
          <w:rPr>
            <w:rFonts w:ascii="Times New Roman" w:hAnsi="Times New Roman" w:cs="Times New Roman"/>
            <w:bCs/>
            <w:sz w:val="22"/>
            <w:szCs w:val="22"/>
          </w:rPr>
          <w:t xml:space="preserve"> supplied through TCH</w:t>
        </w:r>
      </w:ins>
      <w:r w:rsidRPr="00217E61">
        <w:rPr>
          <w:rFonts w:ascii="Times New Roman" w:hAnsi="Times New Roman" w:cs="Times New Roman"/>
          <w:bCs/>
          <w:sz w:val="22"/>
          <w:szCs w:val="22"/>
        </w:rPr>
        <w:t xml:space="preserve">. If </w:t>
      </w:r>
      <w:r w:rsidRPr="00217E61" w:rsidR="00C01663">
        <w:rPr>
          <w:rFonts w:ascii="Times New Roman" w:hAnsi="Times New Roman" w:cs="Times New Roman"/>
          <w:bCs/>
          <w:sz w:val="22"/>
          <w:szCs w:val="22"/>
        </w:rPr>
        <w:t xml:space="preserve">the </w:t>
      </w:r>
      <w:r w:rsidRPr="00217E61">
        <w:rPr>
          <w:rFonts w:ascii="Times New Roman" w:hAnsi="Times New Roman" w:cs="Times New Roman"/>
          <w:bCs/>
          <w:sz w:val="22"/>
          <w:szCs w:val="22"/>
        </w:rPr>
        <w:t>hierarchy is unknown</w:t>
      </w:r>
      <w:ins w:author="djpmf" w:date="2013-08-13T08:28:00Z" w:id="400">
        <w:r w:rsidR="00535DB5">
          <w:rPr>
            <w:rFonts w:ascii="Times New Roman" w:hAnsi="Times New Roman" w:cs="Times New Roman"/>
            <w:bCs/>
            <w:sz w:val="22"/>
            <w:szCs w:val="22"/>
          </w:rPr>
          <w:t>, TCH - if funded - will integrat</w:t>
        </w:r>
      </w:ins>
      <w:r w:rsidR="00277FF8">
        <w:rPr>
          <w:rFonts w:ascii="Times New Roman" w:hAnsi="Times New Roman" w:cs="Times New Roman"/>
          <w:bCs/>
          <w:sz w:val="22"/>
          <w:szCs w:val="22"/>
        </w:rPr>
        <w:t>e</w:t>
      </w:r>
      <w:ins w:author="djpmf" w:date="2013-08-13T08:28:00Z" w:id="401">
        <w:r w:rsidR="00535DB5">
          <w:rPr>
            <w:rFonts w:ascii="Times New Roman" w:hAnsi="Times New Roman" w:cs="Times New Roman"/>
            <w:bCs/>
            <w:sz w:val="22"/>
            <w:szCs w:val="22"/>
          </w:rPr>
          <w:t xml:space="preserve"> a FilteredPush annotation system to allow users to disambiguate homonyms and to mark chresonyms as such</w:t>
        </w:r>
      </w:ins>
      <w:r w:rsidRPr="00217E61">
        <w:rPr>
          <w:rFonts w:ascii="Times New Roman" w:hAnsi="Times New Roman" w:cs="Times New Roman"/>
          <w:bCs/>
          <w:sz w:val="22"/>
          <w:szCs w:val="22"/>
        </w:rPr>
        <w:t>.</w:t>
      </w:r>
    </w:p>
    <w:p w:rsidRPr="00217E61" w:rsidR="009B1107" w:rsidP="00FE562D" w:rsidRDefault="009B1107" w14:paraId="4B4B05A5" w14:textId="77777777">
      <w:pPr>
        <w:rPr>
          <w:rFonts w:ascii="Times New Roman" w:hAnsi="Times New Roman" w:cs="Times New Roman"/>
          <w:bCs/>
          <w:sz w:val="22"/>
          <w:szCs w:val="22"/>
        </w:rPr>
      </w:pPr>
    </w:p>
    <w:p w:rsidRPr="00217E61" w:rsidR="009B1107" w:rsidP="00FE562D" w:rsidRDefault="009B1107" w14:paraId="18245BF1" w14:textId="77777777">
      <w:pPr>
        <w:rPr>
          <w:rFonts w:ascii="Times New Roman" w:hAnsi="Times New Roman" w:cs="Times New Roman"/>
          <w:bCs/>
          <w:sz w:val="22"/>
          <w:szCs w:val="22"/>
        </w:rPr>
      </w:pPr>
      <w:r w:rsidRPr="00217E61">
        <w:rPr>
          <w:rFonts w:ascii="Times New Roman" w:hAnsi="Times New Roman" w:cs="Times New Roman"/>
          <w:b/>
          <w:bCs/>
          <w:sz w:val="22"/>
          <w:szCs w:val="22"/>
        </w:rPr>
        <w:t>Integration with Global Names Usage Bank.</w:t>
      </w:r>
      <w:r w:rsidRPr="00217E61" w:rsidR="003266D3">
        <w:rPr>
          <w:rFonts w:ascii="Times New Roman" w:hAnsi="Times New Roman" w:cs="Times New Roman"/>
          <w:bCs/>
          <w:sz w:val="22"/>
          <w:szCs w:val="22"/>
        </w:rPr>
        <w:t xml:space="preserve"> I</w:t>
      </w:r>
      <w:r w:rsidRPr="00217E61">
        <w:rPr>
          <w:rFonts w:ascii="Times New Roman" w:hAnsi="Times New Roman" w:cs="Times New Roman"/>
          <w:bCs/>
          <w:sz w:val="22"/>
          <w:szCs w:val="22"/>
        </w:rPr>
        <w:t xml:space="preserve">ntegration </w:t>
      </w:r>
      <w:r w:rsidRPr="00217E61" w:rsidR="003266D3">
        <w:rPr>
          <w:rFonts w:ascii="Times New Roman" w:hAnsi="Times New Roman" w:cs="Times New Roman"/>
          <w:bCs/>
          <w:sz w:val="22"/>
          <w:szCs w:val="22"/>
        </w:rPr>
        <w:t xml:space="preserve">with GNUB </w:t>
      </w:r>
      <w:ins w:author="djpmf" w:date="2013-08-13T08:28:00Z" w:id="402">
        <w:r w:rsidR="00535DB5">
          <w:rPr>
            <w:rFonts w:ascii="Times New Roman" w:hAnsi="Times New Roman" w:cs="Times New Roman"/>
            <w:bCs/>
            <w:sz w:val="22"/>
            <w:szCs w:val="22"/>
          </w:rPr>
          <w:t>provides a path of</w:t>
        </w:r>
      </w:ins>
      <w:r w:rsidRPr="00217E61">
        <w:rPr>
          <w:rFonts w:ascii="Times New Roman" w:hAnsi="Times New Roman" w:cs="Times New Roman"/>
          <w:bCs/>
          <w:sz w:val="22"/>
          <w:szCs w:val="22"/>
        </w:rPr>
        <w:t xml:space="preserve"> access to factual sequence of nomenclatural events, synonymy, literature information, and original </w:t>
      </w:r>
      <w:r w:rsidRPr="00217E61" w:rsidR="0053422A">
        <w:rPr>
          <w:rFonts w:ascii="Times New Roman" w:hAnsi="Times New Roman" w:cs="Times New Roman"/>
          <w:bCs/>
          <w:sz w:val="22"/>
          <w:szCs w:val="22"/>
        </w:rPr>
        <w:t>description</w:t>
      </w:r>
      <w:r w:rsidRPr="00217E61" w:rsidR="00255206">
        <w:rPr>
          <w:rFonts w:ascii="Times New Roman" w:hAnsi="Times New Roman" w:cs="Times New Roman"/>
          <w:bCs/>
          <w:sz w:val="22"/>
          <w:szCs w:val="22"/>
        </w:rPr>
        <w:t>s</w:t>
      </w:r>
      <w:r w:rsidRPr="00217E61">
        <w:rPr>
          <w:rFonts w:ascii="Times New Roman" w:hAnsi="Times New Roman" w:cs="Times New Roman"/>
          <w:bCs/>
          <w:sz w:val="22"/>
          <w:szCs w:val="22"/>
        </w:rPr>
        <w:t xml:space="preserve"> of </w:t>
      </w:r>
      <w:r w:rsidRPr="00217E61" w:rsidR="003266D3">
        <w:rPr>
          <w:rFonts w:ascii="Times New Roman" w:hAnsi="Times New Roman" w:cs="Times New Roman"/>
          <w:bCs/>
          <w:sz w:val="22"/>
          <w:szCs w:val="22"/>
        </w:rPr>
        <w:t>taxa (protologs). The</w:t>
      </w:r>
      <w:r w:rsidRPr="00217E61">
        <w:rPr>
          <w:rFonts w:ascii="Times New Roman" w:hAnsi="Times New Roman" w:cs="Times New Roman"/>
          <w:bCs/>
          <w:sz w:val="22"/>
          <w:szCs w:val="22"/>
        </w:rPr>
        <w:t xml:space="preserve"> Taxonomy Clearing House project (if funded) will supply synon</w:t>
      </w:r>
      <w:r w:rsidRPr="00217E61" w:rsidR="003266D3">
        <w:rPr>
          <w:rFonts w:ascii="Times New Roman" w:hAnsi="Times New Roman" w:cs="Times New Roman"/>
          <w:bCs/>
          <w:sz w:val="22"/>
          <w:szCs w:val="22"/>
        </w:rPr>
        <w:t xml:space="preserve">ymy and taxonomic information to GNUB, and </w:t>
      </w:r>
      <w:r w:rsidRPr="00217E61" w:rsidR="00255206">
        <w:rPr>
          <w:rFonts w:ascii="Times New Roman" w:hAnsi="Times New Roman" w:cs="Times New Roman"/>
          <w:bCs/>
          <w:sz w:val="22"/>
          <w:szCs w:val="22"/>
        </w:rPr>
        <w:t>hence will be automatically incorporated with our services</w:t>
      </w:r>
      <w:r w:rsidRPr="00217E61">
        <w:rPr>
          <w:rFonts w:ascii="Times New Roman" w:hAnsi="Times New Roman" w:cs="Times New Roman"/>
          <w:bCs/>
          <w:sz w:val="22"/>
          <w:szCs w:val="22"/>
        </w:rPr>
        <w:t>. I</w:t>
      </w:r>
      <w:r w:rsidRPr="00217E61" w:rsidR="003266D3">
        <w:rPr>
          <w:rFonts w:ascii="Times New Roman" w:hAnsi="Times New Roman" w:cs="Times New Roman"/>
          <w:bCs/>
          <w:sz w:val="22"/>
          <w:szCs w:val="22"/>
        </w:rPr>
        <w:t>ntegration with GNUB will</w:t>
      </w:r>
      <w:r w:rsidRPr="00217E61">
        <w:rPr>
          <w:rFonts w:ascii="Times New Roman" w:hAnsi="Times New Roman" w:cs="Times New Roman"/>
          <w:bCs/>
          <w:sz w:val="22"/>
          <w:szCs w:val="22"/>
        </w:rPr>
        <w:t xml:space="preserve"> happen in both directions. GNUB already uses </w:t>
      </w:r>
      <w:r w:rsidRPr="00217E61" w:rsidR="00255206">
        <w:rPr>
          <w:rFonts w:ascii="Times New Roman" w:hAnsi="Times New Roman" w:cs="Times New Roman"/>
          <w:bCs/>
          <w:sz w:val="22"/>
          <w:szCs w:val="22"/>
        </w:rPr>
        <w:t xml:space="preserve">a </w:t>
      </w:r>
      <w:r w:rsidRPr="00217E61">
        <w:rPr>
          <w:rFonts w:ascii="Times New Roman" w:hAnsi="Times New Roman" w:cs="Times New Roman"/>
          <w:bCs/>
          <w:sz w:val="22"/>
          <w:szCs w:val="22"/>
        </w:rPr>
        <w:t xml:space="preserve">local Global Names Index database for fast access to GUIDs, lexical variants, and lexical groups. GNUB will be included </w:t>
      </w:r>
      <w:r w:rsidRPr="00217E61" w:rsidR="003266D3">
        <w:rPr>
          <w:rFonts w:ascii="Times New Roman" w:hAnsi="Times New Roman" w:cs="Times New Roman"/>
          <w:bCs/>
          <w:sz w:val="22"/>
          <w:szCs w:val="22"/>
        </w:rPr>
        <w:t>as a data source for the</w:t>
      </w:r>
      <w:r w:rsidRPr="00217E61">
        <w:rPr>
          <w:rFonts w:ascii="Times New Roman" w:hAnsi="Times New Roman" w:cs="Times New Roman"/>
          <w:bCs/>
          <w:sz w:val="22"/>
          <w:szCs w:val="22"/>
        </w:rPr>
        <w:t xml:space="preserve"> Global Names Index and will be used for name strings re</w:t>
      </w:r>
      <w:r w:rsidRPr="00217E61" w:rsidR="003266D3">
        <w:rPr>
          <w:rFonts w:ascii="Times New Roman" w:hAnsi="Times New Roman" w:cs="Times New Roman"/>
          <w:bCs/>
          <w:sz w:val="22"/>
          <w:szCs w:val="22"/>
        </w:rPr>
        <w:t>conciliations as any other</w:t>
      </w:r>
      <w:r w:rsidRPr="00217E61">
        <w:rPr>
          <w:rFonts w:ascii="Times New Roman" w:hAnsi="Times New Roman" w:cs="Times New Roman"/>
          <w:bCs/>
          <w:sz w:val="22"/>
          <w:szCs w:val="22"/>
        </w:rPr>
        <w:t xml:space="preserve"> data</w:t>
      </w:r>
      <w:r w:rsidRPr="00217E61" w:rsidR="008602BB">
        <w:rPr>
          <w:rFonts w:ascii="Times New Roman" w:hAnsi="Times New Roman" w:cs="Times New Roman"/>
          <w:bCs/>
          <w:sz w:val="22"/>
          <w:szCs w:val="22"/>
        </w:rPr>
        <w:t xml:space="preserve"> source</w:t>
      </w:r>
      <w:r w:rsidRPr="00217E61" w:rsidR="003266D3">
        <w:rPr>
          <w:rFonts w:ascii="Times New Roman" w:hAnsi="Times New Roman" w:cs="Times New Roman"/>
          <w:bCs/>
          <w:sz w:val="22"/>
          <w:szCs w:val="22"/>
        </w:rPr>
        <w:t xml:space="preserve">. If a name string </w:t>
      </w:r>
      <w:r w:rsidRPr="00217E61">
        <w:rPr>
          <w:rFonts w:ascii="Times New Roman" w:hAnsi="Times New Roman" w:cs="Times New Roman"/>
          <w:bCs/>
          <w:sz w:val="22"/>
          <w:szCs w:val="22"/>
        </w:rPr>
        <w:t>match</w:t>
      </w:r>
      <w:r w:rsidRPr="00217E61" w:rsidR="003266D3">
        <w:rPr>
          <w:rFonts w:ascii="Times New Roman" w:hAnsi="Times New Roman" w:cs="Times New Roman"/>
          <w:bCs/>
          <w:sz w:val="22"/>
          <w:szCs w:val="22"/>
        </w:rPr>
        <w:t>es a</w:t>
      </w:r>
      <w:r w:rsidRPr="00217E61">
        <w:rPr>
          <w:rFonts w:ascii="Times New Roman" w:hAnsi="Times New Roman" w:cs="Times New Roman"/>
          <w:bCs/>
          <w:sz w:val="22"/>
          <w:szCs w:val="22"/>
        </w:rPr>
        <w:t xml:space="preserve"> scientific name from GNUB</w:t>
      </w:r>
      <w:r w:rsidRPr="00217E61" w:rsidR="003266D3">
        <w:rPr>
          <w:rFonts w:ascii="Times New Roman" w:hAnsi="Times New Roman" w:cs="Times New Roman"/>
          <w:bCs/>
          <w:sz w:val="22"/>
          <w:szCs w:val="22"/>
        </w:rPr>
        <w:t xml:space="preserve"> with allowance for homonyms</w:t>
      </w:r>
      <w:r w:rsidRPr="00217E61">
        <w:rPr>
          <w:rFonts w:ascii="Times New Roman" w:hAnsi="Times New Roman" w:cs="Times New Roman"/>
          <w:bCs/>
          <w:sz w:val="22"/>
          <w:szCs w:val="22"/>
        </w:rPr>
        <w:t xml:space="preserve"> through GNUB UUIDs we </w:t>
      </w:r>
      <w:r w:rsidRPr="00217E61">
        <w:rPr>
          <w:rFonts w:ascii="Times New Roman" w:hAnsi="Times New Roman" w:cs="Times New Roman"/>
          <w:bCs/>
          <w:sz w:val="22"/>
          <w:szCs w:val="22"/>
        </w:rPr>
        <w:lastRenderedPageBreak/>
        <w:t xml:space="preserve">will be able to find </w:t>
      </w:r>
      <w:r w:rsidRPr="00217E61" w:rsidR="003266D3">
        <w:rPr>
          <w:rFonts w:ascii="Times New Roman" w:hAnsi="Times New Roman" w:cs="Times New Roman"/>
          <w:bCs/>
          <w:sz w:val="22"/>
          <w:szCs w:val="22"/>
        </w:rPr>
        <w:t xml:space="preserve">the </w:t>
      </w:r>
      <w:r w:rsidRPr="00217E61">
        <w:rPr>
          <w:rFonts w:ascii="Times New Roman" w:hAnsi="Times New Roman" w:cs="Times New Roman"/>
          <w:bCs/>
          <w:sz w:val="22"/>
          <w:szCs w:val="22"/>
        </w:rPr>
        <w:t>protolog name, currently accepted</w:t>
      </w:r>
      <w:r w:rsidRPr="00217E61" w:rsidR="003266D3">
        <w:rPr>
          <w:rFonts w:ascii="Times New Roman" w:hAnsi="Times New Roman" w:cs="Times New Roman"/>
          <w:bCs/>
          <w:sz w:val="22"/>
          <w:szCs w:val="22"/>
        </w:rPr>
        <w:t xml:space="preserve"> name, </w:t>
      </w:r>
      <w:r w:rsidRPr="00217E61">
        <w:rPr>
          <w:rFonts w:ascii="Times New Roman" w:hAnsi="Times New Roman" w:cs="Times New Roman"/>
          <w:bCs/>
          <w:sz w:val="22"/>
          <w:szCs w:val="22"/>
        </w:rPr>
        <w:t>as well as other names from relevant nomenclatural events. Such information will be stored locally in GNI. For more detailed report about relevant literature and nomenclatural events we will send REST API call</w:t>
      </w:r>
      <w:r w:rsidRPr="00217E61" w:rsidR="003266D3">
        <w:rPr>
          <w:rFonts w:ascii="Times New Roman" w:hAnsi="Times New Roman" w:cs="Times New Roman"/>
          <w:bCs/>
          <w:sz w:val="22"/>
          <w:szCs w:val="22"/>
        </w:rPr>
        <w:t>s</w:t>
      </w:r>
      <w:r w:rsidRPr="00217E61">
        <w:rPr>
          <w:rFonts w:ascii="Times New Roman" w:hAnsi="Times New Roman" w:cs="Times New Roman"/>
          <w:bCs/>
          <w:sz w:val="22"/>
          <w:szCs w:val="22"/>
        </w:rPr>
        <w:t xml:space="preserve"> to either </w:t>
      </w:r>
      <w:r w:rsidRPr="00217E61" w:rsidR="008602BB">
        <w:rPr>
          <w:rFonts w:ascii="Times New Roman" w:hAnsi="Times New Roman" w:cs="Times New Roman"/>
          <w:bCs/>
          <w:sz w:val="22"/>
          <w:szCs w:val="22"/>
        </w:rPr>
        <w:t xml:space="preserve">a </w:t>
      </w:r>
      <w:r w:rsidRPr="00217E61">
        <w:rPr>
          <w:rFonts w:ascii="Times New Roman" w:hAnsi="Times New Roman" w:cs="Times New Roman"/>
          <w:bCs/>
          <w:sz w:val="22"/>
          <w:szCs w:val="22"/>
        </w:rPr>
        <w:t xml:space="preserve">local mirror of GNUB, or to </w:t>
      </w:r>
      <w:r w:rsidRPr="00217E61" w:rsidR="008602BB">
        <w:rPr>
          <w:rFonts w:ascii="Times New Roman" w:hAnsi="Times New Roman" w:cs="Times New Roman"/>
          <w:bCs/>
          <w:sz w:val="22"/>
          <w:szCs w:val="22"/>
        </w:rPr>
        <w:t xml:space="preserve">a </w:t>
      </w:r>
      <w:r w:rsidRPr="00217E61">
        <w:rPr>
          <w:rFonts w:ascii="Times New Roman" w:hAnsi="Times New Roman" w:cs="Times New Roman"/>
          <w:bCs/>
          <w:sz w:val="22"/>
          <w:szCs w:val="22"/>
        </w:rPr>
        <w:t xml:space="preserve">remote GNUB instance. We will also maintain </w:t>
      </w:r>
      <w:r w:rsidRPr="00217E61" w:rsidR="008602BB">
        <w:rPr>
          <w:rFonts w:ascii="Times New Roman" w:hAnsi="Times New Roman" w:cs="Times New Roman"/>
          <w:bCs/>
          <w:sz w:val="22"/>
          <w:szCs w:val="22"/>
        </w:rPr>
        <w:t>a UUID service which will</w:t>
      </w:r>
      <w:r w:rsidRPr="00217E61">
        <w:rPr>
          <w:rFonts w:ascii="Times New Roman" w:hAnsi="Times New Roman" w:cs="Times New Roman"/>
          <w:bCs/>
          <w:sz w:val="22"/>
          <w:szCs w:val="22"/>
        </w:rPr>
        <w:t xml:space="preserve"> resolve any UUID used in Global Names Architecture projects.</w:t>
      </w:r>
    </w:p>
    <w:p w:rsidRPr="00217E61" w:rsidR="009B1107" w:rsidP="00FE562D" w:rsidRDefault="009B1107" w14:paraId="45E7ED97" w14:textId="77777777">
      <w:pPr>
        <w:rPr>
          <w:rFonts w:ascii="Times New Roman" w:hAnsi="Times New Roman" w:cs="Times New Roman"/>
          <w:bCs/>
          <w:sz w:val="22"/>
          <w:szCs w:val="22"/>
        </w:rPr>
      </w:pPr>
    </w:p>
    <w:p w:rsidRPr="00217E61" w:rsidR="00712059" w:rsidP="00FE562D" w:rsidRDefault="003C06C9" w14:paraId="6D9286CE" w14:textId="77777777">
      <w:pPr>
        <w:rPr>
          <w:rFonts w:ascii="Times New Roman" w:hAnsi="Times New Roman" w:cs="Times New Roman"/>
          <w:b/>
          <w:sz w:val="22"/>
          <w:szCs w:val="22"/>
        </w:rPr>
      </w:pPr>
      <w:r w:rsidRPr="00217E61">
        <w:rPr>
          <w:rFonts w:ascii="Times New Roman" w:hAnsi="Times New Roman" w:cs="Times New Roman"/>
          <w:b/>
          <w:sz w:val="22"/>
          <w:szCs w:val="22"/>
        </w:rPr>
        <w:t>4.3</w:t>
      </w:r>
      <w:r w:rsidRPr="00217E61" w:rsidR="009B1107">
        <w:rPr>
          <w:rFonts w:ascii="Times New Roman" w:hAnsi="Times New Roman" w:cs="Times New Roman"/>
          <w:b/>
          <w:sz w:val="22"/>
          <w:szCs w:val="22"/>
        </w:rPr>
        <w:t xml:space="preserve"> Index of name usages</w:t>
      </w:r>
    </w:p>
    <w:p w:rsidRPr="00797653" w:rsidR="00712059" w:rsidP="00FE562D" w:rsidRDefault="00712059" w14:paraId="294A7B95" w14:textId="77777777">
      <w:pPr>
        <w:rPr>
          <w:rFonts w:ascii="Times New Roman" w:hAnsi="Times New Roman" w:cs="Times New Roman"/>
          <w:b/>
          <w:sz w:val="22"/>
          <w:szCs w:val="22"/>
        </w:rPr>
      </w:pPr>
      <w:r w:rsidRPr="00797653">
        <w:rPr>
          <w:rFonts w:ascii="Times New Roman" w:hAnsi="Times New Roman" w:cs="Times New Roman"/>
          <w:b/>
          <w:sz w:val="22"/>
          <w:szCs w:val="22"/>
        </w:rPr>
        <w:t>4.3.1 Current Status:</w:t>
      </w:r>
    </w:p>
    <w:p w:rsidRPr="00797653" w:rsidR="00972496" w:rsidP="00FE562D" w:rsidRDefault="00712059" w14:paraId="2973C897" w14:textId="77777777">
      <w:pPr>
        <w:rPr>
          <w:rFonts w:ascii="Times New Roman" w:hAnsi="Times New Roman" w:cs="Times New Roman"/>
          <w:sz w:val="22"/>
          <w:szCs w:val="22"/>
        </w:rPr>
      </w:pPr>
      <w:r w:rsidRPr="0560F6FE">
        <w:rPr>
          <w:rFonts w:ascii="Times New Roman" w:hAnsi="Times New Roman" w:eastAsia="Times New Roman" w:cs="Times New Roman"/>
          <w:sz w:val="22"/>
          <w:szCs w:val="22"/>
        </w:rPr>
        <w:t>Global Names Index project</w:t>
      </w:r>
      <w:r w:rsidRPr="0560F6FE" w:rsidR="00D07AF1">
        <w:rPr>
          <w:rFonts w:ascii="Times New Roman" w:hAnsi="Times New Roman" w:eastAsia="Times New Roman" w:cs="Times New Roman"/>
          <w:sz w:val="22"/>
          <w:szCs w:val="22"/>
        </w:rPr>
        <w:t xml:space="preserve"> </w:t>
      </w:r>
      <w:r w:rsidRPr="0560F6FE" w:rsidR="00456205">
        <w:rPr>
          <w:rFonts w:ascii="Times New Roman" w:hAnsi="Times New Roman" w:eastAsia="Times New Roman" w:cs="Times New Roman"/>
          <w:sz w:val="22"/>
          <w:szCs w:val="22"/>
        </w:rPr>
        <w:t>[</w:t>
      </w:r>
      <w:r w:rsidRPr="0560F6FE" w:rsidR="00D07AF1">
        <w:rPr>
          <w:rFonts w:ascii="Times New Roman" w:hAnsi="Times New Roman" w:eastAsia="Times New Roman" w:cs="Times New Roman"/>
          <w:sz w:val="22"/>
          <w:szCs w:val="22"/>
        </w:rPr>
        <w:t>19</w:t>
      </w:r>
      <w:r w:rsidRPr="0560F6FE" w:rsidR="00E416DA">
        <w:rPr>
          <w:rFonts w:ascii="Times New Roman" w:hAnsi="Times New Roman" w:eastAsia="Times New Roman" w:cs="Times New Roman"/>
          <w:sz w:val="22"/>
          <w:szCs w:val="22"/>
        </w:rPr>
        <w:t>]</w:t>
      </w:r>
      <w:r w:rsidRPr="00217E61">
        <w:rPr>
          <w:rFonts w:ascii="Times New Roman" w:hAnsi="Times New Roman" w:eastAsia="Times New Roman" w:cs="Times New Roman"/>
          <w:sz w:val="22"/>
          <w:szCs w:val="22"/>
          <w:shd w:val="clear" w:color="auto" w:fill="FFFFFF"/>
        </w:rPr>
        <w:t xml:space="preserve"> </w:t>
      </w:r>
      <w:r w:rsidRPr="0560F6FE">
        <w:rPr>
          <w:rFonts w:ascii="Times New Roman" w:hAnsi="Times New Roman" w:eastAsia="Times New Roman" w:cs="Times New Roman"/>
          <w:sz w:val="22"/>
          <w:szCs w:val="22"/>
        </w:rPr>
        <w:t xml:space="preserve">allows to search by name string, genus, author, year, species epithet and shows which data sources have matching names, and gives links to every name usage. It is also powered by our first attempt to make lexical groups. It is the oldest service we have, and its development was mostly financed by Encyclopedia of </w:t>
      </w:r>
      <w:r w:rsidRPr="0560F6FE" w:rsidR="00972496">
        <w:rPr>
          <w:rFonts w:ascii="Times New Roman" w:hAnsi="Times New Roman" w:eastAsia="Times New Roman" w:cs="Times New Roman"/>
          <w:sz w:val="22"/>
          <w:szCs w:val="22"/>
        </w:rPr>
        <w:t>Life and GBIF. The publically av</w:t>
      </w:r>
      <w:r w:rsidRPr="0560F6FE">
        <w:rPr>
          <w:rFonts w:ascii="Times New Roman" w:hAnsi="Times New Roman" w:eastAsia="Times New Roman" w:cs="Times New Roman"/>
          <w:sz w:val="22"/>
          <w:szCs w:val="22"/>
        </w:rPr>
        <w:t>aila</w:t>
      </w:r>
      <w:r w:rsidRPr="0560F6FE" w:rsidR="00972496">
        <w:rPr>
          <w:rFonts w:ascii="Times New Roman" w:hAnsi="Times New Roman" w:eastAsia="Times New Roman" w:cs="Times New Roman"/>
          <w:sz w:val="22"/>
          <w:szCs w:val="22"/>
        </w:rPr>
        <w:t>ble code went through only minor updates recently and is becoming outdated</w:t>
      </w:r>
      <w:r w:rsidRPr="0560F6FE">
        <w:rPr>
          <w:rFonts w:ascii="Times New Roman" w:hAnsi="Times New Roman" w:eastAsia="Times New Roman" w:cs="Times New Roman"/>
          <w:sz w:val="22"/>
          <w:szCs w:val="22"/>
        </w:rPr>
        <w:t>. However GN Resolver uses very similar database structure and is plan</w:t>
      </w:r>
      <w:r w:rsidRPr="0560F6FE" w:rsidR="00972496">
        <w:rPr>
          <w:rFonts w:ascii="Times New Roman" w:hAnsi="Times New Roman" w:eastAsia="Times New Roman" w:cs="Times New Roman"/>
          <w:sz w:val="22"/>
          <w:szCs w:val="22"/>
        </w:rPr>
        <w:t>ned to become the second major release</w:t>
      </w:r>
      <w:r w:rsidRPr="0560F6FE">
        <w:rPr>
          <w:rFonts w:ascii="Times New Roman" w:hAnsi="Times New Roman" w:eastAsia="Times New Roman" w:cs="Times New Roman"/>
          <w:sz w:val="22"/>
          <w:szCs w:val="22"/>
        </w:rPr>
        <w:t xml:space="preserve"> of Global Names Index.</w:t>
      </w:r>
      <w:r w:rsidRPr="0560F6FE" w:rsidR="00972496">
        <w:rPr>
          <w:rFonts w:ascii="Times New Roman" w:hAnsi="Times New Roman" w:eastAsia="Times New Roman" w:cs="Times New Roman"/>
          <w:sz w:val="22"/>
          <w:szCs w:val="22"/>
        </w:rPr>
        <w:t xml:space="preserve"> Current version of GNI is an exam</w:t>
      </w:r>
      <w:r w:rsidRPr="0560F6FE" w:rsidR="00972496">
        <w:rPr>
          <w:rFonts w:ascii="Times New Roman" w:hAnsi="Times New Roman" w:eastAsia="Times New Roman" w:cs="Times New Roman"/>
          <w:sz w:val="22"/>
          <w:szCs w:val="22"/>
        </w:rPr>
        <w:t xml:space="preserve">ple of a stable code, which only crashed during last few years due to power or network outages. However from time to time GNI </w:t>
      </w:r>
      <w:ins w:author="djpmf" w:date="2013-08-13T08:29:00Z" w:id="403">
        <w:r w:rsidRPr="0560F6FE" w:rsidR="00535DB5">
          <w:rPr>
            <w:rFonts w:ascii="Times New Roman" w:hAnsi="Times New Roman" w:eastAsia="Times New Roman" w:cs="Times New Roman"/>
            <w:sz w:val="22"/>
            <w:szCs w:val="22"/>
          </w:rPr>
          <w:t>experience</w:t>
        </w:r>
        <w:r w:rsidRPr="0560F6FE" w:rsidR="00535DB5">
          <w:rPr>
            <w:rFonts w:ascii="Times New Roman" w:hAnsi="Times New Roman" w:eastAsia="Times New Roman" w:cs="Times New Roman"/>
            <w:sz w:val="22"/>
            <w:szCs w:val="22"/>
          </w:rPr>
          <w:t>s</w:t>
        </w:r>
        <w:r w:rsidRPr="0560F6FE" w:rsidR="00535DB5">
          <w:rPr>
            <w:rFonts w:ascii="Times New Roman" w:hAnsi="Times New Roman" w:eastAsia="Times New Roman" w:cs="Times New Roman"/>
            <w:sz w:val="22"/>
            <w:szCs w:val="22"/>
          </w:rPr>
          <w:t xml:space="preserve"> </w:t>
        </w:r>
      </w:ins>
      <w:r w:rsidRPr="0560F6FE" w:rsidR="00972496">
        <w:rPr>
          <w:rFonts w:ascii="Times New Roman" w:hAnsi="Times New Roman" w:eastAsia="Times New Roman" w:cs="Times New Roman"/>
          <w:sz w:val="22"/>
          <w:szCs w:val="22"/>
        </w:rPr>
        <w:t>slowdowns as a result of unusually high traffic. GNI usage is approximately 1500 page visits a day.</w:t>
      </w:r>
    </w:p>
    <w:p w:rsidRPr="00AC06EE" w:rsidR="00972496" w:rsidP="00FE562D" w:rsidRDefault="00972496" w14:paraId="59E30AF1" w14:textId="77777777">
      <w:pPr>
        <w:rPr>
          <w:rFonts w:ascii="Times New Roman" w:hAnsi="Times New Roman" w:cs="Times New Roman"/>
          <w:sz w:val="22"/>
          <w:szCs w:val="22"/>
        </w:rPr>
      </w:pPr>
    </w:p>
    <w:p w:rsidRPr="00414D00" w:rsidR="00F67264" w:rsidP="00F67264" w:rsidRDefault="00972496" w14:paraId="7627A154" w14:textId="77777777">
      <w:pPr>
        <w:rPr>
          <w:rFonts w:ascii="Times New Roman" w:hAnsi="Times New Roman" w:cs="Times New Roman"/>
          <w:b/>
          <w:sz w:val="22"/>
          <w:szCs w:val="22"/>
        </w:rPr>
      </w:pPr>
      <w:r w:rsidRPr="00822B7F">
        <w:rPr>
          <w:rFonts w:ascii="Times New Roman" w:hAnsi="Times New Roman" w:cs="Times New Roman"/>
          <w:b/>
          <w:sz w:val="22"/>
          <w:szCs w:val="22"/>
        </w:rPr>
        <w:t>4.3.2 Challenges:</w:t>
      </w:r>
      <w:r w:rsidRPr="00822B7F" w:rsidR="00712059">
        <w:rPr>
          <w:rFonts w:ascii="Times New Roman" w:hAnsi="Times New Roman" w:cs="Times New Roman"/>
          <w:b/>
          <w:sz w:val="22"/>
          <w:szCs w:val="22"/>
        </w:rPr>
        <w:t xml:space="preserve"> </w:t>
      </w:r>
      <w:r w:rsidRPr="00822B7F">
        <w:rPr>
          <w:rFonts w:ascii="Times New Roman" w:hAnsi="Times New Roman" w:cs="Times New Roman"/>
          <w:b/>
          <w:sz w:val="22"/>
          <w:szCs w:val="22"/>
        </w:rPr>
        <w:t>lexical groups, error correction.</w:t>
      </w:r>
    </w:p>
    <w:p w:rsidRPr="00217E61" w:rsidR="00196049" w:rsidP="00F67264" w:rsidRDefault="00196049" w14:paraId="6965154A" w14:textId="77777777">
      <w:pPr>
        <w:rPr>
          <w:rFonts w:ascii="Times New Roman" w:hAnsi="Times New Roman" w:cs="Times New Roman"/>
          <w:b/>
          <w:sz w:val="22"/>
          <w:szCs w:val="22"/>
        </w:rPr>
      </w:pPr>
      <w:r w:rsidRPr="0560F6FE">
        <w:rPr>
          <w:rFonts w:ascii="Times New Roman" w:hAnsi="Times New Roman" w:eastAsia="Times New Roman" w:cs="Times New Roman"/>
          <w:b w:val="1"/>
          <w:bCs w:val="1"/>
          <w:sz w:val="22"/>
          <w:szCs w:val="22"/>
        </w:rPr>
        <w:t xml:space="preserve">Lexical and nomenclatural groups. </w:t>
      </w:r>
      <w:r w:rsidRPr="0560F6FE">
        <w:rPr>
          <w:rFonts w:ascii="Times New Roman" w:hAnsi="Times New Roman" w:eastAsia="Times New Roman" w:cs="Times New Roman"/>
          <w:sz w:val="22"/>
          <w:szCs w:val="22"/>
        </w:rPr>
        <w:t xml:space="preserve">We can use resolution and reconciliation information </w:t>
      </w:r>
      <w:ins w:author="djpmf" w:date="2013-08-13T08:30:00Z" w:id="404">
        <w:r w:rsidRPr="0560F6FE" w:rsidR="00535DB5">
          <w:rPr>
            <w:rFonts w:ascii="Times New Roman" w:hAnsi="Times New Roman" w:eastAsia="Times New Roman" w:cs="Times New Roman"/>
            <w:sz w:val="22"/>
            <w:szCs w:val="22"/>
          </w:rPr>
          <w:t>to create a</w:t>
        </w:r>
      </w:ins>
      <w:r w:rsidRPr="0560F6FE">
        <w:rPr>
          <w:rFonts w:ascii="Times New Roman" w:hAnsi="Times New Roman" w:eastAsia="Times New Roman" w:cs="Times New Roman"/>
          <w:sz w:val="22"/>
          <w:szCs w:val="22"/>
        </w:rPr>
        <w:t xml:space="preserve"> cross-referenced index </w:t>
      </w:r>
      <w:ins w:author="djpmf" w:date="2013-08-13T08:30:00Z" w:id="405">
        <w:r w:rsidRPr="0560F6FE" w:rsidR="00535DB5">
          <w:rPr>
            <w:rFonts w:ascii="Times New Roman" w:hAnsi="Times New Roman" w:eastAsia="Times New Roman" w:cs="Times New Roman"/>
            <w:sz w:val="22"/>
            <w:szCs w:val="22"/>
          </w:rPr>
          <w:t>among</w:t>
        </w:r>
        <w:r w:rsidRPr="0560F6FE" w:rsidR="00535DB5">
          <w:rPr>
            <w:rFonts w:ascii="Times New Roman" w:hAnsi="Times New Roman" w:eastAsia="Times New Roman" w:cs="Times New Roman"/>
            <w:sz w:val="22"/>
            <w:szCs w:val="22"/>
          </w:rPr>
          <w:t xml:space="preserve"> </w:t>
        </w:r>
      </w:ins>
      <w:r w:rsidRPr="0560F6FE">
        <w:rPr>
          <w:rFonts w:ascii="Times New Roman" w:hAnsi="Times New Roman" w:eastAsia="Times New Roman" w:cs="Times New Roman"/>
          <w:sz w:val="22"/>
          <w:szCs w:val="22"/>
        </w:rPr>
        <w:t xml:space="preserve">data sources </w:t>
      </w:r>
      <w:ins w:author="djpmf" w:date="2013-08-13T08:30:00Z" w:id="406">
        <w:r w:rsidRPr="0560F6FE" w:rsidR="00535DB5">
          <w:rPr>
            <w:rFonts w:ascii="Times New Roman" w:hAnsi="Times New Roman" w:eastAsia="Times New Roman" w:cs="Times New Roman"/>
            <w:sz w:val="22"/>
            <w:szCs w:val="22"/>
          </w:rPr>
          <w:t xml:space="preserve">that the </w:t>
        </w:r>
      </w:ins>
      <w:r w:rsidRPr="0560F6FE">
        <w:rPr>
          <w:rFonts w:ascii="Times New Roman" w:hAnsi="Times New Roman" w:eastAsia="Times New Roman" w:cs="Times New Roman"/>
          <w:sz w:val="22"/>
          <w:szCs w:val="22"/>
        </w:rPr>
        <w:t xml:space="preserve">Global Names Architecture is aware of. </w:t>
      </w:r>
      <w:ins w:author="djpmf" w:date="2013-08-13T08:30:00Z" w:id="407">
        <w:r w:rsidRPr="0560F6FE" w:rsidR="00535DB5">
          <w:rPr>
            <w:rFonts w:ascii="Times New Roman" w:hAnsi="Times New Roman" w:eastAsia="Times New Roman" w:cs="Times New Roman"/>
            <w:sz w:val="22"/>
            <w:szCs w:val="22"/>
          </w:rPr>
          <w:t>T</w:t>
        </w:r>
      </w:ins>
      <w:r w:rsidRPr="0560F6FE">
        <w:rPr>
          <w:rFonts w:ascii="Times New Roman" w:hAnsi="Times New Roman" w:eastAsia="Times New Roman" w:cs="Times New Roman"/>
          <w:sz w:val="22"/>
          <w:szCs w:val="22"/>
        </w:rPr>
        <w:t>o speed</w:t>
      </w:r>
      <w:ins w:author="djpmf" w:date="2013-08-13T08:30:00Z" w:id="408">
        <w:r w:rsidRPr="0560F6FE" w:rsidR="00535DB5">
          <w:rPr>
            <w:rFonts w:ascii="Times New Roman" w:hAnsi="Times New Roman" w:eastAsia="Times New Roman" w:cs="Times New Roman"/>
            <w:sz w:val="22"/>
            <w:szCs w:val="22"/>
          </w:rPr>
          <w:t xml:space="preserve"> </w:t>
        </w:r>
      </w:ins>
      <w:r w:rsidRPr="0560F6FE">
        <w:rPr>
          <w:rFonts w:ascii="Times New Roman" w:hAnsi="Times New Roman" w:eastAsia="Times New Roman" w:cs="Times New Roman"/>
          <w:sz w:val="22"/>
          <w:szCs w:val="22"/>
        </w:rPr>
        <w:t xml:space="preserve">up future resolution and reconciliation, </w:t>
      </w:r>
      <w:ins w:author="djpmf" w:date="2013-08-13T08:30:00Z" w:id="409">
        <w:r w:rsidRPr="0560F6FE" w:rsidR="00535DB5">
          <w:rPr>
            <w:rFonts w:ascii="Times New Roman" w:hAnsi="Times New Roman" w:eastAsia="Times New Roman" w:cs="Times New Roman"/>
            <w:sz w:val="22"/>
            <w:szCs w:val="22"/>
          </w:rPr>
          <w:t xml:space="preserve">we will </w:t>
        </w:r>
      </w:ins>
      <w:r w:rsidRPr="0560F6FE">
        <w:rPr>
          <w:rFonts w:ascii="Times New Roman" w:hAnsi="Times New Roman" w:eastAsia="Times New Roman" w:cs="Times New Roman"/>
          <w:sz w:val="22"/>
          <w:szCs w:val="22"/>
        </w:rPr>
        <w:t>create a service for fast crosslinking between data, allow</w:t>
      </w:r>
      <w:ins w:author="djpmf" w:date="2013-08-13T08:31:00Z" w:id="410">
        <w:r w:rsidRPr="0560F6FE" w:rsidR="00535DB5">
          <w:rPr>
            <w:rFonts w:ascii="Times New Roman" w:hAnsi="Times New Roman" w:eastAsia="Times New Roman" w:cs="Times New Roman"/>
            <w:sz w:val="22"/>
            <w:szCs w:val="22"/>
          </w:rPr>
          <w:t>ing</w:t>
        </w:r>
      </w:ins>
      <w:r w:rsidRPr="0560F6FE">
        <w:rPr>
          <w:rFonts w:ascii="Times New Roman" w:hAnsi="Times New Roman" w:eastAsia="Times New Roman" w:cs="Times New Roman"/>
          <w:sz w:val="22"/>
          <w:szCs w:val="22"/>
        </w:rPr>
        <w:t xml:space="preserve"> data sources to be enriched </w:t>
      </w:r>
      <w:ins w:author="djpmf" w:date="2013-08-13T08:31:00Z" w:id="411">
        <w:r w:rsidRPr="0560F6FE" w:rsidR="00535DB5">
          <w:rPr>
            <w:rFonts w:ascii="Times New Roman" w:hAnsi="Times New Roman" w:eastAsia="Times New Roman" w:cs="Times New Roman"/>
            <w:sz w:val="22"/>
            <w:szCs w:val="22"/>
          </w:rPr>
          <w:t>with</w:t>
        </w:r>
        <w:r w:rsidRPr="0560F6FE" w:rsidR="00535DB5">
          <w:rPr>
            <w:rFonts w:ascii="Times New Roman" w:hAnsi="Times New Roman" w:eastAsia="Times New Roman" w:cs="Times New Roman"/>
            <w:sz w:val="22"/>
            <w:szCs w:val="22"/>
          </w:rPr>
          <w:t xml:space="preserve"> </w:t>
        </w:r>
      </w:ins>
      <w:r w:rsidRPr="0560F6FE">
        <w:rPr>
          <w:rFonts w:ascii="Times New Roman" w:hAnsi="Times New Roman" w:eastAsia="Times New Roman" w:cs="Times New Roman"/>
          <w:sz w:val="22"/>
          <w:szCs w:val="22"/>
        </w:rPr>
        <w:t>information fr</w:t>
      </w:r>
      <w:r w:rsidRPr="0560F6FE" w:rsidR="006C5AC7">
        <w:rPr>
          <w:rFonts w:ascii="Times New Roman" w:hAnsi="Times New Roman" w:eastAsia="Times New Roman" w:cs="Times New Roman"/>
          <w:sz w:val="22"/>
          <w:szCs w:val="22"/>
        </w:rPr>
        <w:t xml:space="preserve">om other data sources. </w:t>
      </w:r>
      <w:ins w:author="djpmf" w:date="2013-08-13T08:31:00Z" w:id="412">
        <w:r w:rsidRPr="0560F6FE" w:rsidR="00535DB5">
          <w:rPr>
            <w:rFonts w:ascii="Times New Roman" w:hAnsi="Times New Roman" w:eastAsia="Times New Roman" w:cs="Times New Roman"/>
            <w:sz w:val="22"/>
            <w:szCs w:val="22"/>
          </w:rPr>
          <w:t>The c</w:t>
        </w:r>
        <w:r w:rsidRPr="0560F6FE" w:rsidR="00535DB5">
          <w:rPr>
            <w:rFonts w:ascii="Times New Roman" w:hAnsi="Times New Roman" w:eastAsia="Times New Roman" w:cs="Times New Roman"/>
            <w:sz w:val="22"/>
            <w:szCs w:val="22"/>
          </w:rPr>
          <w:t xml:space="preserve">reation </w:t>
        </w:r>
      </w:ins>
      <w:r w:rsidRPr="0560F6FE" w:rsidR="006C5AC7">
        <w:rPr>
          <w:rFonts w:ascii="Times New Roman" w:hAnsi="Times New Roman" w:eastAsia="Times New Roman" w:cs="Times New Roman"/>
          <w:sz w:val="22"/>
          <w:szCs w:val="22"/>
        </w:rPr>
        <w:t xml:space="preserve">of </w:t>
      </w:r>
      <w:r w:rsidRPr="0560F6FE">
        <w:rPr>
          <w:rFonts w:ascii="Times New Roman" w:hAnsi="Times New Roman" w:eastAsia="Times New Roman" w:cs="Times New Roman"/>
          <w:sz w:val="22"/>
          <w:szCs w:val="22"/>
        </w:rPr>
        <w:t>robust and comprehensive lexical and nomenclatural groups</w:t>
      </w:r>
      <w:ins w:author="djpmf" w:date="2013-08-13T08:31:00Z" w:id="413">
        <w:r w:rsidRPr="0560F6FE" w:rsidR="00535DB5">
          <w:rPr>
            <w:rFonts w:ascii="Times New Roman" w:hAnsi="Times New Roman" w:eastAsia="Times New Roman" w:cs="Times New Roman"/>
            <w:sz w:val="22"/>
            <w:szCs w:val="22"/>
          </w:rPr>
          <w:t xml:space="preserve"> for all types of organisms is critical to this process, and is only being explored through Global Names</w:t>
        </w:r>
      </w:ins>
      <w:r w:rsidRPr="0560F6FE">
        <w:rPr>
          <w:rFonts w:ascii="Times New Roman" w:hAnsi="Times New Roman" w:eastAsia="Times New Roman" w:cs="Times New Roman"/>
          <w:sz w:val="22"/>
          <w:szCs w:val="22"/>
        </w:rPr>
        <w:t>.</w:t>
      </w:r>
    </w:p>
    <w:p w:rsidRPr="00797653" w:rsidR="00196049" w:rsidP="00FE562D" w:rsidRDefault="00196049" w14:paraId="65EEA8CC" w14:textId="77777777">
      <w:pPr>
        <w:spacing w:before="120"/>
        <w:rPr>
          <w:rFonts w:ascii="Times New Roman" w:hAnsi="Times New Roman" w:cs="Times New Roman"/>
          <w:bCs/>
          <w:sz w:val="22"/>
          <w:szCs w:val="22"/>
        </w:rPr>
      </w:pPr>
      <w:r w:rsidRPr="00217E61">
        <w:rPr>
          <w:rFonts w:ascii="Times New Roman" w:hAnsi="Times New Roman" w:cs="Times New Roman"/>
          <w:b/>
          <w:bCs/>
          <w:sz w:val="22"/>
          <w:szCs w:val="22"/>
        </w:rPr>
        <w:t>Error correction</w:t>
      </w:r>
      <w:r w:rsidRPr="00217E61" w:rsidR="006C5AC7">
        <w:rPr>
          <w:rFonts w:ascii="Times New Roman" w:hAnsi="Times New Roman" w:cs="Times New Roman"/>
          <w:b/>
          <w:bCs/>
          <w:sz w:val="22"/>
          <w:szCs w:val="22"/>
        </w:rPr>
        <w:t>,</w:t>
      </w:r>
      <w:r w:rsidRPr="00217E61">
        <w:rPr>
          <w:rFonts w:ascii="Times New Roman" w:hAnsi="Times New Roman" w:cs="Times New Roman"/>
          <w:b/>
          <w:bCs/>
          <w:sz w:val="22"/>
          <w:szCs w:val="22"/>
        </w:rPr>
        <w:t xml:space="preserve"> annotation layer.</w:t>
      </w:r>
      <w:r w:rsidRPr="00217E61">
        <w:rPr>
          <w:rFonts w:ascii="Times New Roman" w:hAnsi="Times New Roman" w:cs="Times New Roman"/>
          <w:bCs/>
          <w:sz w:val="22"/>
          <w:szCs w:val="22"/>
        </w:rPr>
        <w:t xml:space="preserve"> </w:t>
      </w:r>
      <w:ins w:author="djpmf" w:date="2013-08-13T08:32:00Z" w:id="414">
        <w:r w:rsidR="00535DB5">
          <w:rPr>
            <w:rFonts w:ascii="Times New Roman" w:hAnsi="Times New Roman" w:cs="Times New Roman"/>
            <w:bCs/>
            <w:sz w:val="22"/>
            <w:szCs w:val="22"/>
          </w:rPr>
          <w:t>The a</w:t>
        </w:r>
        <w:r w:rsidRPr="00217E61" w:rsidR="00535DB5">
          <w:rPr>
            <w:rFonts w:ascii="Times New Roman" w:hAnsi="Times New Roman" w:cs="Times New Roman"/>
            <w:bCs/>
            <w:sz w:val="22"/>
            <w:szCs w:val="22"/>
          </w:rPr>
          <w:t xml:space="preserve">ggregation </w:t>
        </w:r>
      </w:ins>
      <w:r w:rsidRPr="00217E61">
        <w:rPr>
          <w:rFonts w:ascii="Times New Roman" w:hAnsi="Times New Roman" w:cs="Times New Roman"/>
          <w:bCs/>
          <w:sz w:val="22"/>
          <w:szCs w:val="22"/>
        </w:rPr>
        <w:t xml:space="preserve">of massive volumes of data from a variety of sources creates a problem of curation. People using the site will find mistakes and </w:t>
      </w:r>
      <w:ins w:author="djpmf" w:date="2013-08-13T08:32:00Z" w:id="415">
        <w:r w:rsidR="00535DB5">
          <w:rPr>
            <w:rFonts w:ascii="Times New Roman" w:hAnsi="Times New Roman" w:cs="Times New Roman"/>
            <w:bCs/>
            <w:sz w:val="22"/>
            <w:szCs w:val="22"/>
          </w:rPr>
          <w:t>will</w:t>
        </w:r>
        <w:r w:rsidRPr="00797653" w:rsidR="00535DB5">
          <w:rPr>
            <w:rFonts w:ascii="Times New Roman" w:hAnsi="Times New Roman" w:cs="Times New Roman"/>
            <w:bCs/>
            <w:sz w:val="22"/>
            <w:szCs w:val="22"/>
          </w:rPr>
          <w:t xml:space="preserve"> </w:t>
        </w:r>
      </w:ins>
      <w:r w:rsidRPr="00797653">
        <w:rPr>
          <w:rFonts w:ascii="Times New Roman" w:hAnsi="Times New Roman" w:cs="Times New Roman"/>
          <w:bCs/>
          <w:sz w:val="22"/>
          <w:szCs w:val="22"/>
        </w:rPr>
        <w:t xml:space="preserve">want to correct them. </w:t>
      </w:r>
      <w:r w:rsidRPr="00DA6C30" w:rsidR="00535DB5">
        <w:rPr>
          <w:rFonts w:ascii="Times New Roman" w:hAnsi="Times New Roman" w:cs="Times New Roman"/>
          <w:bCs/>
          <w:sz w:val="22"/>
          <w:szCs w:val="22"/>
        </w:rPr>
        <w:t xml:space="preserve">Human input is a precious commodity and should be done only once for every mistake in a name string. </w:t>
      </w:r>
      <w:r w:rsidRPr="00797653">
        <w:rPr>
          <w:rFonts w:ascii="Times New Roman" w:hAnsi="Times New Roman" w:cs="Times New Roman"/>
          <w:bCs/>
          <w:sz w:val="22"/>
          <w:szCs w:val="22"/>
        </w:rPr>
        <w:t xml:space="preserve">Global Names services are not designed to fix errors </w:t>
      </w:r>
      <w:ins w:author="djpmf" w:date="2013-08-13T08:32:00Z" w:id="416">
        <w:r w:rsidRPr="00797653" w:rsidR="00535DB5">
          <w:rPr>
            <w:rFonts w:ascii="Times New Roman" w:hAnsi="Times New Roman" w:cs="Times New Roman"/>
            <w:bCs/>
            <w:sz w:val="22"/>
            <w:szCs w:val="22"/>
          </w:rPr>
          <w:t>originat</w:t>
        </w:r>
        <w:r w:rsidR="00535DB5">
          <w:rPr>
            <w:rFonts w:ascii="Times New Roman" w:hAnsi="Times New Roman" w:cs="Times New Roman"/>
            <w:bCs/>
            <w:sz w:val="22"/>
            <w:szCs w:val="22"/>
          </w:rPr>
          <w:t>ing</w:t>
        </w:r>
        <w:r w:rsidRPr="00797653" w:rsidR="00535DB5">
          <w:rPr>
            <w:rFonts w:ascii="Times New Roman" w:hAnsi="Times New Roman" w:cs="Times New Roman"/>
            <w:bCs/>
            <w:sz w:val="22"/>
            <w:szCs w:val="22"/>
          </w:rPr>
          <w:t xml:space="preserve"> </w:t>
        </w:r>
      </w:ins>
      <w:r w:rsidRPr="00797653">
        <w:rPr>
          <w:rFonts w:ascii="Times New Roman" w:hAnsi="Times New Roman" w:cs="Times New Roman"/>
          <w:bCs/>
          <w:sz w:val="22"/>
          <w:szCs w:val="22"/>
        </w:rPr>
        <w:t>in various data sources. However they wo</w:t>
      </w:r>
      <w:r w:rsidRPr="00797653" w:rsidR="006C5AC7">
        <w:rPr>
          <w:rFonts w:ascii="Times New Roman" w:hAnsi="Times New Roman" w:cs="Times New Roman"/>
          <w:bCs/>
          <w:sz w:val="22"/>
          <w:szCs w:val="22"/>
        </w:rPr>
        <w:t xml:space="preserve">uld be able to </w:t>
      </w:r>
      <w:ins w:author="djpmf" w:date="2013-08-13T08:32:00Z" w:id="417">
        <w:r w:rsidR="00535DB5">
          <w:rPr>
            <w:rFonts w:ascii="Times New Roman" w:hAnsi="Times New Roman" w:cs="Times New Roman"/>
            <w:bCs/>
            <w:sz w:val="22"/>
            <w:szCs w:val="22"/>
          </w:rPr>
          <w:t>edit</w:t>
        </w:r>
        <w:r w:rsidRPr="00797653" w:rsidR="00535DB5">
          <w:rPr>
            <w:rFonts w:ascii="Times New Roman" w:hAnsi="Times New Roman" w:cs="Times New Roman"/>
            <w:bCs/>
            <w:sz w:val="22"/>
            <w:szCs w:val="22"/>
          </w:rPr>
          <w:t xml:space="preserve"> </w:t>
        </w:r>
      </w:ins>
      <w:r w:rsidRPr="00797653" w:rsidR="006C5AC7">
        <w:rPr>
          <w:rFonts w:ascii="Times New Roman" w:hAnsi="Times New Roman" w:cs="Times New Roman"/>
          <w:bCs/>
          <w:sz w:val="22"/>
          <w:szCs w:val="22"/>
        </w:rPr>
        <w:t>a persiste</w:t>
      </w:r>
      <w:r w:rsidRPr="00797653">
        <w:rPr>
          <w:rFonts w:ascii="Times New Roman" w:hAnsi="Times New Roman" w:cs="Times New Roman"/>
          <w:bCs/>
          <w:sz w:val="22"/>
          <w:szCs w:val="22"/>
        </w:rPr>
        <w:t xml:space="preserve">nt annotation layer </w:t>
      </w:r>
      <w:ins w:author="djpmf" w:date="2013-08-13T08:32:00Z" w:id="418">
        <w:r w:rsidR="00535DB5">
          <w:rPr>
            <w:rFonts w:ascii="Times New Roman" w:hAnsi="Times New Roman" w:cs="Times New Roman"/>
            <w:bCs/>
            <w:sz w:val="22"/>
            <w:szCs w:val="22"/>
          </w:rPr>
          <w:t xml:space="preserve">that is associated with </w:t>
        </w:r>
      </w:ins>
      <w:r w:rsidRPr="00797653">
        <w:rPr>
          <w:rFonts w:ascii="Times New Roman" w:hAnsi="Times New Roman" w:cs="Times New Roman"/>
          <w:bCs/>
          <w:sz w:val="22"/>
          <w:szCs w:val="22"/>
        </w:rPr>
        <w:t>the</w:t>
      </w:r>
      <w:r w:rsidRPr="00797653" w:rsidR="006C5AC7">
        <w:rPr>
          <w:rFonts w:ascii="Times New Roman" w:hAnsi="Times New Roman" w:cs="Times New Roman"/>
          <w:bCs/>
          <w:sz w:val="22"/>
          <w:szCs w:val="22"/>
        </w:rPr>
        <w:t xml:space="preserve"> provided data.</w:t>
      </w:r>
      <w:r w:rsidRPr="00797653">
        <w:rPr>
          <w:rFonts w:ascii="Times New Roman" w:hAnsi="Times New Roman" w:cs="Times New Roman"/>
          <w:bCs/>
          <w:sz w:val="22"/>
          <w:szCs w:val="22"/>
        </w:rPr>
        <w:t xml:space="preserve"> </w:t>
      </w:r>
      <w:r w:rsidRPr="00797653" w:rsidR="006C5AC7">
        <w:rPr>
          <w:rFonts w:ascii="Times New Roman" w:hAnsi="Times New Roman" w:cs="Times New Roman"/>
          <w:bCs/>
          <w:sz w:val="22"/>
          <w:szCs w:val="22"/>
        </w:rPr>
        <w:t xml:space="preserve">Such </w:t>
      </w:r>
      <w:ins w:author="djpmf" w:date="2013-08-13T08:32:00Z" w:id="419">
        <w:r w:rsidR="00535DB5">
          <w:rPr>
            <w:rFonts w:ascii="Times New Roman" w:hAnsi="Times New Roman" w:cs="Times New Roman"/>
            <w:bCs/>
            <w:sz w:val="22"/>
            <w:szCs w:val="22"/>
          </w:rPr>
          <w:t xml:space="preserve">a </w:t>
        </w:r>
      </w:ins>
      <w:r w:rsidRPr="00797653" w:rsidR="006C5AC7">
        <w:rPr>
          <w:rFonts w:ascii="Times New Roman" w:hAnsi="Times New Roman" w:cs="Times New Roman"/>
          <w:bCs/>
          <w:sz w:val="22"/>
          <w:szCs w:val="22"/>
        </w:rPr>
        <w:t>layer</w:t>
      </w:r>
      <w:ins w:author="djpmf" w:date="2013-08-13T08:33:00Z" w:id="420">
        <w:r w:rsidR="00535DB5">
          <w:rPr>
            <w:rFonts w:ascii="Times New Roman" w:hAnsi="Times New Roman" w:cs="Times New Roman"/>
            <w:bCs/>
            <w:sz w:val="22"/>
            <w:szCs w:val="22"/>
          </w:rPr>
          <w:t xml:space="preserve">, as is being developed by the FilteredPush team, </w:t>
        </w:r>
      </w:ins>
      <w:r w:rsidRPr="00797653">
        <w:rPr>
          <w:rFonts w:ascii="Times New Roman" w:hAnsi="Times New Roman" w:cs="Times New Roman"/>
          <w:bCs/>
          <w:sz w:val="22"/>
          <w:szCs w:val="22"/>
        </w:rPr>
        <w:t xml:space="preserve">would allow </w:t>
      </w:r>
      <w:ins w:author="djpmf" w:date="2013-08-13T08:33:00Z" w:id="421">
        <w:r w:rsidR="00535DB5">
          <w:rPr>
            <w:rFonts w:ascii="Times New Roman" w:hAnsi="Times New Roman" w:cs="Times New Roman"/>
            <w:bCs/>
            <w:sz w:val="22"/>
            <w:szCs w:val="22"/>
          </w:rPr>
          <w:t xml:space="preserve">users </w:t>
        </w:r>
      </w:ins>
      <w:r w:rsidRPr="00797653">
        <w:rPr>
          <w:rFonts w:ascii="Times New Roman" w:hAnsi="Times New Roman" w:cs="Times New Roman"/>
          <w:bCs/>
          <w:sz w:val="22"/>
          <w:szCs w:val="22"/>
        </w:rPr>
        <w:t>to annotate and even correct misrepresentations. Creation of a globally available annotation/curation layer is a major challenge of Global Names Architecture and biodiversity in general.</w:t>
      </w:r>
      <w:ins w:author="djpmf" w:date="2013-08-13T08:34:00Z" w:id="422">
        <w:r w:rsidRPr="001D5FB7" w:rsidR="001D5FB7">
          <w:rPr>
            <w:rFonts w:ascii="Times New Roman" w:hAnsi="Times New Roman" w:cs="Times New Roman"/>
            <w:bCs/>
            <w:sz w:val="22"/>
            <w:szCs w:val="22"/>
          </w:rPr>
          <w:t xml:space="preserve"> </w:t>
        </w:r>
        <w:r w:rsidR="001D5FB7">
          <w:rPr>
            <w:rFonts w:ascii="Times New Roman" w:hAnsi="Times New Roman" w:cs="Times New Roman"/>
            <w:bCs/>
            <w:sz w:val="22"/>
            <w:szCs w:val="22"/>
          </w:rPr>
          <w:t>The TCH proposal includes requests for funds to integrate FilteredPush into Global Names.</w:t>
        </w:r>
      </w:ins>
    </w:p>
    <w:p w:rsidRPr="00797653" w:rsidR="00905ED6" w:rsidP="00FE562D" w:rsidRDefault="00905ED6" w14:paraId="0FCE900D" w14:textId="77777777">
      <w:pPr>
        <w:autoSpaceDE w:val="0"/>
        <w:autoSpaceDN w:val="0"/>
        <w:adjustRightInd w:val="0"/>
        <w:spacing w:before="120"/>
        <w:rPr>
          <w:rFonts w:ascii="Times New Roman" w:hAnsi="Times New Roman" w:cs="Times New Roman"/>
          <w:sz w:val="22"/>
          <w:szCs w:val="22"/>
        </w:rPr>
      </w:pPr>
      <w:r w:rsidRPr="00797653">
        <w:rPr>
          <w:rFonts w:ascii="Times New Roman" w:hAnsi="Times New Roman" w:cs="Times New Roman"/>
          <w:b/>
          <w:sz w:val="22"/>
          <w:szCs w:val="22"/>
        </w:rPr>
        <w:t>Surrogates.</w:t>
      </w:r>
      <w:r w:rsidRPr="00797653">
        <w:rPr>
          <w:rFonts w:ascii="Times New Roman" w:hAnsi="Times New Roman" w:cs="Times New Roman"/>
          <w:sz w:val="22"/>
          <w:szCs w:val="22"/>
        </w:rPr>
        <w:t xml:space="preserve"> Surrogates, or "dark taxa", are labels that </w:t>
      </w:r>
      <w:r w:rsidRPr="00797653">
        <w:rPr>
          <w:rFonts w:ascii="Times New Roman" w:hAnsi="Times New Roman" w:cs="Times New Roman"/>
          <w:i/>
          <w:sz w:val="22"/>
          <w:szCs w:val="22"/>
        </w:rPr>
        <w:t>de facto</w:t>
      </w:r>
      <w:r w:rsidRPr="00797653">
        <w:rPr>
          <w:rFonts w:ascii="Times New Roman" w:hAnsi="Times New Roman" w:cs="Times New Roman"/>
          <w:sz w:val="22"/>
          <w:szCs w:val="22"/>
        </w:rPr>
        <w:t xml:space="preserve"> identify taxa but are not </w:t>
      </w:r>
      <w:ins w:author="djpmf" w:date="2013-08-13T08:34:00Z" w:id="423">
        <w:r w:rsidR="001D5FB7">
          <w:rPr>
            <w:rFonts w:ascii="Times New Roman" w:hAnsi="Times New Roman" w:cs="Times New Roman"/>
            <w:sz w:val="22"/>
            <w:szCs w:val="22"/>
          </w:rPr>
          <w:t xml:space="preserve">in the style of </w:t>
        </w:r>
      </w:ins>
      <w:r w:rsidRPr="00797653">
        <w:rPr>
          <w:rFonts w:ascii="Times New Roman" w:hAnsi="Times New Roman" w:cs="Times New Roman"/>
          <w:sz w:val="22"/>
          <w:szCs w:val="22"/>
        </w:rPr>
        <w:t>Linnaean</w:t>
      </w:r>
      <w:ins w:author="djpmf" w:date="2013-08-13T08:34:00Z" w:id="424">
        <w:r w:rsidR="001D5FB7">
          <w:rPr>
            <w:rFonts w:ascii="Times New Roman" w:hAnsi="Times New Roman" w:cs="Times New Roman"/>
            <w:sz w:val="22"/>
            <w:szCs w:val="22"/>
          </w:rPr>
          <w:t xml:space="preserve"> </w:t>
        </w:r>
      </w:ins>
      <w:r w:rsidRPr="00797653">
        <w:rPr>
          <w:rFonts w:ascii="Times New Roman" w:hAnsi="Times New Roman" w:cs="Times New Roman"/>
          <w:sz w:val="22"/>
          <w:szCs w:val="22"/>
        </w:rPr>
        <w:t>Code-governed scientific names. They include labels like "</w:t>
      </w:r>
      <w:r w:rsidRPr="00797653">
        <w:rPr>
          <w:rFonts w:ascii="Times New Roman" w:hAnsi="Times New Roman" w:cs="Times New Roman"/>
          <w:i/>
          <w:sz w:val="22"/>
          <w:szCs w:val="22"/>
        </w:rPr>
        <w:t>Coccinella</w:t>
      </w:r>
      <w:r w:rsidRPr="00797653">
        <w:rPr>
          <w:rFonts w:ascii="Times New Roman" w:hAnsi="Times New Roman" w:cs="Times New Roman"/>
          <w:sz w:val="22"/>
          <w:szCs w:val="22"/>
        </w:rPr>
        <w:t xml:space="preserve"> sp. 42" and, importantly, short gene sequences such as DNA barcodes or tags from hi</w:t>
      </w:r>
      <w:r w:rsidRPr="00797653" w:rsidR="00E6358D">
        <w:rPr>
          <w:rFonts w:ascii="Times New Roman" w:hAnsi="Times New Roman" w:cs="Times New Roman"/>
          <w:sz w:val="22"/>
          <w:szCs w:val="22"/>
        </w:rPr>
        <w:t>gh throughput sequencers</w:t>
      </w:r>
      <w:r w:rsidRPr="00797653" w:rsidR="00EE09F7">
        <w:rPr>
          <w:rFonts w:ascii="Times New Roman" w:hAnsi="Times New Roman" w:cs="Times New Roman"/>
          <w:sz w:val="22"/>
          <w:szCs w:val="22"/>
        </w:rPr>
        <w:t xml:space="preserve"> </w:t>
      </w:r>
      <w:r w:rsidRPr="00797653" w:rsidR="00456205">
        <w:rPr>
          <w:rFonts w:ascii="Times New Roman" w:hAnsi="Times New Roman" w:cs="Times New Roman"/>
          <w:sz w:val="22"/>
          <w:szCs w:val="22"/>
        </w:rPr>
        <w:t>[61, 62</w:t>
      </w:r>
      <w:r w:rsidRPr="00797653" w:rsidR="00E416DA">
        <w:rPr>
          <w:rFonts w:ascii="Times New Roman" w:hAnsi="Times New Roman" w:cs="Times New Roman"/>
          <w:sz w:val="22"/>
          <w:szCs w:val="22"/>
        </w:rPr>
        <w:t>]</w:t>
      </w:r>
      <w:r w:rsidRPr="00797653">
        <w:rPr>
          <w:rFonts w:ascii="Times New Roman" w:hAnsi="Times New Roman" w:cs="Times New Roman"/>
          <w:sz w:val="22"/>
          <w:szCs w:val="22"/>
        </w:rPr>
        <w:t>. Submissions to GenBank without taxonomic names now exceed su</w:t>
      </w:r>
      <w:r w:rsidRPr="00797653" w:rsidR="00A17B94">
        <w:rPr>
          <w:rFonts w:ascii="Times New Roman" w:hAnsi="Times New Roman" w:cs="Times New Roman"/>
          <w:sz w:val="22"/>
          <w:szCs w:val="22"/>
        </w:rPr>
        <w:t>bmissions with such names</w:t>
      </w:r>
      <w:r w:rsidRPr="00797653" w:rsidR="00D07AF1">
        <w:rPr>
          <w:rFonts w:ascii="Times New Roman" w:hAnsi="Times New Roman" w:cs="Times New Roman"/>
          <w:sz w:val="22"/>
          <w:szCs w:val="22"/>
        </w:rPr>
        <w:t xml:space="preserve"> </w:t>
      </w:r>
      <w:r w:rsidRPr="00797653" w:rsidR="00456205">
        <w:rPr>
          <w:rFonts w:ascii="Times New Roman" w:hAnsi="Times New Roman" w:cs="Times New Roman"/>
          <w:sz w:val="22"/>
          <w:szCs w:val="22"/>
        </w:rPr>
        <w:t>[</w:t>
      </w:r>
      <w:r w:rsidRPr="00797653" w:rsidR="00D07AF1">
        <w:rPr>
          <w:rFonts w:ascii="Times New Roman" w:hAnsi="Times New Roman" w:cs="Times New Roman"/>
          <w:sz w:val="22"/>
          <w:szCs w:val="22"/>
        </w:rPr>
        <w:t>6, 63</w:t>
      </w:r>
      <w:r w:rsidRPr="00797653" w:rsidR="00E416DA">
        <w:rPr>
          <w:rFonts w:ascii="Times New Roman" w:hAnsi="Times New Roman" w:cs="Times New Roman"/>
          <w:sz w:val="22"/>
          <w:szCs w:val="22"/>
        </w:rPr>
        <w:t>]</w:t>
      </w:r>
      <w:r w:rsidRPr="00797653">
        <w:rPr>
          <w:rFonts w:ascii="Times New Roman" w:hAnsi="Times New Roman" w:cs="Times New Roman"/>
          <w:sz w:val="22"/>
          <w:szCs w:val="22"/>
        </w:rPr>
        <w:t xml:space="preserve">. </w:t>
      </w:r>
    </w:p>
    <w:p w:rsidRPr="00797653" w:rsidR="00905ED6" w:rsidP="00FE562D" w:rsidRDefault="00905ED6" w14:paraId="0278F275" w14:textId="77777777">
      <w:pPr>
        <w:autoSpaceDE w:val="0"/>
        <w:autoSpaceDN w:val="0"/>
        <w:adjustRightInd w:val="0"/>
        <w:spacing w:before="120"/>
        <w:rPr>
          <w:rFonts w:ascii="Times New Roman" w:hAnsi="Times New Roman" w:cs="Times New Roman"/>
          <w:sz w:val="22"/>
          <w:szCs w:val="22"/>
        </w:rPr>
      </w:pPr>
      <w:r w:rsidRPr="00797653">
        <w:rPr>
          <w:rFonts w:ascii="Times New Roman" w:hAnsi="Times New Roman" w:cs="Times New Roman"/>
          <w:sz w:val="22"/>
          <w:szCs w:val="22"/>
        </w:rPr>
        <w:t>In 2010, 87% of invertebrate records submitted t</w:t>
      </w:r>
      <w:r w:rsidRPr="00797653" w:rsidR="008A5AAD">
        <w:rPr>
          <w:rFonts w:ascii="Times New Roman" w:hAnsi="Times New Roman" w:cs="Times New Roman"/>
          <w:sz w:val="22"/>
          <w:szCs w:val="22"/>
        </w:rPr>
        <w:t>o GenBank were surrogates</w:t>
      </w:r>
      <w:r w:rsidRPr="00797653" w:rsidR="00F9553E">
        <w:rPr>
          <w:rFonts w:ascii="Times New Roman" w:hAnsi="Times New Roman" w:cs="Times New Roman"/>
          <w:sz w:val="22"/>
          <w:szCs w:val="22"/>
        </w:rPr>
        <w:t xml:space="preserve"> </w:t>
      </w:r>
      <w:r w:rsidRPr="00797653" w:rsidR="00456205">
        <w:rPr>
          <w:rFonts w:ascii="Times New Roman" w:hAnsi="Times New Roman" w:cs="Times New Roman"/>
          <w:sz w:val="22"/>
          <w:szCs w:val="22"/>
        </w:rPr>
        <w:t>[6</w:t>
      </w:r>
      <w:r w:rsidRPr="00797653" w:rsidR="00E416DA">
        <w:rPr>
          <w:rFonts w:ascii="Times New Roman" w:hAnsi="Times New Roman" w:cs="Times New Roman"/>
          <w:sz w:val="22"/>
          <w:szCs w:val="22"/>
        </w:rPr>
        <w:t>]</w:t>
      </w:r>
      <w:r w:rsidRPr="00797653">
        <w:rPr>
          <w:rFonts w:ascii="Times New Roman" w:hAnsi="Times New Roman" w:cs="Times New Roman"/>
          <w:sz w:val="22"/>
          <w:szCs w:val="22"/>
        </w:rPr>
        <w:t xml:space="preserve">, </w:t>
      </w:r>
      <w:ins w:author="djpmf" w:date="2013-08-13T08:34:00Z" w:id="425">
        <w:r w:rsidR="001D5FB7">
          <w:rPr>
            <w:rFonts w:ascii="Times New Roman" w:hAnsi="Times New Roman" w:cs="Times New Roman"/>
            <w:sz w:val="22"/>
            <w:szCs w:val="22"/>
          </w:rPr>
          <w:t xml:space="preserve">for example </w:t>
        </w:r>
      </w:ins>
      <w:r w:rsidRPr="00797653">
        <w:rPr>
          <w:rFonts w:ascii="Times New Roman" w:hAnsi="Times New Roman" w:cs="Times New Roman"/>
          <w:i/>
          <w:sz w:val="22"/>
          <w:szCs w:val="22"/>
        </w:rPr>
        <w:t>Eptesicus</w:t>
      </w:r>
      <w:r w:rsidRPr="00797653">
        <w:rPr>
          <w:rFonts w:ascii="Times New Roman" w:hAnsi="Times New Roman" w:cs="Times New Roman"/>
          <w:sz w:val="22"/>
          <w:szCs w:val="22"/>
        </w:rPr>
        <w:t xml:space="preserve"> sp. A JLE-2010. If we are to avoid a profound epistemic split in diversity studies, it is critical for the names-based cyberinfrastructure to include surrogates, </w:t>
      </w:r>
      <w:ins w:author="djpmf" w:date="2013-08-13T08:35:00Z" w:id="426">
        <w:r w:rsidR="001D5FB7">
          <w:rPr>
            <w:rFonts w:ascii="Times New Roman" w:hAnsi="Times New Roman" w:cs="Times New Roman"/>
            <w:sz w:val="22"/>
            <w:szCs w:val="22"/>
          </w:rPr>
          <w:t>placing</w:t>
        </w:r>
      </w:ins>
      <w:r w:rsidRPr="00797653">
        <w:rPr>
          <w:rFonts w:ascii="Times New Roman" w:hAnsi="Times New Roman" w:cs="Times New Roman"/>
          <w:sz w:val="22"/>
          <w:szCs w:val="22"/>
        </w:rPr>
        <w:t xml:space="preserve"> them</w:t>
      </w:r>
      <w:r w:rsidRPr="00797653" w:rsidR="008A5AAD">
        <w:rPr>
          <w:rFonts w:ascii="Times New Roman" w:hAnsi="Times New Roman" w:cs="Times New Roman"/>
          <w:sz w:val="22"/>
          <w:szCs w:val="22"/>
        </w:rPr>
        <w:t xml:space="preserve"> </w:t>
      </w:r>
      <w:r w:rsidRPr="00797653">
        <w:rPr>
          <w:rFonts w:ascii="Times New Roman" w:hAnsi="Times New Roman" w:cs="Times New Roman"/>
          <w:sz w:val="22"/>
          <w:szCs w:val="22"/>
        </w:rPr>
        <w:t>in a taxonomically/phylogenetically meaningful name context so that data on all members of same lineages can be integrated</w:t>
      </w:r>
      <w:ins w:author="djpmf" w:date="2013-08-13T08:35:00Z" w:id="427">
        <w:r w:rsidR="001D5FB7">
          <w:rPr>
            <w:rFonts w:ascii="Times New Roman" w:hAnsi="Times New Roman" w:cs="Times New Roman"/>
            <w:sz w:val="22"/>
            <w:szCs w:val="22"/>
          </w:rPr>
          <w:t xml:space="preserve"> </w:t>
        </w:r>
        <w:r w:rsidRPr="00DA6C30" w:rsidR="001D5FB7">
          <w:rPr>
            <w:rFonts w:ascii="Times New Roman" w:hAnsi="Times New Roman" w:cs="Times New Roman"/>
            <w:sz w:val="22"/>
            <w:szCs w:val="22"/>
          </w:rPr>
          <w:t>[64, 65]</w:t>
        </w:r>
      </w:ins>
      <w:r w:rsidRPr="00797653">
        <w:rPr>
          <w:rFonts w:ascii="Times New Roman" w:hAnsi="Times New Roman" w:cs="Times New Roman"/>
          <w:sz w:val="22"/>
          <w:szCs w:val="22"/>
        </w:rPr>
        <w:t>.</w:t>
      </w:r>
      <w:r w:rsidRPr="00797653">
        <w:rPr>
          <w:rFonts w:ascii="Times New Roman" w:hAnsi="Times New Roman" w:cs="Times New Roman"/>
          <w:sz w:val="22"/>
          <w:szCs w:val="22"/>
          <w:highlight w:val="yellow"/>
        </w:rPr>
        <w:t xml:space="preserve"> </w:t>
      </w:r>
    </w:p>
    <w:p w:rsidRPr="00797653" w:rsidR="00905ED6" w:rsidP="00FE562D" w:rsidRDefault="008A5AAD" w14:paraId="74FA1AAA" w14:textId="77777777">
      <w:pPr>
        <w:pStyle w:val="BodyTextFirst"/>
        <w:rPr>
          <w:szCs w:val="22"/>
        </w:rPr>
      </w:pPr>
      <w:r w:rsidRPr="00797653">
        <w:rPr>
          <w:b/>
          <w:szCs w:val="22"/>
        </w:rPr>
        <w:t>Semantic world presence</w:t>
      </w:r>
      <w:r w:rsidRPr="00797653" w:rsidR="00905ED6">
        <w:rPr>
          <w:b/>
          <w:szCs w:val="22"/>
        </w:rPr>
        <w:t xml:space="preserve">. </w:t>
      </w:r>
      <w:r w:rsidRPr="00797653" w:rsidR="00905ED6">
        <w:rPr>
          <w:szCs w:val="22"/>
        </w:rPr>
        <w:t>The emergence of the Linked Open Data Cloud (LODC) environment offers new semantic pathways through which data and metadata can be made avail</w:t>
      </w:r>
      <w:r w:rsidRPr="00797653" w:rsidR="00F9553E">
        <w:rPr>
          <w:szCs w:val="22"/>
        </w:rPr>
        <w:t xml:space="preserve">able for unlimited analyses </w:t>
      </w:r>
      <w:r w:rsidRPr="00797653" w:rsidR="00E416DA">
        <w:rPr>
          <w:szCs w:val="22"/>
        </w:rPr>
        <w:t>[</w:t>
      </w:r>
      <w:r w:rsidRPr="00797653" w:rsidR="00456205">
        <w:rPr>
          <w:szCs w:val="22"/>
        </w:rPr>
        <w:t>66</w:t>
      </w:r>
      <w:r w:rsidRPr="00797653" w:rsidR="00E416DA">
        <w:rPr>
          <w:szCs w:val="22"/>
        </w:rPr>
        <w:t>]</w:t>
      </w:r>
      <w:r w:rsidRPr="00797653" w:rsidR="00905ED6">
        <w:rPr>
          <w:szCs w:val="22"/>
        </w:rPr>
        <w:t xml:space="preserve">. Biology is disproportionately </w:t>
      </w:r>
      <w:r w:rsidRPr="00797653" w:rsidR="00F9553E">
        <w:rPr>
          <w:szCs w:val="22"/>
        </w:rPr>
        <w:t xml:space="preserve">highly active within LODC </w:t>
      </w:r>
      <w:r w:rsidRPr="00797653" w:rsidR="00E416DA">
        <w:rPr>
          <w:szCs w:val="22"/>
        </w:rPr>
        <w:t>[</w:t>
      </w:r>
      <w:r w:rsidRPr="00797653" w:rsidR="00456205">
        <w:rPr>
          <w:szCs w:val="22"/>
        </w:rPr>
        <w:t>67</w:t>
      </w:r>
      <w:r w:rsidRPr="00797653" w:rsidR="00E416DA">
        <w:rPr>
          <w:szCs w:val="22"/>
        </w:rPr>
        <w:t>]</w:t>
      </w:r>
      <w:r w:rsidRPr="00797653" w:rsidR="00905ED6">
        <w:rPr>
          <w:szCs w:val="22"/>
        </w:rPr>
        <w:t>. GNDIRS needs to be able to represent its data in a semantically friendly manner.</w:t>
      </w:r>
    </w:p>
    <w:p w:rsidRPr="00DA6C30" w:rsidR="00905ED6" w:rsidP="00FE562D" w:rsidRDefault="00905ED6" w14:paraId="39DDD363" w14:textId="77777777">
      <w:pPr>
        <w:rPr>
          <w:rFonts w:ascii="Times New Roman" w:hAnsi="Times New Roman" w:eastAsia="Times New Roman" w:cs="Times New Roman"/>
          <w:sz w:val="22"/>
          <w:szCs w:val="22"/>
        </w:rPr>
      </w:pPr>
    </w:p>
    <w:p w:rsidRPr="00DA6C30" w:rsidR="001F5B85" w:rsidP="00FE562D" w:rsidRDefault="008A5AAD" w14:paraId="0E034F77" w14:textId="77777777">
      <w:pPr>
        <w:rPr>
          <w:rFonts w:ascii="Times New Roman" w:hAnsi="Times New Roman" w:cs="Times New Roman"/>
          <w:b/>
          <w:sz w:val="22"/>
          <w:szCs w:val="22"/>
        </w:rPr>
      </w:pPr>
      <w:r w:rsidRPr="00DA6C30">
        <w:rPr>
          <w:rFonts w:ascii="Times New Roman" w:hAnsi="Times New Roman" w:cs="Times New Roman"/>
          <w:b/>
          <w:sz w:val="22"/>
          <w:szCs w:val="22"/>
        </w:rPr>
        <w:t xml:space="preserve">4.3.3 </w:t>
      </w:r>
      <w:r w:rsidRPr="00DA6C30" w:rsidR="00973700">
        <w:rPr>
          <w:rFonts w:ascii="Times New Roman" w:hAnsi="Times New Roman" w:cs="Times New Roman"/>
          <w:b/>
          <w:sz w:val="22"/>
          <w:szCs w:val="22"/>
        </w:rPr>
        <w:t>Implementation</w:t>
      </w:r>
    </w:p>
    <w:p w:rsidRPr="00797653" w:rsidR="00973700" w:rsidP="00FE562D" w:rsidRDefault="001F5B85" w14:paraId="300C3B2F" w14:textId="77777777">
      <w:pPr>
        <w:rPr>
          <w:rFonts w:ascii="Times New Roman" w:hAnsi="Times New Roman" w:cs="Times New Roman"/>
          <w:bCs/>
          <w:sz w:val="22"/>
          <w:szCs w:val="22"/>
        </w:rPr>
      </w:pPr>
      <w:r w:rsidRPr="00797653">
        <w:rPr>
          <w:rFonts w:ascii="Times New Roman" w:hAnsi="Times New Roman" w:cs="Times New Roman"/>
          <w:b/>
          <w:bCs/>
          <w:sz w:val="22"/>
          <w:szCs w:val="22"/>
        </w:rPr>
        <w:lastRenderedPageBreak/>
        <w:t>Index.</w:t>
      </w:r>
      <w:r w:rsidRPr="00797653" w:rsidR="00315492">
        <w:rPr>
          <w:rFonts w:ascii="Times New Roman" w:hAnsi="Times New Roman" w:cs="Times New Roman"/>
          <w:b/>
          <w:bCs/>
          <w:sz w:val="22"/>
          <w:szCs w:val="22"/>
        </w:rPr>
        <w:t xml:space="preserve"> </w:t>
      </w:r>
      <w:r w:rsidRPr="00797653" w:rsidR="00315492">
        <w:rPr>
          <w:rFonts w:ascii="Times New Roman" w:hAnsi="Times New Roman" w:cs="Times New Roman"/>
          <w:bCs/>
          <w:sz w:val="22"/>
          <w:szCs w:val="22"/>
        </w:rPr>
        <w:t xml:space="preserve">When a name string matches records from the Global Names Index database – </w:t>
      </w:r>
      <w:ins w:author="djpmf" w:date="2013-08-13T08:36:00Z" w:id="428">
        <w:r w:rsidR="001D5FB7">
          <w:rPr>
            <w:rFonts w:ascii="Times New Roman" w:hAnsi="Times New Roman" w:cs="Times New Roman"/>
            <w:bCs/>
            <w:sz w:val="22"/>
            <w:szCs w:val="22"/>
          </w:rPr>
          <w:t xml:space="preserve">a </w:t>
        </w:r>
      </w:ins>
      <w:r w:rsidRPr="00797653" w:rsidR="00315492">
        <w:rPr>
          <w:rFonts w:ascii="Times New Roman" w:hAnsi="Times New Roman" w:cs="Times New Roman"/>
          <w:bCs/>
          <w:sz w:val="22"/>
          <w:szCs w:val="22"/>
        </w:rPr>
        <w:t xml:space="preserve">user </w:t>
      </w:r>
      <w:ins w:author="djpmf" w:date="2013-08-13T08:36:00Z" w:id="429">
        <w:r w:rsidRPr="00797653" w:rsidR="001D5FB7">
          <w:rPr>
            <w:rFonts w:ascii="Times New Roman" w:hAnsi="Times New Roman" w:cs="Times New Roman"/>
            <w:bCs/>
            <w:sz w:val="22"/>
            <w:szCs w:val="22"/>
          </w:rPr>
          <w:t>g</w:t>
        </w:r>
        <w:r w:rsidR="001D5FB7">
          <w:rPr>
            <w:rFonts w:ascii="Times New Roman" w:hAnsi="Times New Roman" w:cs="Times New Roman"/>
            <w:bCs/>
            <w:sz w:val="22"/>
            <w:szCs w:val="22"/>
          </w:rPr>
          <w:t>ains</w:t>
        </w:r>
        <w:r w:rsidRPr="00797653" w:rsidR="001D5FB7">
          <w:rPr>
            <w:rFonts w:ascii="Times New Roman" w:hAnsi="Times New Roman" w:cs="Times New Roman"/>
            <w:bCs/>
            <w:sz w:val="22"/>
            <w:szCs w:val="22"/>
          </w:rPr>
          <w:t xml:space="preserve"> </w:t>
        </w:r>
      </w:ins>
      <w:r w:rsidRPr="00797653" w:rsidR="00315492">
        <w:rPr>
          <w:rFonts w:ascii="Times New Roman" w:hAnsi="Times New Roman" w:cs="Times New Roman"/>
          <w:bCs/>
          <w:sz w:val="22"/>
          <w:szCs w:val="22"/>
        </w:rPr>
        <w:t>access to GUIDs and outlinks pointing to more information from the relevant data sources.</w:t>
      </w:r>
      <w:r w:rsidRPr="00797653" w:rsidR="00217531">
        <w:rPr>
          <w:rFonts w:ascii="Times New Roman" w:hAnsi="Times New Roman" w:cs="Times New Roman"/>
          <w:bCs/>
          <w:sz w:val="22"/>
          <w:szCs w:val="22"/>
        </w:rPr>
        <w:t xml:space="preserve"> However pre-reconciling</w:t>
      </w:r>
      <w:r w:rsidRPr="00797653" w:rsidR="00973700">
        <w:rPr>
          <w:rFonts w:ascii="Times New Roman" w:hAnsi="Times New Roman" w:cs="Times New Roman"/>
          <w:bCs/>
          <w:sz w:val="22"/>
          <w:szCs w:val="22"/>
        </w:rPr>
        <w:t xml:space="preserve"> lexical</w:t>
      </w:r>
      <w:r w:rsidRPr="00797653" w:rsidR="00217531">
        <w:rPr>
          <w:rFonts w:ascii="Times New Roman" w:hAnsi="Times New Roman" w:cs="Times New Roman"/>
          <w:bCs/>
          <w:sz w:val="22"/>
          <w:szCs w:val="22"/>
        </w:rPr>
        <w:t xml:space="preserve"> variants of</w:t>
      </w:r>
      <w:r w:rsidRPr="00797653" w:rsidR="00973700">
        <w:rPr>
          <w:rFonts w:ascii="Times New Roman" w:hAnsi="Times New Roman" w:cs="Times New Roman"/>
          <w:bCs/>
          <w:sz w:val="22"/>
          <w:szCs w:val="22"/>
        </w:rPr>
        <w:t xml:space="preserve"> name</w:t>
      </w:r>
      <w:r w:rsidRPr="00797653" w:rsidR="00217531">
        <w:rPr>
          <w:rFonts w:ascii="Times New Roman" w:hAnsi="Times New Roman" w:cs="Times New Roman"/>
          <w:bCs/>
          <w:sz w:val="22"/>
          <w:szCs w:val="22"/>
        </w:rPr>
        <w:t>s and creating lexical groups would be very beneficial</w:t>
      </w:r>
      <w:r w:rsidRPr="00797653" w:rsidR="00973700">
        <w:rPr>
          <w:rFonts w:ascii="Times New Roman" w:hAnsi="Times New Roman" w:cs="Times New Roman"/>
          <w:bCs/>
          <w:sz w:val="22"/>
          <w:szCs w:val="22"/>
        </w:rPr>
        <w:t xml:space="preserve"> for users of our services. </w:t>
      </w:r>
      <w:ins w:author="djpmf" w:date="2013-08-13T08:36:00Z" w:id="430">
        <w:r w:rsidR="001D5FB7">
          <w:rPr>
            <w:rFonts w:ascii="Times New Roman" w:hAnsi="Times New Roman" w:cs="Times New Roman"/>
            <w:bCs/>
            <w:sz w:val="22"/>
            <w:szCs w:val="22"/>
          </w:rPr>
          <w:t xml:space="preserve"> By including such processes, </w:t>
        </w:r>
      </w:ins>
      <w:ins w:author="djpmf" w:date="2013-08-13T08:38:00Z" w:id="431">
        <w:r w:rsidR="00211966">
          <w:rPr>
            <w:rFonts w:ascii="Times New Roman" w:hAnsi="Times New Roman" w:cs="Times New Roman"/>
            <w:bCs/>
            <w:sz w:val="22"/>
            <w:szCs w:val="22"/>
          </w:rPr>
          <w:t>i</w:t>
        </w:r>
      </w:ins>
      <w:r w:rsidRPr="00797653" w:rsidR="00973700">
        <w:rPr>
          <w:rFonts w:ascii="Times New Roman" w:hAnsi="Times New Roman" w:cs="Times New Roman"/>
          <w:bCs/>
          <w:sz w:val="22"/>
          <w:szCs w:val="22"/>
        </w:rPr>
        <w:t xml:space="preserve">nformation will </w:t>
      </w:r>
      <w:r w:rsidRPr="00797653" w:rsidR="00217531">
        <w:rPr>
          <w:rFonts w:ascii="Times New Roman" w:hAnsi="Times New Roman" w:cs="Times New Roman"/>
          <w:bCs/>
          <w:sz w:val="22"/>
          <w:szCs w:val="22"/>
        </w:rPr>
        <w:t>be retrieved very quickly</w:t>
      </w:r>
      <w:r w:rsidRPr="00797653" w:rsidR="00110C63">
        <w:rPr>
          <w:rFonts w:ascii="Times New Roman" w:hAnsi="Times New Roman" w:cs="Times New Roman"/>
          <w:bCs/>
          <w:sz w:val="22"/>
          <w:szCs w:val="22"/>
        </w:rPr>
        <w:t xml:space="preserve"> using SQL</w:t>
      </w:r>
      <w:r w:rsidRPr="00797653" w:rsidR="00217531">
        <w:rPr>
          <w:rFonts w:ascii="Times New Roman" w:hAnsi="Times New Roman" w:cs="Times New Roman"/>
          <w:bCs/>
          <w:sz w:val="22"/>
          <w:szCs w:val="22"/>
        </w:rPr>
        <w:t xml:space="preserve"> queries</w:t>
      </w:r>
      <w:r w:rsidRPr="00797653" w:rsidR="00973700">
        <w:rPr>
          <w:rFonts w:ascii="Times New Roman" w:hAnsi="Times New Roman" w:cs="Times New Roman"/>
          <w:bCs/>
          <w:sz w:val="22"/>
          <w:szCs w:val="22"/>
        </w:rPr>
        <w:t xml:space="preserve"> against </w:t>
      </w:r>
      <w:r w:rsidRPr="00797653" w:rsidR="00217531">
        <w:rPr>
          <w:rFonts w:ascii="Times New Roman" w:hAnsi="Times New Roman" w:cs="Times New Roman"/>
          <w:bCs/>
          <w:sz w:val="22"/>
          <w:szCs w:val="22"/>
        </w:rPr>
        <w:t>lexical groups</w:t>
      </w:r>
      <w:r w:rsidRPr="00797653" w:rsidR="00973700">
        <w:rPr>
          <w:rFonts w:ascii="Times New Roman" w:hAnsi="Times New Roman" w:cs="Times New Roman"/>
          <w:bCs/>
          <w:sz w:val="22"/>
          <w:szCs w:val="22"/>
        </w:rPr>
        <w:t xml:space="preserve"> tables. It is </w:t>
      </w:r>
      <w:r w:rsidRPr="00797653" w:rsidR="00110C63">
        <w:rPr>
          <w:rFonts w:ascii="Times New Roman" w:hAnsi="Times New Roman" w:cs="Times New Roman"/>
          <w:bCs/>
          <w:sz w:val="22"/>
          <w:szCs w:val="22"/>
        </w:rPr>
        <w:t>much faster</w:t>
      </w:r>
      <w:ins w:author="djpmf" w:date="2013-08-13T08:37:00Z" w:id="432">
        <w:r w:rsidR="00211966">
          <w:rPr>
            <w:rFonts w:ascii="Times New Roman" w:hAnsi="Times New Roman" w:cs="Times New Roman"/>
            <w:bCs/>
            <w:sz w:val="22"/>
            <w:szCs w:val="22"/>
          </w:rPr>
          <w:t xml:space="preserve"> to do this</w:t>
        </w:r>
      </w:ins>
      <w:r w:rsidRPr="00797653" w:rsidR="00110C63">
        <w:rPr>
          <w:rFonts w:ascii="Times New Roman" w:hAnsi="Times New Roman" w:cs="Times New Roman"/>
          <w:bCs/>
          <w:sz w:val="22"/>
          <w:szCs w:val="22"/>
        </w:rPr>
        <w:t xml:space="preserve"> than </w:t>
      </w:r>
      <w:r w:rsidRPr="00797653" w:rsidR="00973700">
        <w:rPr>
          <w:rFonts w:ascii="Times New Roman" w:hAnsi="Times New Roman" w:cs="Times New Roman"/>
          <w:bCs/>
          <w:sz w:val="22"/>
          <w:szCs w:val="22"/>
        </w:rPr>
        <w:t xml:space="preserve">sending </w:t>
      </w:r>
      <w:r w:rsidRPr="00797653" w:rsidR="00110C63">
        <w:rPr>
          <w:rFonts w:ascii="Times New Roman" w:hAnsi="Times New Roman" w:cs="Times New Roman"/>
          <w:bCs/>
          <w:sz w:val="22"/>
          <w:szCs w:val="22"/>
        </w:rPr>
        <w:t xml:space="preserve">a </w:t>
      </w:r>
      <w:r w:rsidRPr="00797653" w:rsidR="00973700">
        <w:rPr>
          <w:rFonts w:ascii="Times New Roman" w:hAnsi="Times New Roman" w:cs="Times New Roman"/>
          <w:bCs/>
          <w:sz w:val="22"/>
          <w:szCs w:val="22"/>
        </w:rPr>
        <w:t>name string through the whole reconcil</w:t>
      </w:r>
      <w:r w:rsidRPr="00797653" w:rsidR="00217531">
        <w:rPr>
          <w:rFonts w:ascii="Times New Roman" w:hAnsi="Times New Roman" w:cs="Times New Roman"/>
          <w:bCs/>
          <w:sz w:val="22"/>
          <w:szCs w:val="22"/>
        </w:rPr>
        <w:t>iation and resolution procedure</w:t>
      </w:r>
      <w:r w:rsidRPr="00797653" w:rsidR="00973700">
        <w:rPr>
          <w:rFonts w:ascii="Times New Roman" w:hAnsi="Times New Roman" w:cs="Times New Roman"/>
          <w:bCs/>
          <w:sz w:val="22"/>
          <w:szCs w:val="22"/>
        </w:rPr>
        <w:t>. Crosslinking between data sources allow</w:t>
      </w:r>
      <w:ins w:author="djpmf" w:date="2013-08-13T08:38:00Z" w:id="433">
        <w:r w:rsidR="00211966">
          <w:rPr>
            <w:rFonts w:ascii="Times New Roman" w:hAnsi="Times New Roman" w:cs="Times New Roman"/>
            <w:bCs/>
            <w:sz w:val="22"/>
            <w:szCs w:val="22"/>
          </w:rPr>
          <w:t>s</w:t>
        </w:r>
      </w:ins>
      <w:r w:rsidRPr="00797653" w:rsidR="00217531">
        <w:rPr>
          <w:rFonts w:ascii="Times New Roman" w:hAnsi="Times New Roman" w:cs="Times New Roman"/>
          <w:bCs/>
          <w:sz w:val="22"/>
          <w:szCs w:val="22"/>
        </w:rPr>
        <w:t xml:space="preserve"> us</w:t>
      </w:r>
      <w:r w:rsidRPr="00797653" w:rsidR="00973700">
        <w:rPr>
          <w:rFonts w:ascii="Times New Roman" w:hAnsi="Times New Roman" w:cs="Times New Roman"/>
          <w:bCs/>
          <w:sz w:val="22"/>
          <w:szCs w:val="22"/>
        </w:rPr>
        <w:t xml:space="preserve"> to show </w:t>
      </w:r>
      <w:r w:rsidRPr="00797653" w:rsidR="00217531">
        <w:rPr>
          <w:rFonts w:ascii="Times New Roman" w:hAnsi="Times New Roman" w:cs="Times New Roman"/>
          <w:bCs/>
          <w:sz w:val="22"/>
          <w:szCs w:val="22"/>
        </w:rPr>
        <w:t>relationships</w:t>
      </w:r>
      <w:r w:rsidRPr="00797653" w:rsidR="003C2889">
        <w:rPr>
          <w:rFonts w:ascii="Times New Roman" w:hAnsi="Times New Roman" w:cs="Times New Roman"/>
          <w:bCs/>
          <w:sz w:val="22"/>
          <w:szCs w:val="22"/>
        </w:rPr>
        <w:t>, discover</w:t>
      </w:r>
      <w:r w:rsidRPr="00797653" w:rsidR="00973700">
        <w:rPr>
          <w:rFonts w:ascii="Times New Roman" w:hAnsi="Times New Roman" w:cs="Times New Roman"/>
          <w:bCs/>
          <w:sz w:val="22"/>
          <w:szCs w:val="22"/>
        </w:rPr>
        <w:t xml:space="preserve"> inconsistencies, misspel</w:t>
      </w:r>
      <w:r w:rsidRPr="00797653" w:rsidR="00F9553E">
        <w:rPr>
          <w:rFonts w:ascii="Times New Roman" w:hAnsi="Times New Roman" w:cs="Times New Roman"/>
          <w:bCs/>
          <w:sz w:val="22"/>
          <w:szCs w:val="22"/>
        </w:rPr>
        <w:t>l</w:t>
      </w:r>
      <w:r w:rsidRPr="00797653" w:rsidR="00973700">
        <w:rPr>
          <w:rFonts w:ascii="Times New Roman" w:hAnsi="Times New Roman" w:cs="Times New Roman"/>
          <w:bCs/>
          <w:sz w:val="22"/>
          <w:szCs w:val="22"/>
        </w:rPr>
        <w:t>ings, currently accepted names for outdated ones. For example if a data</w:t>
      </w:r>
      <w:r w:rsidRPr="00797653" w:rsidR="003C2889">
        <w:rPr>
          <w:rFonts w:ascii="Times New Roman" w:hAnsi="Times New Roman" w:cs="Times New Roman"/>
          <w:bCs/>
          <w:sz w:val="22"/>
          <w:szCs w:val="22"/>
        </w:rPr>
        <w:t xml:space="preserve"> </w:t>
      </w:r>
      <w:r w:rsidRPr="00797653" w:rsidR="00973700">
        <w:rPr>
          <w:rFonts w:ascii="Times New Roman" w:hAnsi="Times New Roman" w:cs="Times New Roman"/>
          <w:bCs/>
          <w:sz w:val="22"/>
          <w:szCs w:val="22"/>
        </w:rPr>
        <w:t xml:space="preserve">source </w:t>
      </w:r>
      <w:r w:rsidRPr="00797653" w:rsidR="003C2889">
        <w:rPr>
          <w:rFonts w:ascii="Times New Roman" w:hAnsi="Times New Roman" w:cs="Times New Roman"/>
          <w:bCs/>
          <w:sz w:val="22"/>
          <w:szCs w:val="22"/>
        </w:rPr>
        <w:t>comes from a museum which supplies</w:t>
      </w:r>
      <w:r w:rsidRPr="00797653" w:rsidR="00973700">
        <w:rPr>
          <w:rFonts w:ascii="Times New Roman" w:hAnsi="Times New Roman" w:cs="Times New Roman"/>
          <w:bCs/>
          <w:sz w:val="22"/>
          <w:szCs w:val="22"/>
        </w:rPr>
        <w:t xml:space="preserve"> names information from their holdings – it will be possible </w:t>
      </w:r>
      <w:r w:rsidRPr="00797653" w:rsidR="003C2889">
        <w:rPr>
          <w:rFonts w:ascii="Times New Roman" w:hAnsi="Times New Roman" w:cs="Times New Roman"/>
          <w:bCs/>
          <w:sz w:val="22"/>
          <w:szCs w:val="22"/>
        </w:rPr>
        <w:t xml:space="preserve">for us </w:t>
      </w:r>
      <w:r w:rsidRPr="00797653" w:rsidR="00973700">
        <w:rPr>
          <w:rFonts w:ascii="Times New Roman" w:hAnsi="Times New Roman" w:cs="Times New Roman"/>
          <w:bCs/>
          <w:sz w:val="22"/>
          <w:szCs w:val="22"/>
        </w:rPr>
        <w:t>to generate</w:t>
      </w:r>
      <w:r w:rsidRPr="00797653" w:rsidR="003C2889">
        <w:rPr>
          <w:rFonts w:ascii="Times New Roman" w:hAnsi="Times New Roman" w:cs="Times New Roman"/>
          <w:bCs/>
          <w:sz w:val="22"/>
          <w:szCs w:val="22"/>
        </w:rPr>
        <w:t xml:space="preserve"> update</w:t>
      </w:r>
      <w:r w:rsidRPr="00797653" w:rsidR="00973700">
        <w:rPr>
          <w:rFonts w:ascii="Times New Roman" w:hAnsi="Times New Roman" w:cs="Times New Roman"/>
          <w:bCs/>
          <w:sz w:val="22"/>
          <w:szCs w:val="22"/>
        </w:rPr>
        <w:t xml:space="preserve"> reports every time there is a change in nomenclatural information in any data sources they chose to follow. Two processes</w:t>
      </w:r>
      <w:ins w:author="djpmf" w:date="2013-08-13T08:38:00Z" w:id="434">
        <w:r w:rsidR="00211966">
          <w:rPr>
            <w:rFonts w:ascii="Times New Roman" w:hAnsi="Times New Roman" w:cs="Times New Roman"/>
            <w:bCs/>
            <w:sz w:val="22"/>
            <w:szCs w:val="22"/>
          </w:rPr>
          <w:t xml:space="preserve"> are</w:t>
        </w:r>
      </w:ins>
      <w:r w:rsidRPr="00797653" w:rsidR="00973700">
        <w:rPr>
          <w:rFonts w:ascii="Times New Roman" w:hAnsi="Times New Roman" w:cs="Times New Roman"/>
          <w:bCs/>
          <w:sz w:val="22"/>
          <w:szCs w:val="22"/>
        </w:rPr>
        <w:t xml:space="preserve"> involved. One is </w:t>
      </w:r>
      <w:ins w:author="djpmf" w:date="2013-08-13T08:38:00Z" w:id="435">
        <w:r w:rsidR="00211966">
          <w:rPr>
            <w:rFonts w:ascii="Times New Roman" w:hAnsi="Times New Roman" w:cs="Times New Roman"/>
            <w:bCs/>
            <w:sz w:val="22"/>
            <w:szCs w:val="22"/>
          </w:rPr>
          <w:t xml:space="preserve">the </w:t>
        </w:r>
      </w:ins>
      <w:r w:rsidRPr="00797653" w:rsidR="00973700">
        <w:rPr>
          <w:rFonts w:ascii="Times New Roman" w:hAnsi="Times New Roman" w:cs="Times New Roman"/>
          <w:bCs/>
          <w:sz w:val="22"/>
          <w:szCs w:val="22"/>
        </w:rPr>
        <w:t xml:space="preserve">creation of lexical groups, another is </w:t>
      </w:r>
      <w:ins w:author="djpmf" w:date="2013-08-13T08:39:00Z" w:id="436">
        <w:r w:rsidR="00211966">
          <w:rPr>
            <w:rFonts w:ascii="Times New Roman" w:hAnsi="Times New Roman" w:cs="Times New Roman"/>
            <w:bCs/>
            <w:sz w:val="22"/>
            <w:szCs w:val="22"/>
          </w:rPr>
          <w:t xml:space="preserve">the </w:t>
        </w:r>
      </w:ins>
      <w:r w:rsidRPr="00797653" w:rsidR="00973700">
        <w:rPr>
          <w:rFonts w:ascii="Times New Roman" w:hAnsi="Times New Roman" w:cs="Times New Roman"/>
          <w:bCs/>
          <w:sz w:val="22"/>
          <w:szCs w:val="22"/>
        </w:rPr>
        <w:t xml:space="preserve">creation of nomenclatural groups. </w:t>
      </w:r>
      <w:ins w:author="djpmf" w:date="2013-08-13T08:40:00Z" w:id="437">
        <w:r w:rsidR="00211966">
          <w:rPr>
            <w:rFonts w:ascii="Times New Roman" w:hAnsi="Times New Roman" w:cs="Times New Roman"/>
            <w:bCs/>
            <w:sz w:val="22"/>
            <w:szCs w:val="22"/>
          </w:rPr>
          <w:t>I</w:t>
        </w:r>
      </w:ins>
      <w:r w:rsidRPr="00797653" w:rsidR="00973700">
        <w:rPr>
          <w:rFonts w:ascii="Times New Roman" w:hAnsi="Times New Roman" w:cs="Times New Roman"/>
          <w:bCs/>
          <w:sz w:val="22"/>
          <w:szCs w:val="22"/>
        </w:rPr>
        <w:t>nformation</w:t>
      </w:r>
      <w:ins w:author="djpmf" w:date="2013-08-13T08:40:00Z" w:id="438">
        <w:r w:rsidR="00211966">
          <w:rPr>
            <w:rFonts w:ascii="Times New Roman" w:hAnsi="Times New Roman" w:cs="Times New Roman"/>
            <w:bCs/>
            <w:sz w:val="22"/>
            <w:szCs w:val="22"/>
          </w:rPr>
          <w:t xml:space="preserve"> held by</w:t>
        </w:r>
      </w:ins>
      <w:r w:rsidRPr="00797653" w:rsidR="00973700">
        <w:rPr>
          <w:rFonts w:ascii="Times New Roman" w:hAnsi="Times New Roman" w:cs="Times New Roman"/>
          <w:bCs/>
          <w:sz w:val="22"/>
          <w:szCs w:val="22"/>
        </w:rPr>
        <w:t xml:space="preserve"> </w:t>
      </w:r>
      <w:ins w:author="djpmf" w:date="2013-08-13T08:40:00Z" w:id="439">
        <w:r w:rsidRPr="00DA6C30" w:rsidR="00211966">
          <w:rPr>
            <w:rFonts w:ascii="Times New Roman" w:hAnsi="Times New Roman" w:cs="Times New Roman"/>
            <w:bCs/>
            <w:sz w:val="22"/>
            <w:szCs w:val="22"/>
          </w:rPr>
          <w:t xml:space="preserve">GNUB </w:t>
        </w:r>
      </w:ins>
      <w:r w:rsidRPr="00797653" w:rsidR="00973700">
        <w:rPr>
          <w:rFonts w:ascii="Times New Roman" w:hAnsi="Times New Roman" w:cs="Times New Roman"/>
          <w:bCs/>
          <w:sz w:val="22"/>
          <w:szCs w:val="22"/>
        </w:rPr>
        <w:t>will be used for nomenclatural grouping. Lexical grouping h</w:t>
      </w:r>
      <w:r w:rsidRPr="00797653" w:rsidR="00315492">
        <w:rPr>
          <w:rFonts w:ascii="Times New Roman" w:hAnsi="Times New Roman" w:cs="Times New Roman"/>
          <w:bCs/>
          <w:sz w:val="22"/>
          <w:szCs w:val="22"/>
        </w:rPr>
        <w:t>as to be performed first by reconciling all canonical forms held in GNI against each other</w:t>
      </w:r>
      <w:r w:rsidRPr="00797653" w:rsidR="00973700">
        <w:rPr>
          <w:rFonts w:ascii="Times New Roman" w:hAnsi="Times New Roman" w:cs="Times New Roman"/>
          <w:bCs/>
          <w:sz w:val="22"/>
          <w:szCs w:val="22"/>
        </w:rPr>
        <w:t xml:space="preserve">. This </w:t>
      </w:r>
      <w:ins w:author="djpmf" w:date="2013-08-13T08:40:00Z" w:id="440">
        <w:r w:rsidR="00211966">
          <w:rPr>
            <w:rFonts w:ascii="Times New Roman" w:hAnsi="Times New Roman" w:cs="Times New Roman"/>
            <w:bCs/>
            <w:sz w:val="22"/>
            <w:szCs w:val="22"/>
          </w:rPr>
          <w:t>process</w:t>
        </w:r>
        <w:r w:rsidRPr="00797653" w:rsidR="00211966">
          <w:rPr>
            <w:rFonts w:ascii="Times New Roman" w:hAnsi="Times New Roman" w:cs="Times New Roman"/>
            <w:bCs/>
            <w:sz w:val="22"/>
            <w:szCs w:val="22"/>
          </w:rPr>
          <w:t xml:space="preserve"> </w:t>
        </w:r>
      </w:ins>
      <w:r w:rsidRPr="00797653" w:rsidR="00973700">
        <w:rPr>
          <w:rFonts w:ascii="Times New Roman" w:hAnsi="Times New Roman" w:cs="Times New Roman"/>
          <w:bCs/>
          <w:sz w:val="22"/>
          <w:szCs w:val="22"/>
        </w:rPr>
        <w:t xml:space="preserve">is already </w:t>
      </w:r>
      <w:r w:rsidRPr="00797653" w:rsidR="003C2889">
        <w:rPr>
          <w:rFonts w:ascii="Times New Roman" w:hAnsi="Times New Roman" w:cs="Times New Roman"/>
          <w:bCs/>
          <w:sz w:val="22"/>
          <w:szCs w:val="22"/>
        </w:rPr>
        <w:t>well developed</w:t>
      </w:r>
      <w:r w:rsidRPr="00797653" w:rsidR="00973700">
        <w:rPr>
          <w:rFonts w:ascii="Times New Roman" w:hAnsi="Times New Roman" w:cs="Times New Roman"/>
          <w:bCs/>
          <w:sz w:val="22"/>
          <w:szCs w:val="22"/>
        </w:rPr>
        <w:t xml:space="preserve"> and </w:t>
      </w:r>
      <w:r w:rsidRPr="00797653" w:rsidR="003C2889">
        <w:rPr>
          <w:rFonts w:ascii="Times New Roman" w:hAnsi="Times New Roman" w:cs="Times New Roman"/>
          <w:bCs/>
          <w:sz w:val="22"/>
          <w:szCs w:val="22"/>
        </w:rPr>
        <w:t>we have improved our algorithms to complete the task</w:t>
      </w:r>
      <w:r w:rsidRPr="00797653" w:rsidR="00973700">
        <w:rPr>
          <w:rFonts w:ascii="Times New Roman" w:hAnsi="Times New Roman" w:cs="Times New Roman"/>
          <w:bCs/>
          <w:sz w:val="22"/>
          <w:szCs w:val="22"/>
        </w:rPr>
        <w:t xml:space="preserve"> </w:t>
      </w:r>
      <w:ins w:author="djpmf" w:date="2013-08-13T08:40:00Z" w:id="441">
        <w:r w:rsidR="00211966">
          <w:rPr>
            <w:rFonts w:ascii="Times New Roman" w:hAnsi="Times New Roman" w:cs="Times New Roman"/>
            <w:bCs/>
            <w:sz w:val="22"/>
            <w:szCs w:val="22"/>
          </w:rPr>
          <w:t>for all name</w:t>
        </w:r>
      </w:ins>
      <w:ins w:author="djpmf" w:date="2013-08-13T08:41:00Z" w:id="442">
        <w:r w:rsidR="00211966">
          <w:rPr>
            <w:rFonts w:ascii="Times New Roman" w:hAnsi="Times New Roman" w:cs="Times New Roman"/>
            <w:bCs/>
            <w:sz w:val="22"/>
            <w:szCs w:val="22"/>
          </w:rPr>
          <w:t xml:space="preserve"> </w:t>
        </w:r>
      </w:ins>
      <w:ins w:author="djpmf" w:date="2013-08-13T08:40:00Z" w:id="443">
        <w:r w:rsidR="00211966">
          <w:rPr>
            <w:rFonts w:ascii="Times New Roman" w:hAnsi="Times New Roman" w:cs="Times New Roman"/>
            <w:bCs/>
            <w:sz w:val="22"/>
            <w:szCs w:val="22"/>
          </w:rPr>
          <w:t>s</w:t>
        </w:r>
      </w:ins>
      <w:ins w:author="djpmf" w:date="2013-08-13T08:41:00Z" w:id="444">
        <w:r w:rsidR="00211966">
          <w:rPr>
            <w:rFonts w:ascii="Times New Roman" w:hAnsi="Times New Roman" w:cs="Times New Roman"/>
            <w:bCs/>
            <w:sz w:val="22"/>
            <w:szCs w:val="22"/>
          </w:rPr>
          <w:t>trings</w:t>
        </w:r>
      </w:ins>
      <w:ins w:author="djpmf" w:date="2013-08-13T08:40:00Z" w:id="445">
        <w:r w:rsidR="00211966">
          <w:rPr>
            <w:rFonts w:ascii="Times New Roman" w:hAnsi="Times New Roman" w:cs="Times New Roman"/>
            <w:bCs/>
            <w:sz w:val="22"/>
            <w:szCs w:val="22"/>
          </w:rPr>
          <w:t xml:space="preserve"> known to GN </w:t>
        </w:r>
      </w:ins>
      <w:r w:rsidRPr="00797653" w:rsidR="00973700">
        <w:rPr>
          <w:rFonts w:ascii="Times New Roman" w:hAnsi="Times New Roman" w:cs="Times New Roman"/>
          <w:bCs/>
          <w:sz w:val="22"/>
          <w:szCs w:val="22"/>
        </w:rPr>
        <w:t>in a ma</w:t>
      </w:r>
      <w:r w:rsidRPr="00797653" w:rsidR="00110C63">
        <w:rPr>
          <w:rFonts w:ascii="Times New Roman" w:hAnsi="Times New Roman" w:cs="Times New Roman"/>
          <w:bCs/>
          <w:sz w:val="22"/>
          <w:szCs w:val="22"/>
        </w:rPr>
        <w:t>tter</w:t>
      </w:r>
      <w:r w:rsidRPr="00797653" w:rsidR="003C2889">
        <w:rPr>
          <w:rFonts w:ascii="Times New Roman" w:hAnsi="Times New Roman" w:cs="Times New Roman"/>
          <w:bCs/>
          <w:sz w:val="22"/>
          <w:szCs w:val="22"/>
        </w:rPr>
        <w:t xml:space="preserve"> of hours instead of days as with</w:t>
      </w:r>
      <w:r w:rsidRPr="00797653" w:rsidR="00973700">
        <w:rPr>
          <w:rFonts w:ascii="Times New Roman" w:hAnsi="Times New Roman" w:cs="Times New Roman"/>
          <w:bCs/>
          <w:sz w:val="22"/>
          <w:szCs w:val="22"/>
        </w:rPr>
        <w:t xml:space="preserve"> our first attempt</w:t>
      </w:r>
      <w:r w:rsidRPr="00797653" w:rsidR="003C2889">
        <w:rPr>
          <w:rFonts w:ascii="Times New Roman" w:hAnsi="Times New Roman" w:cs="Times New Roman"/>
          <w:bCs/>
          <w:sz w:val="22"/>
          <w:szCs w:val="22"/>
        </w:rPr>
        <w:t xml:space="preserve"> at the outset of the GNI project. </w:t>
      </w:r>
      <w:ins w:author="djpmf" w:date="2013-08-13T08:41:00Z" w:id="446">
        <w:r w:rsidR="00211966">
          <w:rPr>
            <w:rFonts w:ascii="Times New Roman" w:hAnsi="Times New Roman" w:cs="Times New Roman"/>
            <w:bCs/>
            <w:sz w:val="22"/>
            <w:szCs w:val="22"/>
          </w:rPr>
          <w:t>The i</w:t>
        </w:r>
        <w:r w:rsidRPr="00797653" w:rsidR="00211966">
          <w:rPr>
            <w:rFonts w:ascii="Times New Roman" w:hAnsi="Times New Roman" w:cs="Times New Roman"/>
            <w:bCs/>
            <w:sz w:val="22"/>
            <w:szCs w:val="22"/>
          </w:rPr>
          <w:t xml:space="preserve">nformation </w:t>
        </w:r>
      </w:ins>
      <w:r w:rsidRPr="00797653" w:rsidR="003C2889">
        <w:rPr>
          <w:rFonts w:ascii="Times New Roman" w:hAnsi="Times New Roman" w:cs="Times New Roman"/>
          <w:bCs/>
          <w:sz w:val="22"/>
          <w:szCs w:val="22"/>
        </w:rPr>
        <w:t>we receive</w:t>
      </w:r>
      <w:r w:rsidRPr="00797653" w:rsidR="00973700">
        <w:rPr>
          <w:rFonts w:ascii="Times New Roman" w:hAnsi="Times New Roman" w:cs="Times New Roman"/>
          <w:bCs/>
          <w:sz w:val="22"/>
          <w:szCs w:val="22"/>
        </w:rPr>
        <w:t xml:space="preserve"> is stored in </w:t>
      </w:r>
      <w:r w:rsidRPr="00797653" w:rsidR="00110C63">
        <w:rPr>
          <w:rFonts w:ascii="Times New Roman" w:hAnsi="Times New Roman" w:cs="Times New Roman"/>
          <w:bCs/>
          <w:sz w:val="22"/>
          <w:szCs w:val="22"/>
        </w:rPr>
        <w:t xml:space="preserve">a </w:t>
      </w:r>
      <w:r w:rsidRPr="00797653" w:rsidR="00973700">
        <w:rPr>
          <w:rFonts w:ascii="Times New Roman" w:hAnsi="Times New Roman" w:cs="Times New Roman"/>
          <w:bCs/>
          <w:sz w:val="22"/>
          <w:szCs w:val="22"/>
        </w:rPr>
        <w:t xml:space="preserve">database. </w:t>
      </w:r>
      <w:ins w:author="djpmf" w:date="2013-08-13T08:41:00Z" w:id="447">
        <w:r w:rsidR="00211966">
          <w:rPr>
            <w:rFonts w:ascii="Times New Roman" w:hAnsi="Times New Roman" w:cs="Times New Roman"/>
            <w:bCs/>
            <w:sz w:val="22"/>
            <w:szCs w:val="22"/>
          </w:rPr>
          <w:t>W</w:t>
        </w:r>
      </w:ins>
      <w:r w:rsidRPr="00797653" w:rsidR="00973700">
        <w:rPr>
          <w:rFonts w:ascii="Times New Roman" w:hAnsi="Times New Roman" w:cs="Times New Roman"/>
          <w:bCs/>
          <w:sz w:val="22"/>
          <w:szCs w:val="22"/>
        </w:rPr>
        <w:t xml:space="preserve">e </w:t>
      </w:r>
      <w:ins w:author="djpmf" w:date="2013-08-13T08:41:00Z" w:id="448">
        <w:r w:rsidR="00211966">
          <w:rPr>
            <w:rFonts w:ascii="Times New Roman" w:hAnsi="Times New Roman" w:cs="Times New Roman"/>
            <w:bCs/>
            <w:sz w:val="22"/>
            <w:szCs w:val="22"/>
          </w:rPr>
          <w:t xml:space="preserve">then </w:t>
        </w:r>
      </w:ins>
      <w:r w:rsidRPr="00797653" w:rsidR="00973700">
        <w:rPr>
          <w:rFonts w:ascii="Times New Roman" w:hAnsi="Times New Roman" w:cs="Times New Roman"/>
          <w:bCs/>
          <w:sz w:val="22"/>
          <w:szCs w:val="22"/>
        </w:rPr>
        <w:t>run full name</w:t>
      </w:r>
      <w:r w:rsidRPr="00797653" w:rsidR="00110C63">
        <w:rPr>
          <w:rFonts w:ascii="Times New Roman" w:hAnsi="Times New Roman" w:cs="Times New Roman"/>
          <w:bCs/>
          <w:sz w:val="22"/>
          <w:szCs w:val="22"/>
        </w:rPr>
        <w:t xml:space="preserve"> </w:t>
      </w:r>
      <w:r w:rsidRPr="00797653" w:rsidR="00973700">
        <w:rPr>
          <w:rFonts w:ascii="Times New Roman" w:hAnsi="Times New Roman" w:cs="Times New Roman"/>
          <w:bCs/>
          <w:sz w:val="22"/>
          <w:szCs w:val="22"/>
        </w:rPr>
        <w:t>strings wh</w:t>
      </w:r>
      <w:r w:rsidRPr="00797653" w:rsidR="003C2889">
        <w:rPr>
          <w:rFonts w:ascii="Times New Roman" w:hAnsi="Times New Roman" w:cs="Times New Roman"/>
          <w:bCs/>
          <w:sz w:val="22"/>
          <w:szCs w:val="22"/>
        </w:rPr>
        <w:t>ich have matching candidates to</w:t>
      </w:r>
      <w:r w:rsidRPr="00797653" w:rsidR="00973700">
        <w:rPr>
          <w:rFonts w:ascii="Times New Roman" w:hAnsi="Times New Roman" w:cs="Times New Roman"/>
          <w:bCs/>
          <w:sz w:val="22"/>
          <w:szCs w:val="22"/>
        </w:rPr>
        <w:t xml:space="preserve"> see if their authorship information ma</w:t>
      </w:r>
      <w:r w:rsidRPr="00797653" w:rsidR="003C2889">
        <w:rPr>
          <w:rFonts w:ascii="Times New Roman" w:hAnsi="Times New Roman" w:cs="Times New Roman"/>
          <w:bCs/>
          <w:sz w:val="22"/>
          <w:szCs w:val="22"/>
        </w:rPr>
        <w:t>tches. This step is also well developed</w:t>
      </w:r>
      <w:r w:rsidRPr="00797653" w:rsidR="00973700">
        <w:rPr>
          <w:rFonts w:ascii="Times New Roman" w:hAnsi="Times New Roman" w:cs="Times New Roman"/>
          <w:bCs/>
          <w:sz w:val="22"/>
          <w:szCs w:val="22"/>
        </w:rPr>
        <w:t xml:space="preserve">. </w:t>
      </w:r>
      <w:r w:rsidRPr="00797653" w:rsidR="003C2889">
        <w:rPr>
          <w:rFonts w:ascii="Times New Roman" w:hAnsi="Times New Roman" w:cs="Times New Roman"/>
          <w:bCs/>
          <w:sz w:val="22"/>
          <w:szCs w:val="22"/>
        </w:rPr>
        <w:t>The n</w:t>
      </w:r>
      <w:r w:rsidRPr="00797653" w:rsidR="00973700">
        <w:rPr>
          <w:rFonts w:ascii="Times New Roman" w:hAnsi="Times New Roman" w:cs="Times New Roman"/>
          <w:bCs/>
          <w:sz w:val="22"/>
          <w:szCs w:val="22"/>
        </w:rPr>
        <w:t xml:space="preserve">ext step </w:t>
      </w:r>
      <w:r w:rsidRPr="00797653" w:rsidR="003C2889">
        <w:rPr>
          <w:rFonts w:ascii="Times New Roman" w:hAnsi="Times New Roman" w:cs="Times New Roman"/>
          <w:bCs/>
          <w:sz w:val="22"/>
          <w:szCs w:val="22"/>
        </w:rPr>
        <w:t>assembles</w:t>
      </w:r>
      <w:r w:rsidRPr="00797653" w:rsidR="00973700">
        <w:rPr>
          <w:rFonts w:ascii="Times New Roman" w:hAnsi="Times New Roman" w:cs="Times New Roman"/>
          <w:bCs/>
          <w:sz w:val="22"/>
          <w:szCs w:val="22"/>
        </w:rPr>
        <w:t xml:space="preserve"> the lexical groups. There is a danger of </w:t>
      </w:r>
      <w:ins w:author="djpmf" w:date="2013-08-13T08:41:00Z" w:id="449">
        <w:r w:rsidR="00211966">
          <w:rPr>
            <w:rFonts w:ascii="Times New Roman" w:hAnsi="Times New Roman" w:cs="Times New Roman"/>
            <w:bCs/>
            <w:sz w:val="22"/>
            <w:szCs w:val="22"/>
          </w:rPr>
          <w:t xml:space="preserve">the inappropriate </w:t>
        </w:r>
        <w:r w:rsidRPr="00797653" w:rsidR="00211966">
          <w:rPr>
            <w:rFonts w:ascii="Times New Roman" w:hAnsi="Times New Roman" w:cs="Times New Roman"/>
            <w:bCs/>
            <w:sz w:val="22"/>
            <w:szCs w:val="22"/>
          </w:rPr>
          <w:t>merg</w:t>
        </w:r>
        <w:r w:rsidR="00211966">
          <w:rPr>
            <w:rFonts w:ascii="Times New Roman" w:hAnsi="Times New Roman" w:cs="Times New Roman"/>
            <w:bCs/>
            <w:sz w:val="22"/>
            <w:szCs w:val="22"/>
          </w:rPr>
          <w:t>er</w:t>
        </w:r>
        <w:r w:rsidRPr="00797653" w:rsidR="00211966">
          <w:rPr>
            <w:rFonts w:ascii="Times New Roman" w:hAnsi="Times New Roman" w:cs="Times New Roman"/>
            <w:bCs/>
            <w:sz w:val="22"/>
            <w:szCs w:val="22"/>
          </w:rPr>
          <w:t xml:space="preserve"> </w:t>
        </w:r>
      </w:ins>
      <w:r w:rsidRPr="00797653" w:rsidR="00DF01BB">
        <w:rPr>
          <w:rFonts w:ascii="Times New Roman" w:hAnsi="Times New Roman" w:cs="Times New Roman"/>
          <w:bCs/>
          <w:sz w:val="22"/>
          <w:szCs w:val="22"/>
        </w:rPr>
        <w:t xml:space="preserve">of </w:t>
      </w:r>
      <w:r w:rsidRPr="00797653" w:rsidR="00973700">
        <w:rPr>
          <w:rFonts w:ascii="Times New Roman" w:hAnsi="Times New Roman" w:cs="Times New Roman"/>
          <w:bCs/>
          <w:sz w:val="22"/>
          <w:szCs w:val="22"/>
        </w:rPr>
        <w:t>non-related lexical groups because they have a common member. To avoid such situations</w:t>
      </w:r>
      <w:ins w:author="djpmf" w:date="2013-08-13T08:41:00Z" w:id="450">
        <w:r w:rsidR="00211966">
          <w:rPr>
            <w:rFonts w:ascii="Times New Roman" w:hAnsi="Times New Roman" w:cs="Times New Roman"/>
            <w:bCs/>
            <w:sz w:val="22"/>
            <w:szCs w:val="22"/>
          </w:rPr>
          <w:t>,</w:t>
        </w:r>
      </w:ins>
      <w:r w:rsidRPr="00797653" w:rsidR="00973700">
        <w:rPr>
          <w:rFonts w:ascii="Times New Roman" w:hAnsi="Times New Roman" w:cs="Times New Roman"/>
          <w:bCs/>
          <w:sz w:val="22"/>
          <w:szCs w:val="22"/>
        </w:rPr>
        <w:t xml:space="preserve"> we will make sure that all members of a group match every other member and will create more than one group containing the same name string every time there is a mismatch.</w:t>
      </w:r>
    </w:p>
    <w:p w:rsidRPr="00797653" w:rsidR="00905ED6" w:rsidP="00FE562D" w:rsidRDefault="00905ED6" w14:paraId="60474154" w14:textId="77777777">
      <w:pPr>
        <w:rPr>
          <w:rFonts w:ascii="Times New Roman" w:hAnsi="Times New Roman" w:cs="Times New Roman"/>
          <w:bCs/>
          <w:sz w:val="22"/>
          <w:szCs w:val="22"/>
        </w:rPr>
      </w:pPr>
    </w:p>
    <w:p w:rsidRPr="00DA6C30" w:rsidR="00905ED6" w:rsidP="00FE562D" w:rsidRDefault="00905ED6" w14:paraId="28A229C1"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Vernacular names.</w:t>
      </w:r>
      <w:r w:rsidRPr="00DA6C30" w:rsidR="00FE562D">
        <w:rPr>
          <w:rFonts w:ascii="Times New Roman" w:hAnsi="Times New Roman" w:eastAsia="Times New Roman" w:cs="Times New Roman"/>
          <w:sz w:val="22"/>
          <w:szCs w:val="22"/>
        </w:rPr>
        <w:t xml:space="preserve"> We</w:t>
      </w:r>
      <w:r w:rsidRPr="00DA6C30" w:rsidR="00110C63">
        <w:rPr>
          <w:rFonts w:ascii="Times New Roman" w:hAnsi="Times New Roman" w:eastAsia="Times New Roman" w:cs="Times New Roman"/>
          <w:sz w:val="22"/>
          <w:szCs w:val="22"/>
        </w:rPr>
        <w:t xml:space="preserve"> collect vern</w:t>
      </w:r>
      <w:r w:rsidRPr="00DA6C30">
        <w:rPr>
          <w:rFonts w:ascii="Times New Roman" w:hAnsi="Times New Roman" w:eastAsia="Times New Roman" w:cs="Times New Roman"/>
          <w:sz w:val="22"/>
          <w:szCs w:val="22"/>
        </w:rPr>
        <w:t xml:space="preserve">acular names information when it is available </w:t>
      </w:r>
      <w:r w:rsidRPr="00DA6C30" w:rsidR="00DF01BB">
        <w:rPr>
          <w:rFonts w:ascii="Times New Roman" w:hAnsi="Times New Roman" w:eastAsia="Times New Roman" w:cs="Times New Roman"/>
          <w:sz w:val="22"/>
          <w:szCs w:val="22"/>
        </w:rPr>
        <w:t>through data sources. We will</w:t>
      </w:r>
      <w:r w:rsidRPr="00DA6C30">
        <w:rPr>
          <w:rFonts w:ascii="Times New Roman" w:hAnsi="Times New Roman" w:eastAsia="Times New Roman" w:cs="Times New Roman"/>
          <w:sz w:val="22"/>
          <w:szCs w:val="22"/>
        </w:rPr>
        <w:t xml:space="preserve"> develop public interface to this data. Also we plan to connect to OpenUp initiative</w:t>
      </w:r>
      <w:r w:rsidRPr="00DA6C30" w:rsidR="00D07AF1">
        <w:rPr>
          <w:rFonts w:ascii="Times New Roman" w:hAnsi="Times New Roman" w:eastAsia="Times New Roman" w:cs="Times New Roman"/>
          <w:sz w:val="22"/>
          <w:szCs w:val="22"/>
        </w:rPr>
        <w:t xml:space="preserve"> </w:t>
      </w:r>
      <w:r w:rsidRPr="00DA6C30" w:rsidR="00E416DA">
        <w:rPr>
          <w:rFonts w:ascii="Times New Roman" w:hAnsi="Times New Roman" w:eastAsia="Times New Roman" w:cs="Times New Roman"/>
          <w:sz w:val="22"/>
          <w:szCs w:val="22"/>
        </w:rPr>
        <w:t>[</w:t>
      </w:r>
      <w:r w:rsidRPr="00DA6C30" w:rsidR="00D07AF1">
        <w:rPr>
          <w:rFonts w:ascii="Times New Roman" w:hAnsi="Times New Roman" w:eastAsia="Times New Roman" w:cs="Times New Roman"/>
          <w:sz w:val="22"/>
          <w:szCs w:val="22"/>
        </w:rPr>
        <w:t>68</w:t>
      </w:r>
      <w:r w:rsidRPr="00DA6C30" w:rsidR="00E416DA">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xml:space="preserve"> to receive more exhaustive information about vernacular names.</w:t>
      </w:r>
    </w:p>
    <w:p w:rsidRPr="00DA6C30" w:rsidR="00905ED6" w:rsidP="00FE562D" w:rsidRDefault="00905ED6" w14:paraId="70289CB7" w14:textId="77777777">
      <w:pPr>
        <w:rPr>
          <w:rFonts w:ascii="Times New Roman" w:hAnsi="Times New Roman" w:eastAsia="Times New Roman" w:cs="Times New Roman"/>
          <w:sz w:val="22"/>
          <w:szCs w:val="22"/>
        </w:rPr>
      </w:pPr>
    </w:p>
    <w:p w:rsidRPr="00DA6C30" w:rsidR="00905ED6" w:rsidP="00FE562D" w:rsidRDefault="00905ED6" w14:paraId="6110FCE2"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Surrogate Names.</w:t>
      </w:r>
      <w:r w:rsidRPr="00DA6C30" w:rsidR="00FE562D">
        <w:rPr>
          <w:rFonts w:ascii="Times New Roman" w:hAnsi="Times New Roman" w:eastAsia="Times New Roman" w:cs="Times New Roman"/>
          <w:sz w:val="22"/>
          <w:szCs w:val="22"/>
        </w:rPr>
        <w:t xml:space="preserve"> We </w:t>
      </w:r>
      <w:r w:rsidRPr="00DA6C30">
        <w:rPr>
          <w:rFonts w:ascii="Times New Roman" w:hAnsi="Times New Roman" w:eastAsia="Times New Roman" w:cs="Times New Roman"/>
          <w:sz w:val="22"/>
          <w:szCs w:val="22"/>
        </w:rPr>
        <w:t xml:space="preserve">collect surrogate names from various sources. If we have information about their hierarchical position we are going to use this information to determine their relation to knows clades. Other treatments of surrogate names is out of the scope of this proposal. </w:t>
      </w:r>
      <w:r w:rsidRPr="00DA6C30" w:rsidR="00DF01BB">
        <w:rPr>
          <w:rFonts w:ascii="Times New Roman" w:hAnsi="Times New Roman" w:eastAsia="Times New Roman" w:cs="Times New Roman"/>
          <w:sz w:val="22"/>
          <w:szCs w:val="22"/>
        </w:rPr>
        <w:t>The Taxonomy Clearing House is the best candidate to deal with such items.</w:t>
      </w:r>
    </w:p>
    <w:p w:rsidRPr="00DA6C30" w:rsidR="00905ED6" w:rsidP="00FE562D" w:rsidRDefault="00905ED6" w14:paraId="63C25339" w14:textId="77777777">
      <w:pPr>
        <w:rPr>
          <w:rFonts w:ascii="Times New Roman" w:hAnsi="Times New Roman" w:cs="Times New Roman"/>
          <w:sz w:val="22"/>
          <w:szCs w:val="22"/>
        </w:rPr>
      </w:pPr>
    </w:p>
    <w:p w:rsidRPr="00DA6C30" w:rsidR="00DF01BB" w:rsidP="00FE562D" w:rsidRDefault="00FC65EE" w14:paraId="30FFABD7"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Semantic presenc</w:t>
      </w:r>
      <w:r w:rsidRPr="00DA6C30" w:rsidR="006C5AC7">
        <w:rPr>
          <w:rFonts w:ascii="Times New Roman" w:hAnsi="Times New Roman" w:eastAsia="Times New Roman" w:cs="Times New Roman"/>
          <w:b/>
          <w:sz w:val="22"/>
          <w:szCs w:val="22"/>
        </w:rPr>
        <w:t xml:space="preserve">e. </w:t>
      </w:r>
      <w:r w:rsidRPr="00DA6C30" w:rsidR="00FE562D">
        <w:rPr>
          <w:rFonts w:ascii="Times New Roman" w:hAnsi="Times New Roman" w:eastAsia="Times New Roman" w:cs="Times New Roman"/>
          <w:sz w:val="22"/>
          <w:szCs w:val="22"/>
        </w:rPr>
        <w:t>We</w:t>
      </w:r>
      <w:r w:rsidRPr="00DA6C30" w:rsidR="006C5AC7">
        <w:rPr>
          <w:rFonts w:ascii="Times New Roman" w:hAnsi="Times New Roman" w:eastAsia="Times New Roman" w:cs="Times New Roman"/>
          <w:sz w:val="22"/>
          <w:szCs w:val="22"/>
        </w:rPr>
        <w:t xml:space="preserve"> publish data from Global Names Index in RDF format already. We plan to work closely with Encyclopedia of Life to grow the presence of our data via LOD. Other semantic presence developments are out of the scope of this grant.</w:t>
      </w:r>
    </w:p>
    <w:p w:rsidRPr="00DA6C30" w:rsidR="003C2889" w:rsidP="00FE562D" w:rsidRDefault="003C2889" w14:paraId="5B7033CA" w14:textId="77777777">
      <w:pPr>
        <w:rPr>
          <w:rFonts w:ascii="Times New Roman" w:hAnsi="Times New Roman" w:cs="Times New Roman"/>
          <w:sz w:val="22"/>
          <w:szCs w:val="22"/>
        </w:rPr>
      </w:pPr>
    </w:p>
    <w:p w:rsidRPr="00217E61" w:rsidR="00973700" w:rsidP="00FE562D" w:rsidRDefault="006F4A17" w14:paraId="7A7FC0AB" w14:textId="77777777">
      <w:pPr>
        <w:rPr>
          <w:rFonts w:ascii="Times New Roman" w:hAnsi="Times New Roman" w:cs="Times New Roman"/>
          <w:b/>
          <w:sz w:val="22"/>
          <w:szCs w:val="22"/>
        </w:rPr>
      </w:pPr>
      <w:r w:rsidRPr="00DA6C30">
        <w:rPr>
          <w:rFonts w:ascii="Times New Roman" w:hAnsi="Times New Roman" w:cs="Times New Roman"/>
          <w:b/>
          <w:sz w:val="22"/>
          <w:szCs w:val="22"/>
        </w:rPr>
        <w:t>4.4</w:t>
      </w:r>
      <w:r w:rsidRPr="00DA6C30" w:rsidR="00973700">
        <w:rPr>
          <w:rFonts w:ascii="Times New Roman" w:hAnsi="Times New Roman" w:cs="Times New Roman"/>
          <w:sz w:val="22"/>
          <w:szCs w:val="22"/>
        </w:rPr>
        <w:t xml:space="preserve"> </w:t>
      </w:r>
      <w:r w:rsidRPr="00217E61" w:rsidR="00973700">
        <w:rPr>
          <w:rFonts w:ascii="Times New Roman" w:hAnsi="Times New Roman" w:cs="Times New Roman"/>
          <w:b/>
          <w:sz w:val="22"/>
          <w:szCs w:val="22"/>
        </w:rPr>
        <w:t>Name services as a g</w:t>
      </w:r>
      <w:r w:rsidRPr="00217E61" w:rsidR="00450ED5">
        <w:rPr>
          <w:rFonts w:ascii="Times New Roman" w:hAnsi="Times New Roman" w:cs="Times New Roman"/>
          <w:b/>
          <w:sz w:val="22"/>
          <w:szCs w:val="22"/>
        </w:rPr>
        <w:t>ateway to biodiversity data</w:t>
      </w:r>
    </w:p>
    <w:p w:rsidRPr="00797653" w:rsidR="006F4A17" w:rsidP="00FE562D" w:rsidRDefault="006F4A17" w14:paraId="120F5CBB" w14:textId="77777777">
      <w:pPr>
        <w:rPr>
          <w:rFonts w:ascii="Times New Roman" w:hAnsi="Times New Roman" w:cs="Times New Roman"/>
          <w:b/>
          <w:sz w:val="22"/>
          <w:szCs w:val="22"/>
        </w:rPr>
      </w:pPr>
      <w:r w:rsidRPr="00797653">
        <w:rPr>
          <w:rFonts w:ascii="Times New Roman" w:hAnsi="Times New Roman" w:cs="Times New Roman"/>
          <w:b/>
          <w:sz w:val="22"/>
          <w:szCs w:val="22"/>
        </w:rPr>
        <w:t>4.4.1 Current status:</w:t>
      </w:r>
    </w:p>
    <w:p w:rsidRPr="00AC06EE" w:rsidR="006F4A17" w:rsidP="00FE562D" w:rsidRDefault="006F4A17" w14:paraId="7265281B" w14:textId="77777777">
      <w:pPr>
        <w:rPr>
          <w:rFonts w:ascii="Times New Roman" w:hAnsi="Times New Roman" w:cs="Times New Roman"/>
          <w:sz w:val="22"/>
          <w:szCs w:val="22"/>
        </w:rPr>
      </w:pPr>
      <w:r w:rsidRPr="00797653">
        <w:rPr>
          <w:rFonts w:ascii="Times New Roman" w:hAnsi="Times New Roman" w:cs="Times New Roman"/>
          <w:sz w:val="22"/>
          <w:szCs w:val="22"/>
        </w:rPr>
        <w:t xml:space="preserve">So far we had been building separate </w:t>
      </w:r>
      <w:ins w:author="djpmf" w:date="2013-08-13T08:42:00Z" w:id="451">
        <w:r w:rsidR="00211966">
          <w:rPr>
            <w:rFonts w:ascii="Times New Roman" w:hAnsi="Times New Roman" w:cs="Times New Roman"/>
            <w:sz w:val="22"/>
            <w:szCs w:val="22"/>
          </w:rPr>
          <w:t xml:space="preserve">modular </w:t>
        </w:r>
      </w:ins>
      <w:r w:rsidRPr="00217E61">
        <w:rPr>
          <w:rFonts w:ascii="Times New Roman" w:hAnsi="Times New Roman" w:cs="Times New Roman"/>
          <w:sz w:val="22"/>
          <w:szCs w:val="22"/>
        </w:rPr>
        <w:t xml:space="preserve">components of GN, </w:t>
      </w:r>
      <w:ins w:author="djpmf" w:date="2013-08-13T08:42:00Z" w:id="452">
        <w:r w:rsidR="00211966">
          <w:rPr>
            <w:rFonts w:ascii="Times New Roman" w:hAnsi="Times New Roman" w:cs="Times New Roman"/>
            <w:sz w:val="22"/>
            <w:szCs w:val="22"/>
          </w:rPr>
          <w:t xml:space="preserve">and the </w:t>
        </w:r>
      </w:ins>
      <w:r w:rsidRPr="00217E61">
        <w:rPr>
          <w:rFonts w:ascii="Times New Roman" w:hAnsi="Times New Roman" w:cs="Times New Roman"/>
          <w:sz w:val="22"/>
          <w:szCs w:val="22"/>
        </w:rPr>
        <w:t>interaction</w:t>
      </w:r>
      <w:ins w:author="djpmf" w:date="2013-08-13T08:42:00Z" w:id="453">
        <w:r w:rsidR="00211966">
          <w:rPr>
            <w:rFonts w:ascii="Times New Roman" w:hAnsi="Times New Roman" w:cs="Times New Roman"/>
            <w:sz w:val="22"/>
            <w:szCs w:val="22"/>
          </w:rPr>
          <w:t xml:space="preserve">s among </w:t>
        </w:r>
      </w:ins>
      <w:r w:rsidRPr="00217E61">
        <w:rPr>
          <w:rFonts w:ascii="Times New Roman" w:hAnsi="Times New Roman" w:cs="Times New Roman"/>
          <w:sz w:val="22"/>
          <w:szCs w:val="22"/>
        </w:rPr>
        <w:t xml:space="preserve">them </w:t>
      </w:r>
      <w:ins w:author="djpmf" w:date="2013-08-13T08:42:00Z" w:id="454">
        <w:r w:rsidR="00211966">
          <w:rPr>
            <w:rFonts w:ascii="Times New Roman" w:hAnsi="Times New Roman" w:cs="Times New Roman"/>
            <w:sz w:val="22"/>
            <w:szCs w:val="22"/>
          </w:rPr>
          <w:t xml:space="preserve">is </w:t>
        </w:r>
      </w:ins>
      <w:r w:rsidRPr="00217E61">
        <w:rPr>
          <w:rFonts w:ascii="Times New Roman" w:hAnsi="Times New Roman" w:cs="Times New Roman"/>
          <w:sz w:val="22"/>
          <w:szCs w:val="22"/>
        </w:rPr>
        <w:t xml:space="preserve">still in infancy. </w:t>
      </w:r>
      <w:ins w:author="djpmf" w:date="2013-08-13T08:42:00Z" w:id="455">
        <w:r w:rsidR="00211966">
          <w:rPr>
            <w:rFonts w:ascii="Times New Roman" w:hAnsi="Times New Roman" w:cs="Times New Roman"/>
            <w:sz w:val="22"/>
            <w:szCs w:val="22"/>
          </w:rPr>
          <w:t xml:space="preserve">We believe that a modular approach </w:t>
        </w:r>
      </w:ins>
      <w:ins w:author="djpmf" w:date="2013-08-13T08:43:00Z" w:id="456">
        <w:r w:rsidR="00211966">
          <w:rPr>
            <w:rFonts w:ascii="Times New Roman" w:hAnsi="Times New Roman" w:cs="Times New Roman"/>
            <w:sz w:val="22"/>
            <w:szCs w:val="22"/>
          </w:rPr>
          <w:t>is</w:t>
        </w:r>
      </w:ins>
      <w:r w:rsidRPr="00217E61">
        <w:rPr>
          <w:rFonts w:ascii="Times New Roman" w:hAnsi="Times New Roman" w:cs="Times New Roman"/>
          <w:sz w:val="22"/>
          <w:szCs w:val="22"/>
        </w:rPr>
        <w:t xml:space="preserve"> beneficial</w:t>
      </w:r>
      <w:ins w:author="djpmf" w:date="2013-08-13T08:43:00Z" w:id="457">
        <w:r w:rsidR="00211966">
          <w:rPr>
            <w:rFonts w:ascii="Times New Roman" w:hAnsi="Times New Roman" w:cs="Times New Roman"/>
            <w:sz w:val="22"/>
            <w:szCs w:val="22"/>
          </w:rPr>
          <w:t xml:space="preserve"> as it enables</w:t>
        </w:r>
      </w:ins>
      <w:r w:rsidRPr="00217E61">
        <w:rPr>
          <w:rFonts w:ascii="Times New Roman" w:hAnsi="Times New Roman" w:cs="Times New Roman"/>
          <w:sz w:val="22"/>
          <w:szCs w:val="22"/>
        </w:rPr>
        <w:t xml:space="preserve"> users to mash them up in innovative and flexible ways. However some types of interactions are either necessary or extremely beneficial. For example ability to find names in texts and verify them in one step </w:t>
      </w:r>
      <w:ins w:author="djpmf" w:date="2013-08-13T08:43:00Z" w:id="458">
        <w:r w:rsidR="00211966">
          <w:rPr>
            <w:rFonts w:ascii="Times New Roman" w:hAnsi="Times New Roman" w:cs="Times New Roman"/>
            <w:sz w:val="22"/>
            <w:szCs w:val="22"/>
          </w:rPr>
          <w:t xml:space="preserve">will </w:t>
        </w:r>
      </w:ins>
      <w:r w:rsidRPr="00217E61">
        <w:rPr>
          <w:rFonts w:ascii="Times New Roman" w:hAnsi="Times New Roman" w:cs="Times New Roman"/>
          <w:sz w:val="22"/>
          <w:szCs w:val="22"/>
        </w:rPr>
        <w:t xml:space="preserve">streamline workflow </w:t>
      </w:r>
      <w:ins w:author="djpmf" w:date="2013-08-13T08:43:00Z" w:id="459">
        <w:r w:rsidR="00211966">
          <w:rPr>
            <w:rFonts w:ascii="Times New Roman" w:hAnsi="Times New Roman" w:cs="Times New Roman"/>
            <w:sz w:val="22"/>
            <w:szCs w:val="22"/>
          </w:rPr>
          <w:t xml:space="preserve">and increase satisfaction for </w:t>
        </w:r>
      </w:ins>
      <w:r w:rsidRPr="00217E61">
        <w:rPr>
          <w:rFonts w:ascii="Times New Roman" w:hAnsi="Times New Roman" w:cs="Times New Roman"/>
          <w:sz w:val="22"/>
          <w:szCs w:val="22"/>
        </w:rPr>
        <w:t xml:space="preserve">many users. </w:t>
      </w:r>
      <w:r w:rsidRPr="00217E61" w:rsidR="0069171E">
        <w:rPr>
          <w:rFonts w:ascii="Times New Roman" w:hAnsi="Times New Roman" w:cs="Times New Roman"/>
          <w:sz w:val="22"/>
          <w:szCs w:val="22"/>
        </w:rPr>
        <w:t>We believe that f</w:t>
      </w:r>
      <w:r w:rsidRPr="00217E61">
        <w:rPr>
          <w:rFonts w:ascii="Times New Roman" w:hAnsi="Times New Roman" w:cs="Times New Roman"/>
          <w:sz w:val="22"/>
          <w:szCs w:val="22"/>
        </w:rPr>
        <w:t xml:space="preserve">uture integration of name services from this grant with GNUB, synonymy information, </w:t>
      </w:r>
      <w:r w:rsidRPr="00797653">
        <w:rPr>
          <w:rFonts w:ascii="Times New Roman" w:hAnsi="Times New Roman" w:cs="Times New Roman"/>
          <w:sz w:val="22"/>
          <w:szCs w:val="22"/>
        </w:rPr>
        <w:t xml:space="preserve">CiteBank, and annotation layer </w:t>
      </w:r>
      <w:r w:rsidRPr="00797653" w:rsidR="0069171E">
        <w:rPr>
          <w:rFonts w:ascii="Times New Roman" w:hAnsi="Times New Roman" w:cs="Times New Roman"/>
          <w:sz w:val="22"/>
          <w:szCs w:val="22"/>
        </w:rPr>
        <w:t>will be powerful addition to existing functionality.</w:t>
      </w:r>
    </w:p>
    <w:p w:rsidRPr="00822B7F" w:rsidR="0069171E" w:rsidP="00FE562D" w:rsidRDefault="0069171E" w14:paraId="2DC07A29" w14:textId="77777777">
      <w:pPr>
        <w:rPr>
          <w:rFonts w:ascii="Times New Roman" w:hAnsi="Times New Roman" w:cs="Times New Roman"/>
          <w:sz w:val="22"/>
          <w:szCs w:val="22"/>
        </w:rPr>
      </w:pPr>
    </w:p>
    <w:p w:rsidRPr="00DA6C30" w:rsidR="00F67264" w:rsidP="00F67264" w:rsidRDefault="0069171E" w14:paraId="4C1B5587" w14:textId="77777777">
      <w:pPr>
        <w:rPr>
          <w:rFonts w:ascii="Times New Roman" w:hAnsi="Times New Roman" w:cs="Times New Roman"/>
          <w:b/>
          <w:sz w:val="22"/>
          <w:szCs w:val="22"/>
        </w:rPr>
      </w:pPr>
      <w:r w:rsidRPr="00414D00">
        <w:rPr>
          <w:rFonts w:ascii="Times New Roman" w:hAnsi="Times New Roman" w:cs="Times New Roman"/>
          <w:b/>
          <w:sz w:val="22"/>
          <w:szCs w:val="22"/>
        </w:rPr>
        <w:t>4.4.2 Challenges:</w:t>
      </w:r>
    </w:p>
    <w:p w:rsidRPr="00DA6C30" w:rsidR="00973700" w:rsidP="00F67264" w:rsidRDefault="00973700" w14:paraId="4FAD05B1" w14:textId="77777777">
      <w:pPr>
        <w:rPr>
          <w:rFonts w:ascii="Times New Roman" w:hAnsi="Times New Roman" w:cs="Times New Roman"/>
          <w:b/>
          <w:sz w:val="22"/>
          <w:szCs w:val="22"/>
        </w:rPr>
      </w:pPr>
      <w:r w:rsidRPr="00797653">
        <w:rPr>
          <w:rFonts w:ascii="Times New Roman" w:hAnsi="Times New Roman" w:cs="Times New Roman"/>
          <w:b/>
          <w:sz w:val="22"/>
          <w:szCs w:val="22"/>
        </w:rPr>
        <w:t xml:space="preserve">Scope: Name-finding ~100 million pages, Resolution: ~100 million name strings. </w:t>
      </w:r>
      <w:r w:rsidRPr="00797653" w:rsidR="00450ED5">
        <w:rPr>
          <w:rFonts w:ascii="Times New Roman" w:hAnsi="Times New Roman" w:cs="Times New Roman"/>
          <w:sz w:val="22"/>
          <w:szCs w:val="22"/>
        </w:rPr>
        <w:t>Biodiversity related information</w:t>
      </w:r>
      <w:r w:rsidRPr="00797653">
        <w:rPr>
          <w:rFonts w:ascii="Times New Roman" w:hAnsi="Times New Roman" w:cs="Times New Roman"/>
          <w:sz w:val="22"/>
          <w:szCs w:val="22"/>
        </w:rPr>
        <w:t xml:space="preserve"> connected to Linnaean nomenclature </w:t>
      </w:r>
      <w:ins w:author="djpmf" w:date="2013-08-13T08:43:00Z" w:id="460">
        <w:r w:rsidR="00211966">
          <w:rPr>
            <w:rFonts w:ascii="Times New Roman" w:hAnsi="Times New Roman" w:cs="Times New Roman"/>
            <w:sz w:val="22"/>
            <w:szCs w:val="22"/>
          </w:rPr>
          <w:t xml:space="preserve">has been </w:t>
        </w:r>
      </w:ins>
      <w:r w:rsidRPr="00797653">
        <w:rPr>
          <w:rFonts w:ascii="Times New Roman" w:hAnsi="Times New Roman" w:cs="Times New Roman"/>
          <w:sz w:val="22"/>
          <w:szCs w:val="22"/>
        </w:rPr>
        <w:t xml:space="preserve">accumulated </w:t>
      </w:r>
      <w:ins w:author="djpmf" w:date="2013-08-13T08:44:00Z" w:id="461">
        <w:r w:rsidR="00211966">
          <w:rPr>
            <w:rFonts w:ascii="Times New Roman" w:hAnsi="Times New Roman" w:cs="Times New Roman"/>
            <w:sz w:val="22"/>
            <w:szCs w:val="22"/>
          </w:rPr>
          <w:t xml:space="preserve">in </w:t>
        </w:r>
      </w:ins>
      <w:r w:rsidRPr="00797653">
        <w:rPr>
          <w:rFonts w:ascii="Times New Roman" w:hAnsi="Times New Roman" w:cs="Times New Roman"/>
          <w:sz w:val="22"/>
          <w:szCs w:val="22"/>
        </w:rPr>
        <w:t>~500 million pages of scientific literature</w:t>
      </w:r>
      <w:ins w:author="djpmf" w:date="2013-08-13T08:44:00Z" w:id="462">
        <w:r w:rsidR="00211966">
          <w:rPr>
            <w:rFonts w:ascii="Times New Roman" w:hAnsi="Times New Roman" w:cs="Times New Roman"/>
            <w:sz w:val="22"/>
            <w:szCs w:val="22"/>
          </w:rPr>
          <w:t xml:space="preserve"> over </w:t>
        </w:r>
      </w:ins>
      <w:r w:rsidRPr="00797653">
        <w:rPr>
          <w:rFonts w:ascii="Times New Roman" w:hAnsi="Times New Roman" w:cs="Times New Roman"/>
          <w:sz w:val="22"/>
          <w:szCs w:val="22"/>
        </w:rPr>
        <w:t xml:space="preserve">250 years, </w:t>
      </w:r>
      <w:ins w:author="djpmf" w:date="2013-08-13T08:44:00Z" w:id="463">
        <w:r w:rsidR="00211966">
          <w:rPr>
            <w:rFonts w:ascii="Times New Roman" w:hAnsi="Times New Roman" w:cs="Times New Roman"/>
            <w:sz w:val="22"/>
            <w:szCs w:val="22"/>
          </w:rPr>
          <w:t xml:space="preserve">is in </w:t>
        </w:r>
      </w:ins>
      <w:r w:rsidRPr="00797653">
        <w:rPr>
          <w:rFonts w:ascii="Times New Roman" w:hAnsi="Times New Roman" w:cs="Times New Roman"/>
          <w:sz w:val="22"/>
          <w:szCs w:val="22"/>
        </w:rPr>
        <w:t xml:space="preserve">thousands of data formats and repositories, and maps to billions of preserved specimens with labels, </w:t>
      </w:r>
      <w:ins w:author="djpmf" w:date="2013-08-13T08:44:00Z" w:id="464">
        <w:r w:rsidR="00211966">
          <w:rPr>
            <w:rFonts w:ascii="Times New Roman" w:hAnsi="Times New Roman" w:cs="Times New Roman"/>
            <w:sz w:val="22"/>
            <w:szCs w:val="22"/>
          </w:rPr>
          <w:t xml:space="preserve">to </w:t>
        </w:r>
      </w:ins>
      <w:r w:rsidRPr="00797653">
        <w:rPr>
          <w:rFonts w:ascii="Times New Roman" w:hAnsi="Times New Roman" w:cs="Times New Roman"/>
          <w:sz w:val="22"/>
          <w:szCs w:val="22"/>
        </w:rPr>
        <w:t xml:space="preserve">billions of triples in the Linked Open Data Cloud, </w:t>
      </w:r>
      <w:ins w:author="djpmf" w:date="2013-08-13T08:44:00Z" w:id="465">
        <w:r w:rsidR="00211966">
          <w:rPr>
            <w:rFonts w:ascii="Times New Roman" w:hAnsi="Times New Roman" w:cs="Times New Roman"/>
            <w:sz w:val="22"/>
            <w:szCs w:val="22"/>
          </w:rPr>
          <w:t xml:space="preserve">as </w:t>
        </w:r>
      </w:ins>
      <w:r w:rsidRPr="00797653">
        <w:rPr>
          <w:rFonts w:ascii="Times New Roman" w:hAnsi="Times New Roman" w:cs="Times New Roman"/>
          <w:sz w:val="22"/>
          <w:szCs w:val="22"/>
        </w:rPr>
        <w:t>200 million sequences in GenBank, and as 350 million records in GBIF</w:t>
      </w:r>
      <w:r w:rsidRPr="00797653" w:rsidR="00C07A51">
        <w:rPr>
          <w:rFonts w:ascii="Times New Roman" w:hAnsi="Times New Roman" w:cs="Times New Roman"/>
          <w:sz w:val="22"/>
          <w:szCs w:val="22"/>
        </w:rPr>
        <w:t xml:space="preserve"> </w:t>
      </w:r>
      <w:r w:rsidRPr="00797653" w:rsidR="00E416DA">
        <w:rPr>
          <w:rFonts w:ascii="Times New Roman" w:hAnsi="Times New Roman" w:cs="Times New Roman"/>
          <w:sz w:val="22"/>
          <w:szCs w:val="22"/>
        </w:rPr>
        <w:t>[</w:t>
      </w:r>
      <w:r w:rsidRPr="00797653" w:rsidR="00C07A51">
        <w:rPr>
          <w:rFonts w:ascii="Times New Roman" w:hAnsi="Times New Roman" w:cs="Times New Roman"/>
          <w:sz w:val="22"/>
          <w:szCs w:val="22"/>
        </w:rPr>
        <w:t>11, 69</w:t>
      </w:r>
      <w:r w:rsidRPr="00797653" w:rsidR="00E416DA">
        <w:rPr>
          <w:rFonts w:ascii="Times New Roman" w:hAnsi="Times New Roman" w:cs="Times New Roman"/>
          <w:sz w:val="22"/>
          <w:szCs w:val="22"/>
        </w:rPr>
        <w:t>]</w:t>
      </w:r>
      <w:r w:rsidRPr="00797653">
        <w:rPr>
          <w:rFonts w:ascii="Times New Roman" w:hAnsi="Times New Roman" w:cs="Times New Roman"/>
          <w:sz w:val="22"/>
          <w:szCs w:val="22"/>
        </w:rPr>
        <w:t xml:space="preserve">. These data are being increasingly aggregated and new </w:t>
      </w:r>
      <w:ins w:author="djpmf" w:date="2013-08-13T08:44:00Z" w:id="466">
        <w:r w:rsidR="00211966">
          <w:rPr>
            <w:rFonts w:ascii="Times New Roman" w:hAnsi="Times New Roman" w:cs="Times New Roman"/>
            <w:sz w:val="22"/>
            <w:szCs w:val="22"/>
          </w:rPr>
          <w:t xml:space="preserve">biodiversity </w:t>
        </w:r>
      </w:ins>
      <w:r w:rsidRPr="00797653">
        <w:rPr>
          <w:rFonts w:ascii="Times New Roman" w:hAnsi="Times New Roman" w:cs="Times New Roman"/>
          <w:sz w:val="22"/>
          <w:szCs w:val="22"/>
        </w:rPr>
        <w:t>data</w:t>
      </w:r>
      <w:ins w:author="djpmf" w:date="2013-08-13T08:44:00Z" w:id="467">
        <w:r w:rsidR="00211966">
          <w:rPr>
            <w:rFonts w:ascii="Times New Roman" w:hAnsi="Times New Roman" w:cs="Times New Roman"/>
            <w:sz w:val="22"/>
            <w:szCs w:val="22"/>
          </w:rPr>
          <w:t xml:space="preserve"> are being</w:t>
        </w:r>
      </w:ins>
      <w:r w:rsidRPr="00797653">
        <w:rPr>
          <w:rFonts w:ascii="Times New Roman" w:hAnsi="Times New Roman" w:cs="Times New Roman"/>
          <w:sz w:val="22"/>
          <w:szCs w:val="22"/>
        </w:rPr>
        <w:t xml:space="preserve"> compiled by agencies such as DataOne, Data </w:t>
      </w:r>
      <w:r w:rsidRPr="00797653">
        <w:rPr>
          <w:rFonts w:ascii="Times New Roman" w:hAnsi="Times New Roman" w:cs="Times New Roman"/>
          <w:sz w:val="22"/>
          <w:szCs w:val="22"/>
        </w:rPr>
        <w:lastRenderedPageBreak/>
        <w:t xml:space="preserve">Conservancy, DRYAD, etc. </w:t>
      </w:r>
      <w:ins w:author="djpmf" w:date="2013-08-13T08:45:00Z" w:id="468">
        <w:r w:rsidR="00211966">
          <w:rPr>
            <w:rFonts w:ascii="Times New Roman" w:hAnsi="Times New Roman" w:cs="Times New Roman"/>
            <w:sz w:val="22"/>
            <w:szCs w:val="22"/>
          </w:rPr>
          <w:t xml:space="preserve">The </w:t>
        </w:r>
      </w:ins>
      <w:r w:rsidRPr="00797653" w:rsidR="0069171E">
        <w:rPr>
          <w:rFonts w:ascii="Times New Roman" w:hAnsi="Times New Roman" w:cs="Times New Roman"/>
          <w:sz w:val="22"/>
          <w:szCs w:val="22"/>
        </w:rPr>
        <w:t xml:space="preserve">Global Names Architecture </w:t>
      </w:r>
      <w:ins w:author="djpmf" w:date="2013-08-13T08:45:00Z" w:id="469">
        <w:r w:rsidR="00211966">
          <w:rPr>
            <w:rFonts w:ascii="Times New Roman" w:hAnsi="Times New Roman" w:cs="Times New Roman"/>
            <w:sz w:val="22"/>
            <w:szCs w:val="22"/>
          </w:rPr>
          <w:t xml:space="preserve">has been designed </w:t>
        </w:r>
      </w:ins>
      <w:r w:rsidRPr="00797653" w:rsidR="0069171E">
        <w:rPr>
          <w:rFonts w:ascii="Times New Roman" w:hAnsi="Times New Roman" w:cs="Times New Roman"/>
          <w:sz w:val="22"/>
          <w:szCs w:val="22"/>
        </w:rPr>
        <w:t xml:space="preserve">as a system </w:t>
      </w:r>
      <w:ins w:author="djpmf" w:date="2013-08-13T08:45:00Z" w:id="470">
        <w:r w:rsidR="00211966">
          <w:rPr>
            <w:rFonts w:ascii="Times New Roman" w:hAnsi="Times New Roman" w:cs="Times New Roman"/>
            <w:sz w:val="22"/>
            <w:szCs w:val="22"/>
          </w:rPr>
          <w:t xml:space="preserve">that can </w:t>
        </w:r>
      </w:ins>
      <w:r w:rsidRPr="00797653" w:rsidR="0069171E">
        <w:rPr>
          <w:rFonts w:ascii="Times New Roman" w:hAnsi="Times New Roman" w:cs="Times New Roman"/>
          <w:sz w:val="22"/>
          <w:szCs w:val="22"/>
        </w:rPr>
        <w:t>process such a massive scope of data.</w:t>
      </w:r>
    </w:p>
    <w:p w:rsidRPr="00797653" w:rsidR="00973700" w:rsidP="00FE562D" w:rsidRDefault="00973700" w14:paraId="3BC0357C" w14:textId="77777777">
      <w:pPr>
        <w:spacing w:before="120"/>
        <w:rPr>
          <w:rFonts w:ascii="Times New Roman" w:hAnsi="Times New Roman" w:cs="Times New Roman"/>
          <w:bCs/>
          <w:sz w:val="22"/>
          <w:szCs w:val="22"/>
        </w:rPr>
      </w:pPr>
      <w:r w:rsidRPr="0560F6FE">
        <w:rPr>
          <w:rFonts w:ascii="Times New Roman" w:hAnsi="Times New Roman" w:eastAsia="Times New Roman" w:cs="Times New Roman"/>
          <w:b w:val="1"/>
          <w:bCs w:val="1"/>
          <w:sz w:val="22"/>
          <w:szCs w:val="22"/>
        </w:rPr>
        <w:t xml:space="preserve">Scale challenge: 100-300 requests per minute. </w:t>
      </w:r>
      <w:r w:rsidRPr="0560F6FE">
        <w:rPr>
          <w:rFonts w:ascii="Times New Roman" w:hAnsi="Times New Roman" w:eastAsia="Times New Roman" w:cs="Times New Roman"/>
          <w:sz w:val="22"/>
          <w:szCs w:val="22"/>
        </w:rPr>
        <w:t xml:space="preserve">At the moment we can only estimate the scale of possible usage. </w:t>
      </w:r>
      <w:r w:rsidRPr="0560F6FE" w:rsidR="00DF01BB">
        <w:rPr>
          <w:rFonts w:ascii="Times New Roman" w:hAnsi="Times New Roman" w:eastAsia="Times New Roman" w:cs="Times New Roman"/>
          <w:sz w:val="22"/>
          <w:szCs w:val="22"/>
        </w:rPr>
        <w:t xml:space="preserve">The demand from </w:t>
      </w:r>
      <w:r w:rsidRPr="0560F6FE">
        <w:rPr>
          <w:rFonts w:ascii="Times New Roman" w:hAnsi="Times New Roman" w:eastAsia="Times New Roman" w:cs="Times New Roman"/>
          <w:sz w:val="22"/>
          <w:szCs w:val="22"/>
        </w:rPr>
        <w:t>Biodiversi</w:t>
      </w:r>
      <w:r w:rsidRPr="0560F6FE" w:rsidR="00DF01BB">
        <w:rPr>
          <w:rFonts w:ascii="Times New Roman" w:hAnsi="Times New Roman" w:eastAsia="Times New Roman" w:cs="Times New Roman"/>
          <w:sz w:val="22"/>
          <w:szCs w:val="22"/>
        </w:rPr>
        <w:t xml:space="preserve">ty Heritage Library alone </w:t>
      </w:r>
      <w:r w:rsidRPr="0560F6FE">
        <w:rPr>
          <w:rFonts w:ascii="Times New Roman" w:hAnsi="Times New Roman" w:eastAsia="Times New Roman" w:cs="Times New Roman"/>
          <w:sz w:val="22"/>
          <w:szCs w:val="22"/>
        </w:rPr>
        <w:t>require</w:t>
      </w:r>
      <w:r w:rsidRPr="0560F6FE" w:rsidR="00DF01BB">
        <w:rPr>
          <w:rFonts w:ascii="Times New Roman" w:hAnsi="Times New Roman" w:eastAsia="Times New Roman" w:cs="Times New Roman"/>
          <w:sz w:val="22"/>
          <w:szCs w:val="22"/>
        </w:rPr>
        <w:t xml:space="preserve">s </w:t>
      </w:r>
      <w:ins w:author="djpmf" w:date="2013-08-13T08:45:00Z" w:id="471">
        <w:r w:rsidRPr="0560F6FE" w:rsidR="00211966">
          <w:rPr>
            <w:rFonts w:ascii="Times New Roman" w:hAnsi="Times New Roman" w:eastAsia="Times New Roman" w:cs="Times New Roman"/>
            <w:sz w:val="22"/>
            <w:szCs w:val="22"/>
          </w:rPr>
          <w:t xml:space="preserve">that </w:t>
        </w:r>
      </w:ins>
      <w:r w:rsidRPr="0560F6FE" w:rsidR="00DF01BB">
        <w:rPr>
          <w:rFonts w:ascii="Times New Roman" w:hAnsi="Times New Roman" w:eastAsia="Times New Roman" w:cs="Times New Roman"/>
          <w:sz w:val="22"/>
          <w:szCs w:val="22"/>
        </w:rPr>
        <w:t>GN</w:t>
      </w:r>
      <w:r w:rsidRPr="0560F6FE">
        <w:rPr>
          <w:rFonts w:ascii="Times New Roman" w:hAnsi="Times New Roman" w:eastAsia="Times New Roman" w:cs="Times New Roman"/>
          <w:sz w:val="22"/>
          <w:szCs w:val="22"/>
        </w:rPr>
        <w:t xml:space="preserve"> process</w:t>
      </w:r>
      <w:ins w:author="djpmf" w:date="2013-08-13T08:45:00Z" w:id="472">
        <w:r w:rsidRPr="0560F6FE" w:rsidR="00211966">
          <w:rPr>
            <w:rFonts w:ascii="Times New Roman" w:hAnsi="Times New Roman" w:eastAsia="Times New Roman" w:cs="Times New Roman"/>
            <w:sz w:val="22"/>
            <w:szCs w:val="22"/>
          </w:rPr>
          <w:t>es</w:t>
        </w:r>
      </w:ins>
      <w:r w:rsidRPr="0560F6FE">
        <w:rPr>
          <w:rFonts w:ascii="Times New Roman" w:hAnsi="Times New Roman" w:eastAsia="Times New Roman" w:cs="Times New Roman"/>
          <w:sz w:val="22"/>
          <w:szCs w:val="22"/>
        </w:rPr>
        <w:t xml:space="preserve"> about 50 000 pages weekly just to keep abreast with newly scanned pages. </w:t>
      </w:r>
      <w:ins w:author="djpmf" w:date="2013-08-13T08:46:00Z" w:id="473">
        <w:r w:rsidRPr="0560F6FE" w:rsidR="00211966">
          <w:rPr>
            <w:rFonts w:ascii="Times New Roman" w:hAnsi="Times New Roman" w:eastAsia="Times New Roman" w:cs="Times New Roman"/>
            <w:sz w:val="22"/>
            <w:szCs w:val="22"/>
          </w:rPr>
          <w:t xml:space="preserve">We intend not only </w:t>
        </w:r>
      </w:ins>
      <w:r w:rsidRPr="0560F6FE">
        <w:rPr>
          <w:rFonts w:ascii="Times New Roman" w:hAnsi="Times New Roman" w:eastAsia="Times New Roman" w:cs="Times New Roman"/>
          <w:sz w:val="22"/>
          <w:szCs w:val="22"/>
        </w:rPr>
        <w:t xml:space="preserve">to process this information in one day, which equals 34 calls per minute to </w:t>
      </w:r>
      <w:ins w:author="djpmf" w:date="2013-08-13T08:46:00Z" w:id="474">
        <w:r w:rsidRPr="0560F6FE" w:rsidR="00211966">
          <w:rPr>
            <w:rFonts w:ascii="Times New Roman" w:hAnsi="Times New Roman" w:eastAsia="Times New Roman" w:cs="Times New Roman"/>
            <w:sz w:val="22"/>
            <w:szCs w:val="22"/>
          </w:rPr>
          <w:t>the</w:t>
        </w:r>
        <w:r w:rsidRPr="0560F6FE" w:rsidR="00211966">
          <w:rPr>
            <w:rFonts w:ascii="Times New Roman" w:hAnsi="Times New Roman" w:eastAsia="Times New Roman" w:cs="Times New Roman"/>
            <w:sz w:val="22"/>
            <w:szCs w:val="22"/>
          </w:rPr>
          <w:t xml:space="preserve"> </w:t>
        </w:r>
      </w:ins>
      <w:r w:rsidRPr="0560F6FE">
        <w:rPr>
          <w:rFonts w:ascii="Times New Roman" w:hAnsi="Times New Roman" w:eastAsia="Times New Roman" w:cs="Times New Roman"/>
          <w:sz w:val="22"/>
          <w:szCs w:val="22"/>
        </w:rPr>
        <w:t>name-finding and name-resolution services</w:t>
      </w:r>
      <w:ins w:author="djpmf" w:date="2013-08-13T08:46:00Z" w:id="475">
        <w:r w:rsidRPr="0560F6FE" w:rsidR="00211966">
          <w:rPr>
            <w:rFonts w:ascii="Times New Roman" w:hAnsi="Times New Roman" w:eastAsia="Times New Roman" w:cs="Times New Roman"/>
            <w:sz w:val="22"/>
            <w:szCs w:val="22"/>
          </w:rPr>
          <w:t>, but to be able to accommodate a</w:t>
        </w:r>
      </w:ins>
      <w:r w:rsidRPr="0560F6FE">
        <w:rPr>
          <w:rFonts w:ascii="Times New Roman" w:hAnsi="Times New Roman" w:eastAsia="Times New Roman" w:cs="Times New Roman"/>
          <w:sz w:val="22"/>
          <w:szCs w:val="22"/>
        </w:rPr>
        <w:t xml:space="preserve"> 3-10 times bigger load at the end of the grant period</w:t>
      </w:r>
      <w:ins w:author="djpmf" w:date="2013-08-13T08:46:00Z" w:id="476">
        <w:r w:rsidRPr="0560F6FE" w:rsidR="00211966">
          <w:rPr>
            <w:rFonts w:ascii="Times New Roman" w:hAnsi="Times New Roman" w:eastAsia="Times New Roman" w:cs="Times New Roman"/>
            <w:sz w:val="22"/>
            <w:szCs w:val="22"/>
          </w:rPr>
          <w:t xml:space="preserve">. That is, we expect to respond to </w:t>
        </w:r>
      </w:ins>
      <w:r w:rsidRPr="0560F6FE">
        <w:rPr>
          <w:rFonts w:ascii="Times New Roman" w:hAnsi="Times New Roman" w:eastAsia="Times New Roman" w:cs="Times New Roman"/>
          <w:sz w:val="22"/>
          <w:szCs w:val="22"/>
        </w:rPr>
        <w:t xml:space="preserve">100-300 calls per minute. </w:t>
      </w:r>
      <w:r w:rsidRPr="0560F6FE" w:rsidR="00DF01BB">
        <w:rPr>
          <w:rFonts w:ascii="Times New Roman" w:hAnsi="Times New Roman" w:eastAsia="Times New Roman" w:cs="Times New Roman"/>
          <w:sz w:val="22"/>
          <w:szCs w:val="22"/>
        </w:rPr>
        <w:t>While this does not meet our most aggressive projections, this target will satisfy most users, and will allow</w:t>
      </w:r>
      <w:r w:rsidRPr="0560F6FE" w:rsidR="00F66D9E">
        <w:rPr>
          <w:rFonts w:ascii="Times New Roman" w:hAnsi="Times New Roman" w:eastAsia="Times New Roman" w:cs="Times New Roman"/>
          <w:sz w:val="22"/>
          <w:szCs w:val="22"/>
        </w:rPr>
        <w:t xml:space="preserve"> us to explore and try</w:t>
      </w:r>
      <w:r w:rsidRPr="0560F6FE" w:rsidR="00DF01BB">
        <w:rPr>
          <w:rFonts w:ascii="Times New Roman" w:hAnsi="Times New Roman" w:eastAsia="Times New Roman" w:cs="Times New Roman"/>
          <w:sz w:val="22"/>
          <w:szCs w:val="22"/>
        </w:rPr>
        <w:t xml:space="preserve"> </w:t>
      </w:r>
      <w:r w:rsidRPr="0560F6FE">
        <w:rPr>
          <w:rFonts w:ascii="Times New Roman" w:hAnsi="Times New Roman" w:eastAsia="Times New Roman" w:cs="Times New Roman"/>
          <w:sz w:val="22"/>
          <w:szCs w:val="22"/>
        </w:rPr>
        <w:t>scaling procedures to make sure that we are able to s</w:t>
      </w:r>
      <w:r w:rsidRPr="0560F6FE" w:rsidR="00DF01BB">
        <w:rPr>
          <w:rFonts w:ascii="Times New Roman" w:hAnsi="Times New Roman" w:eastAsia="Times New Roman" w:cs="Times New Roman"/>
          <w:sz w:val="22"/>
          <w:szCs w:val="22"/>
        </w:rPr>
        <w:t>cale according to the demand</w:t>
      </w:r>
      <w:r w:rsidRPr="0560F6FE">
        <w:rPr>
          <w:rFonts w:ascii="Times New Roman" w:hAnsi="Times New Roman" w:eastAsia="Times New Roman" w:cs="Times New Roman"/>
          <w:sz w:val="22"/>
          <w:szCs w:val="22"/>
        </w:rPr>
        <w:t>.</w:t>
      </w:r>
    </w:p>
    <w:p w:rsidRPr="00797653" w:rsidR="00973700" w:rsidP="00FE562D" w:rsidRDefault="0069171E" w14:paraId="57D0BC3F" w14:textId="77777777">
      <w:pPr>
        <w:spacing w:before="120"/>
        <w:rPr>
          <w:rFonts w:ascii="Times New Roman" w:hAnsi="Times New Roman" w:cs="Times New Roman"/>
          <w:bCs/>
          <w:sz w:val="22"/>
          <w:szCs w:val="22"/>
        </w:rPr>
      </w:pPr>
      <w:r w:rsidRPr="00797653">
        <w:rPr>
          <w:rFonts w:ascii="Times New Roman" w:hAnsi="Times New Roman" w:cs="Times New Roman"/>
          <w:b/>
          <w:bCs/>
          <w:sz w:val="22"/>
          <w:szCs w:val="22"/>
        </w:rPr>
        <w:t>Mirroring, s</w:t>
      </w:r>
      <w:r w:rsidRPr="00797653" w:rsidR="00973700">
        <w:rPr>
          <w:rFonts w:ascii="Times New Roman" w:hAnsi="Times New Roman" w:cs="Times New Roman"/>
          <w:b/>
          <w:bCs/>
          <w:sz w:val="22"/>
          <w:szCs w:val="22"/>
        </w:rPr>
        <w:t xml:space="preserve">tand-alone appliance. </w:t>
      </w:r>
      <w:r w:rsidRPr="00797653" w:rsidR="00973700">
        <w:rPr>
          <w:rFonts w:ascii="Times New Roman" w:hAnsi="Times New Roman" w:cs="Times New Roman"/>
          <w:bCs/>
          <w:sz w:val="22"/>
          <w:szCs w:val="22"/>
        </w:rPr>
        <w:t xml:space="preserve">There are two different use cases in replication of the GNDIRS services. One is to mirror data and code between participants of Global Names Architecture initiative. Another one is to allow large scale users, for example Biodiversity Heritage Library, iDigBio, Vibrant, Chinese Academy of Science to </w:t>
      </w:r>
      <w:ins w:author="djpmf" w:date="2013-08-13T08:47:00Z" w:id="477">
        <w:r w:rsidR="00211966">
          <w:rPr>
            <w:rFonts w:ascii="Times New Roman" w:hAnsi="Times New Roman" w:cs="Times New Roman"/>
            <w:bCs/>
            <w:sz w:val="22"/>
            <w:szCs w:val="22"/>
          </w:rPr>
          <w:t xml:space="preserve">establish local instances so they can access services </w:t>
        </w:r>
      </w:ins>
      <w:r w:rsidRPr="00797653" w:rsidR="00973700">
        <w:rPr>
          <w:rFonts w:ascii="Times New Roman" w:hAnsi="Times New Roman" w:cs="Times New Roman"/>
          <w:bCs/>
          <w:sz w:val="22"/>
          <w:szCs w:val="22"/>
        </w:rPr>
        <w:t>without</w:t>
      </w:r>
      <w:r w:rsidRPr="00797653" w:rsidR="004B6503">
        <w:rPr>
          <w:rFonts w:ascii="Times New Roman" w:hAnsi="Times New Roman" w:cs="Times New Roman"/>
          <w:bCs/>
          <w:sz w:val="22"/>
          <w:szCs w:val="22"/>
        </w:rPr>
        <w:t xml:space="preserve"> having to contend with the lag problems of accessing services via internet</w:t>
      </w:r>
      <w:r w:rsidRPr="00797653" w:rsidR="00973700">
        <w:rPr>
          <w:rFonts w:ascii="Times New Roman" w:hAnsi="Times New Roman" w:cs="Times New Roman"/>
          <w:bCs/>
          <w:sz w:val="22"/>
          <w:szCs w:val="22"/>
        </w:rPr>
        <w:t xml:space="preserve">. An elegant solution to both </w:t>
      </w:r>
      <w:r w:rsidRPr="00797653" w:rsidR="004B6503">
        <w:rPr>
          <w:rFonts w:ascii="Times New Roman" w:hAnsi="Times New Roman" w:cs="Times New Roman"/>
          <w:bCs/>
          <w:sz w:val="22"/>
          <w:szCs w:val="22"/>
        </w:rPr>
        <w:t>issues to create</w:t>
      </w:r>
      <w:r w:rsidRPr="00797653" w:rsidR="00973700">
        <w:rPr>
          <w:rFonts w:ascii="Times New Roman" w:hAnsi="Times New Roman" w:cs="Times New Roman"/>
          <w:bCs/>
          <w:sz w:val="22"/>
          <w:szCs w:val="22"/>
        </w:rPr>
        <w:t xml:space="preserve"> scripts which would allow to automatically produce full copy of the GNDIRS services on an empty, or pre-virtualized hardware. Such</w:t>
      </w:r>
      <w:ins w:author="djpmf" w:date="2013-08-13T08:47:00Z" w:id="478">
        <w:r w:rsidR="00211966">
          <w:rPr>
            <w:rFonts w:ascii="Times New Roman" w:hAnsi="Times New Roman" w:cs="Times New Roman"/>
            <w:bCs/>
            <w:sz w:val="22"/>
            <w:szCs w:val="22"/>
          </w:rPr>
          <w:t xml:space="preserve"> an</w:t>
        </w:r>
      </w:ins>
      <w:r w:rsidRPr="00797653" w:rsidR="00973700">
        <w:rPr>
          <w:rFonts w:ascii="Times New Roman" w:hAnsi="Times New Roman" w:cs="Times New Roman"/>
          <w:bCs/>
          <w:sz w:val="22"/>
          <w:szCs w:val="22"/>
        </w:rPr>
        <w:t xml:space="preserve"> </w:t>
      </w:r>
      <w:ins w:author="djpmf" w:date="2013-08-13T08:48:00Z" w:id="479">
        <w:r w:rsidR="003A5C66">
          <w:rPr>
            <w:rFonts w:ascii="Times New Roman" w:hAnsi="Times New Roman" w:cs="Times New Roman"/>
            <w:bCs/>
            <w:sz w:val="22"/>
            <w:szCs w:val="22"/>
          </w:rPr>
          <w:t>approach</w:t>
        </w:r>
        <w:r w:rsidRPr="00797653" w:rsidR="003A5C66">
          <w:rPr>
            <w:rFonts w:ascii="Times New Roman" w:hAnsi="Times New Roman" w:cs="Times New Roman"/>
            <w:bCs/>
            <w:sz w:val="22"/>
            <w:szCs w:val="22"/>
          </w:rPr>
          <w:t xml:space="preserve"> </w:t>
        </w:r>
      </w:ins>
      <w:r w:rsidRPr="00797653" w:rsidR="00973700">
        <w:rPr>
          <w:rFonts w:ascii="Times New Roman" w:hAnsi="Times New Roman" w:cs="Times New Roman"/>
          <w:bCs/>
          <w:sz w:val="22"/>
          <w:szCs w:val="22"/>
        </w:rPr>
        <w:t>would have to be self-sustainable with automatic upgrade</w:t>
      </w:r>
      <w:ins w:author="djpmf" w:date="2013-08-13T08:48:00Z" w:id="480">
        <w:r w:rsidR="003A5C66">
          <w:rPr>
            <w:rFonts w:ascii="Times New Roman" w:hAnsi="Times New Roman" w:cs="Times New Roman"/>
            <w:bCs/>
            <w:sz w:val="22"/>
            <w:szCs w:val="22"/>
          </w:rPr>
          <w:t>s</w:t>
        </w:r>
      </w:ins>
      <w:r w:rsidRPr="00797653" w:rsidR="00973700">
        <w:rPr>
          <w:rFonts w:ascii="Times New Roman" w:hAnsi="Times New Roman" w:cs="Times New Roman"/>
          <w:bCs/>
          <w:sz w:val="22"/>
          <w:szCs w:val="22"/>
        </w:rPr>
        <w:t xml:space="preserve"> of the code and data when </w:t>
      </w:r>
      <w:ins w:author="djpmf" w:date="2013-08-13T08:48:00Z" w:id="481">
        <w:r w:rsidR="003A5C66">
          <w:rPr>
            <w:rFonts w:ascii="Times New Roman" w:hAnsi="Times New Roman" w:cs="Times New Roman"/>
            <w:bCs/>
            <w:sz w:val="22"/>
            <w:szCs w:val="22"/>
          </w:rPr>
          <w:t>there are updates</w:t>
        </w:r>
      </w:ins>
      <w:r w:rsidRPr="00797653" w:rsidR="00973700">
        <w:rPr>
          <w:rFonts w:ascii="Times New Roman" w:hAnsi="Times New Roman" w:cs="Times New Roman"/>
          <w:bCs/>
          <w:sz w:val="22"/>
          <w:szCs w:val="22"/>
        </w:rPr>
        <w:t xml:space="preserve"> on the central server.</w:t>
      </w:r>
    </w:p>
    <w:p w:rsidRPr="00797653" w:rsidR="00973700" w:rsidP="00FE562D" w:rsidRDefault="0069171E" w14:paraId="7DD2B3CB" w14:textId="77777777">
      <w:pPr>
        <w:spacing w:before="120"/>
        <w:rPr>
          <w:rFonts w:ascii="Times New Roman" w:hAnsi="Times New Roman" w:cs="Times New Roman"/>
          <w:bCs/>
          <w:sz w:val="22"/>
          <w:szCs w:val="22"/>
        </w:rPr>
      </w:pPr>
      <w:r w:rsidRPr="00797653">
        <w:rPr>
          <w:rFonts w:ascii="Times New Roman" w:hAnsi="Times New Roman" w:cs="Times New Roman"/>
          <w:b/>
          <w:bCs/>
          <w:sz w:val="22"/>
          <w:szCs w:val="22"/>
        </w:rPr>
        <w:t>Reusability:</w:t>
      </w:r>
      <w:r w:rsidRPr="00797653" w:rsidR="00973700">
        <w:rPr>
          <w:rFonts w:ascii="Times New Roman" w:hAnsi="Times New Roman" w:cs="Times New Roman"/>
          <w:b/>
          <w:bCs/>
          <w:sz w:val="22"/>
          <w:szCs w:val="22"/>
        </w:rPr>
        <w:t xml:space="preserve"> code libraries, applications, services.</w:t>
      </w:r>
      <w:r w:rsidRPr="00797653" w:rsidR="00973700">
        <w:rPr>
          <w:rFonts w:ascii="Times New Roman" w:hAnsi="Times New Roman" w:cs="Times New Roman"/>
          <w:bCs/>
          <w:sz w:val="22"/>
          <w:szCs w:val="22"/>
        </w:rPr>
        <w:t xml:space="preserve"> No system can be perfectly suited for all potential use cases and players. </w:t>
      </w:r>
      <w:r w:rsidRPr="00797653" w:rsidR="00E069F1">
        <w:rPr>
          <w:rFonts w:ascii="Times New Roman" w:hAnsi="Times New Roman" w:cs="Times New Roman"/>
          <w:bCs/>
          <w:sz w:val="22"/>
          <w:szCs w:val="22"/>
        </w:rPr>
        <w:t>Our goal here is to break the software</w:t>
      </w:r>
      <w:r w:rsidRPr="00797653" w:rsidR="00973700">
        <w:rPr>
          <w:rFonts w:ascii="Times New Roman" w:hAnsi="Times New Roman" w:cs="Times New Roman"/>
          <w:bCs/>
          <w:sz w:val="22"/>
          <w:szCs w:val="22"/>
        </w:rPr>
        <w:t>, especially algorithmic part</w:t>
      </w:r>
      <w:r w:rsidRPr="00797653" w:rsidR="00E069F1">
        <w:rPr>
          <w:rFonts w:ascii="Times New Roman" w:hAnsi="Times New Roman" w:cs="Times New Roman"/>
          <w:bCs/>
          <w:sz w:val="22"/>
          <w:szCs w:val="22"/>
        </w:rPr>
        <w:t>s</w:t>
      </w:r>
      <w:r w:rsidRPr="00797653" w:rsidR="00973700">
        <w:rPr>
          <w:rFonts w:ascii="Times New Roman" w:hAnsi="Times New Roman" w:cs="Times New Roman"/>
          <w:bCs/>
          <w:sz w:val="22"/>
          <w:szCs w:val="22"/>
        </w:rPr>
        <w:t xml:space="preserve"> into stand-alone libraries, applications and services, and make them available for reuse by third parties.</w:t>
      </w:r>
    </w:p>
    <w:p w:rsidRPr="00797653" w:rsidR="00905ED6" w:rsidP="00FE562D" w:rsidRDefault="00905ED6" w14:paraId="17487D11" w14:textId="77777777">
      <w:pPr>
        <w:pStyle w:val="BodyTextFirst"/>
        <w:rPr>
          <w:szCs w:val="22"/>
        </w:rPr>
      </w:pPr>
      <w:r w:rsidRPr="00797653">
        <w:rPr>
          <w:b/>
          <w:szCs w:val="22"/>
        </w:rPr>
        <w:t xml:space="preserve">Sustainability challenge. </w:t>
      </w:r>
      <w:r w:rsidRPr="00797653">
        <w:rPr>
          <w:szCs w:val="22"/>
        </w:rPr>
        <w:t xml:space="preserve">Infrastructure based on periodic funding is inherently unstable. </w:t>
      </w:r>
      <w:bookmarkStart w:name="id.a0cc664ee774" w:id="482"/>
      <w:bookmarkStart w:name="id.3a6aa73af844" w:id="483"/>
      <w:bookmarkEnd w:id="482"/>
      <w:bookmarkEnd w:id="483"/>
      <w:r w:rsidRPr="00797653">
        <w:rPr>
          <w:szCs w:val="22"/>
        </w:rPr>
        <w:t>This grant is a short-term solution for sustainability of the project. Long term sustainability of this project needs to be addressed in the future.</w:t>
      </w:r>
    </w:p>
    <w:p w:rsidRPr="00DA6C30" w:rsidR="00905ED6" w:rsidP="00FE562D" w:rsidRDefault="00905ED6" w14:paraId="52F2B4A4" w14:textId="77777777">
      <w:pPr>
        <w:rPr>
          <w:rFonts w:ascii="Times New Roman" w:hAnsi="Times New Roman" w:cs="Times New Roman"/>
          <w:sz w:val="22"/>
          <w:szCs w:val="22"/>
        </w:rPr>
      </w:pPr>
    </w:p>
    <w:p w:rsidRPr="00DA6C30" w:rsidR="0069171E" w:rsidP="00FE562D" w:rsidRDefault="0069171E" w14:paraId="4408CBA6" w14:textId="77777777">
      <w:pPr>
        <w:rPr>
          <w:rFonts w:ascii="Times New Roman" w:hAnsi="Times New Roman" w:cs="Times New Roman"/>
          <w:b/>
          <w:sz w:val="22"/>
          <w:szCs w:val="22"/>
        </w:rPr>
      </w:pPr>
      <w:r w:rsidRPr="00DA6C30">
        <w:rPr>
          <w:rFonts w:ascii="Times New Roman" w:hAnsi="Times New Roman" w:cs="Times New Roman"/>
          <w:b/>
          <w:sz w:val="22"/>
          <w:szCs w:val="22"/>
        </w:rPr>
        <w:t>4.4.3 Implementation:</w:t>
      </w:r>
    </w:p>
    <w:p w:rsidRPr="00DA6C30" w:rsidR="00905ED6" w:rsidP="00FE562D" w:rsidRDefault="00905ED6" w14:paraId="20797181"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Scope.</w:t>
      </w:r>
      <w:r w:rsidRPr="00DA6C30" w:rsidR="00F843FC">
        <w:rPr>
          <w:rFonts w:ascii="Times New Roman" w:hAnsi="Times New Roman" w:eastAsia="Times New Roman" w:cs="Times New Roman"/>
          <w:sz w:val="22"/>
          <w:szCs w:val="22"/>
        </w:rPr>
        <w:t xml:space="preserve"> We striv</w:t>
      </w:r>
      <w:r w:rsidRPr="00DA6C30">
        <w:rPr>
          <w:rFonts w:ascii="Times New Roman" w:hAnsi="Times New Roman" w:eastAsia="Times New Roman" w:cs="Times New Roman"/>
          <w:sz w:val="22"/>
          <w:szCs w:val="22"/>
        </w:rPr>
        <w:t>e to be able to scan through all available literature</w:t>
      </w:r>
      <w:r w:rsidRPr="00DA6C30" w:rsidR="00F843FC">
        <w:rPr>
          <w:rFonts w:ascii="Times New Roman" w:hAnsi="Times New Roman" w:eastAsia="Times New Roman" w:cs="Times New Roman"/>
          <w:sz w:val="22"/>
          <w:szCs w:val="22"/>
        </w:rPr>
        <w:t xml:space="preserve"> and other data sources that are</w:t>
      </w:r>
      <w:r w:rsidRPr="00DA6C30">
        <w:rPr>
          <w:rFonts w:ascii="Times New Roman" w:hAnsi="Times New Roman" w:eastAsia="Times New Roman" w:cs="Times New Roman"/>
          <w:sz w:val="22"/>
          <w:szCs w:val="22"/>
        </w:rPr>
        <w:t xml:space="preserve"> available in a digital form. We also expect to be able to resolve all name strings found. We started t</w:t>
      </w:r>
      <w:r w:rsidRPr="00DA6C30" w:rsidR="008602BB">
        <w:rPr>
          <w:rFonts w:ascii="Times New Roman" w:hAnsi="Times New Roman" w:eastAsia="Times New Roman" w:cs="Times New Roman"/>
          <w:sz w:val="22"/>
          <w:szCs w:val="22"/>
        </w:rPr>
        <w:t xml:space="preserve">o adjust to the scope when we reindexed </w:t>
      </w:r>
      <w:r w:rsidRPr="00DA6C30">
        <w:rPr>
          <w:rFonts w:ascii="Times New Roman" w:hAnsi="Times New Roman" w:eastAsia="Times New Roman" w:cs="Times New Roman"/>
          <w:sz w:val="22"/>
          <w:szCs w:val="22"/>
        </w:rPr>
        <w:t>all the literature collected in Biodiversity Heritage Library. We ran 105515 titles, 39 million pages through our name finding and name resolution services. The process too</w:t>
      </w:r>
      <w:r w:rsidRPr="00DA6C30" w:rsidR="0069171E">
        <w:rPr>
          <w:rFonts w:ascii="Times New Roman" w:hAnsi="Times New Roman" w:eastAsia="Times New Roman" w:cs="Times New Roman"/>
          <w:sz w:val="22"/>
          <w:szCs w:val="22"/>
        </w:rPr>
        <w:t>k us 2 months, with name reconciliation</w:t>
      </w:r>
      <w:r w:rsidRPr="00DA6C30">
        <w:rPr>
          <w:rFonts w:ascii="Times New Roman" w:hAnsi="Times New Roman" w:eastAsia="Times New Roman" w:cs="Times New Roman"/>
          <w:sz w:val="22"/>
          <w:szCs w:val="22"/>
        </w:rPr>
        <w:t xml:space="preserve"> being a limiting factor. Out of 27 million name strings found only 10 million had</w:t>
      </w:r>
      <w:r w:rsidRPr="00DA6C30" w:rsidR="00BC3AA3">
        <w:rPr>
          <w:rFonts w:ascii="Times New Roman" w:hAnsi="Times New Roman" w:eastAsia="Times New Roman" w:cs="Times New Roman"/>
          <w:sz w:val="22"/>
          <w:szCs w:val="22"/>
        </w:rPr>
        <w:t xml:space="preserve"> been verified as scientific names</w:t>
      </w:r>
      <w:r w:rsidRPr="00DA6C30">
        <w:rPr>
          <w:rFonts w:ascii="Times New Roman" w:hAnsi="Times New Roman" w:eastAsia="Times New Roman" w:cs="Times New Roman"/>
          <w:sz w:val="22"/>
          <w:szCs w:val="22"/>
        </w:rPr>
        <w:t>. The reconciled name strings in turn had been normalized to 2.6 million canonical forms</w:t>
      </w:r>
      <w:r w:rsidRPr="00DA6C30" w:rsidR="0069171E">
        <w:rPr>
          <w:rFonts w:ascii="Times New Roman" w:hAnsi="Times New Roman" w:eastAsia="Times New Roman" w:cs="Times New Roman"/>
          <w:sz w:val="22"/>
          <w:szCs w:val="22"/>
        </w:rPr>
        <w:t>, giving on average about 4 lexical variants per name</w:t>
      </w:r>
      <w:r w:rsidRPr="00DA6C30">
        <w:rPr>
          <w:rFonts w:ascii="Times New Roman" w:hAnsi="Times New Roman" w:eastAsia="Times New Roman" w:cs="Times New Roman"/>
          <w:sz w:val="22"/>
          <w:szCs w:val="22"/>
        </w:rPr>
        <w:t xml:space="preserve">. </w:t>
      </w:r>
      <w:r w:rsidRPr="00DA6C30" w:rsidR="00BC3AA3">
        <w:rPr>
          <w:rFonts w:ascii="Times New Roman" w:hAnsi="Times New Roman" w:eastAsia="Times New Roman" w:cs="Times New Roman"/>
          <w:sz w:val="22"/>
          <w:szCs w:val="22"/>
        </w:rPr>
        <w:t xml:space="preserve">The majority </w:t>
      </w:r>
      <w:r w:rsidRPr="00DA6C30">
        <w:rPr>
          <w:rFonts w:ascii="Times New Roman" w:hAnsi="Times New Roman" w:eastAsia="Times New Roman" w:cs="Times New Roman"/>
          <w:sz w:val="22"/>
          <w:szCs w:val="22"/>
        </w:rPr>
        <w:t>of false positives came from texts written</w:t>
      </w:r>
      <w:r w:rsidRPr="00DA6C30" w:rsidR="00BC3AA3">
        <w:rPr>
          <w:rFonts w:ascii="Times New Roman" w:hAnsi="Times New Roman" w:eastAsia="Times New Roman" w:cs="Times New Roman"/>
          <w:sz w:val="22"/>
          <w:szCs w:val="22"/>
        </w:rPr>
        <w:t xml:space="preserve"> in </w:t>
      </w:r>
      <w:r w:rsidRPr="00DA6C30" w:rsidR="008602BB">
        <w:rPr>
          <w:rFonts w:ascii="Times New Roman" w:hAnsi="Times New Roman" w:eastAsia="Times New Roman" w:cs="Times New Roman"/>
          <w:sz w:val="22"/>
          <w:szCs w:val="22"/>
        </w:rPr>
        <w:t xml:space="preserve">Romance </w:t>
      </w:r>
      <w:r w:rsidRPr="00DA6C30" w:rsidR="00BC3AA3">
        <w:rPr>
          <w:rFonts w:ascii="Times New Roman" w:hAnsi="Times New Roman" w:eastAsia="Times New Roman" w:cs="Times New Roman"/>
          <w:sz w:val="22"/>
          <w:szCs w:val="22"/>
        </w:rPr>
        <w:t>languages</w:t>
      </w:r>
      <w:r w:rsidRPr="00DA6C30">
        <w:rPr>
          <w:rFonts w:ascii="Times New Roman" w:hAnsi="Times New Roman" w:eastAsia="Times New Roman" w:cs="Times New Roman"/>
          <w:sz w:val="22"/>
          <w:szCs w:val="22"/>
        </w:rPr>
        <w:t xml:space="preserve"> other than English (Italian, Spanish, German etc.).</w:t>
      </w:r>
      <w:r w:rsidRPr="00DA6C30" w:rsidR="008602BB">
        <w:rPr>
          <w:rFonts w:ascii="Times New Roman" w:hAnsi="Times New Roman" w:eastAsia="Times New Roman" w:cs="Times New Roman"/>
          <w:sz w:val="22"/>
          <w:szCs w:val="22"/>
        </w:rPr>
        <w:t xml:space="preserve"> The BHL reindexing</w:t>
      </w:r>
      <w:r w:rsidRPr="00DA6C30" w:rsidR="00BC3AA3">
        <w:rPr>
          <w:rFonts w:ascii="Times New Roman" w:hAnsi="Times New Roman" w:eastAsia="Times New Roman" w:cs="Times New Roman"/>
          <w:sz w:val="22"/>
          <w:szCs w:val="22"/>
        </w:rPr>
        <w:t xml:space="preserve"> showed that our prototype can</w:t>
      </w:r>
      <w:r w:rsidRPr="00DA6C30">
        <w:rPr>
          <w:rFonts w:ascii="Times New Roman" w:hAnsi="Times New Roman" w:eastAsia="Times New Roman" w:cs="Times New Roman"/>
          <w:sz w:val="22"/>
          <w:szCs w:val="22"/>
        </w:rPr>
        <w:t xml:space="preserve"> process approximately 20 million pages and 14 million name strings per month. </w:t>
      </w:r>
      <w:r w:rsidRPr="00DA6C30" w:rsidR="00BC3AA3">
        <w:rPr>
          <w:rFonts w:ascii="Times New Roman" w:hAnsi="Times New Roman" w:eastAsia="Times New Roman" w:cs="Times New Roman"/>
          <w:sz w:val="22"/>
          <w:szCs w:val="22"/>
        </w:rPr>
        <w:t>Further improvements are possible, including delegating some of the work to other instances of the Global Names software.   We will implement</w:t>
      </w:r>
      <w:r w:rsidRPr="00DA6C30">
        <w:rPr>
          <w:rFonts w:ascii="Times New Roman" w:hAnsi="Times New Roman" w:eastAsia="Times New Roman" w:cs="Times New Roman"/>
          <w:sz w:val="22"/>
          <w:szCs w:val="22"/>
        </w:rPr>
        <w:t xml:space="preserve"> </w:t>
      </w:r>
      <w:r w:rsidRPr="00DA6C30" w:rsidR="00BC3AA3">
        <w:rPr>
          <w:rFonts w:ascii="Times New Roman" w:hAnsi="Times New Roman" w:eastAsia="Times New Roman" w:cs="Times New Roman"/>
          <w:sz w:val="22"/>
          <w:szCs w:val="22"/>
        </w:rPr>
        <w:t>speed enhancements and upgrade our server base and will be able</w:t>
      </w:r>
      <w:r w:rsidRPr="00DA6C30">
        <w:rPr>
          <w:rFonts w:ascii="Times New Roman" w:hAnsi="Times New Roman" w:eastAsia="Times New Roman" w:cs="Times New Roman"/>
          <w:sz w:val="22"/>
          <w:szCs w:val="22"/>
        </w:rPr>
        <w:t xml:space="preserve"> to go through up to 200-400 million pages and 100-300 million names per month using our site only. We think it should be sufficient for the next </w:t>
      </w:r>
      <w:r w:rsidRPr="00DA6C30" w:rsidR="00BC3AA3">
        <w:rPr>
          <w:rFonts w:ascii="Times New Roman" w:hAnsi="Times New Roman" w:eastAsia="Times New Roman" w:cs="Times New Roman"/>
          <w:sz w:val="22"/>
          <w:szCs w:val="22"/>
        </w:rPr>
        <w:t>phase of resolution services to</w:t>
      </w:r>
      <w:r w:rsidRPr="00DA6C30">
        <w:rPr>
          <w:rFonts w:ascii="Times New Roman" w:hAnsi="Times New Roman" w:eastAsia="Times New Roman" w:cs="Times New Roman"/>
          <w:sz w:val="22"/>
          <w:szCs w:val="22"/>
        </w:rPr>
        <w:t xml:space="preserve"> meet global need.</w:t>
      </w:r>
    </w:p>
    <w:p w:rsidRPr="00DA6C30" w:rsidR="00905ED6" w:rsidP="00FE562D" w:rsidRDefault="00905ED6" w14:paraId="6E041F4D" w14:textId="77777777">
      <w:pPr>
        <w:rPr>
          <w:rFonts w:ascii="Times New Roman" w:hAnsi="Times New Roman" w:eastAsia="Times New Roman" w:cs="Times New Roman"/>
          <w:sz w:val="22"/>
          <w:szCs w:val="22"/>
        </w:rPr>
      </w:pPr>
    </w:p>
    <w:p w:rsidRPr="00DA6C30" w:rsidR="00905ED6" w:rsidP="00FE562D" w:rsidRDefault="00905ED6" w14:paraId="2F31CB14"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Scale.</w:t>
      </w:r>
      <w:r w:rsidRPr="00DA6C30">
        <w:rPr>
          <w:rFonts w:ascii="Times New Roman" w:hAnsi="Times New Roman" w:eastAsia="Times New Roman" w:cs="Times New Roman"/>
          <w:sz w:val="22"/>
          <w:szCs w:val="22"/>
        </w:rPr>
        <w:t xml:space="preserve"> We have 2 goals in scalability – to be able to have near linear performance increase by adding new hardware for main site and for mir</w:t>
      </w:r>
      <w:r w:rsidRPr="00DA6C30" w:rsidR="00BC3AA3">
        <w:rPr>
          <w:rFonts w:ascii="Times New Roman" w:hAnsi="Times New Roman" w:eastAsia="Times New Roman" w:cs="Times New Roman"/>
          <w:sz w:val="22"/>
          <w:szCs w:val="22"/>
        </w:rPr>
        <w:t xml:space="preserve">rors, and to be able to create </w:t>
      </w:r>
      <w:r w:rsidRPr="00DA6C30">
        <w:rPr>
          <w:rFonts w:ascii="Times New Roman" w:hAnsi="Times New Roman" w:eastAsia="Times New Roman" w:cs="Times New Roman"/>
          <w:sz w:val="22"/>
          <w:szCs w:val="22"/>
        </w:rPr>
        <w:t xml:space="preserve">stand-alone </w:t>
      </w:r>
      <w:r w:rsidRPr="00DA6C30" w:rsidR="00BC3AA3">
        <w:rPr>
          <w:rFonts w:ascii="Times New Roman" w:hAnsi="Times New Roman" w:eastAsia="Times New Roman" w:cs="Times New Roman"/>
          <w:sz w:val="22"/>
          <w:szCs w:val="22"/>
        </w:rPr>
        <w:t>name server appliances</w:t>
      </w:r>
      <w:r w:rsidRPr="00DA6C30">
        <w:rPr>
          <w:rFonts w:ascii="Times New Roman" w:hAnsi="Times New Roman" w:eastAsia="Times New Roman" w:cs="Times New Roman"/>
          <w:sz w:val="22"/>
          <w:szCs w:val="22"/>
        </w:rPr>
        <w:t xml:space="preserve"> with full functionality for users who want to avoid network lag and run services locally. We wi</w:t>
      </w:r>
      <w:r w:rsidRPr="00DA6C30" w:rsidR="008602BB">
        <w:rPr>
          <w:rFonts w:ascii="Times New Roman" w:hAnsi="Times New Roman" w:eastAsia="Times New Roman" w:cs="Times New Roman"/>
          <w:sz w:val="22"/>
          <w:szCs w:val="22"/>
        </w:rPr>
        <w:t>ll move the services to a cloud-</w:t>
      </w:r>
      <w:r w:rsidRPr="00DA6C30">
        <w:rPr>
          <w:rFonts w:ascii="Times New Roman" w:hAnsi="Times New Roman" w:eastAsia="Times New Roman" w:cs="Times New Roman"/>
          <w:sz w:val="22"/>
          <w:szCs w:val="22"/>
        </w:rPr>
        <w:t>computing environment using OpenStack OS</w:t>
      </w:r>
      <w:r w:rsidRPr="00DA6C30" w:rsidR="002E4810">
        <w:rPr>
          <w:rFonts w:ascii="Times New Roman" w:hAnsi="Times New Roman" w:eastAsia="Times New Roman" w:cs="Times New Roman"/>
          <w:sz w:val="22"/>
          <w:szCs w:val="22"/>
        </w:rPr>
        <w:t xml:space="preserve"> </w:t>
      </w:r>
      <w:r w:rsidRPr="00DA6C30" w:rsidR="00E416DA">
        <w:rPr>
          <w:rFonts w:ascii="Times New Roman" w:hAnsi="Times New Roman" w:eastAsia="Times New Roman" w:cs="Times New Roman"/>
          <w:sz w:val="22"/>
          <w:szCs w:val="22"/>
        </w:rPr>
        <w:t>[</w:t>
      </w:r>
      <w:r w:rsidRPr="00DA6C30" w:rsidR="00456205">
        <w:rPr>
          <w:rFonts w:ascii="Times New Roman" w:hAnsi="Times New Roman" w:eastAsia="Times New Roman" w:cs="Times New Roman"/>
          <w:sz w:val="22"/>
          <w:szCs w:val="22"/>
        </w:rPr>
        <w:t>70</w:t>
      </w:r>
      <w:r w:rsidRPr="00DA6C30" w:rsidR="00E416DA">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The hardware that we purchase is going to be integrated into the cloud and virtual machines for running name serv</w:t>
      </w:r>
      <w:r w:rsidRPr="00DA6C30" w:rsidR="002E4810">
        <w:rPr>
          <w:rFonts w:ascii="Times New Roman" w:hAnsi="Times New Roman" w:eastAsia="Times New Roman" w:cs="Times New Roman"/>
          <w:sz w:val="22"/>
          <w:szCs w:val="22"/>
        </w:rPr>
        <w:t xml:space="preserve">ices </w:t>
      </w:r>
      <w:r w:rsidRPr="00DA6C30" w:rsidR="008602BB">
        <w:rPr>
          <w:rFonts w:ascii="Times New Roman" w:hAnsi="Times New Roman" w:eastAsia="Times New Roman" w:cs="Times New Roman"/>
          <w:sz w:val="22"/>
          <w:szCs w:val="22"/>
        </w:rPr>
        <w:t xml:space="preserve">and </w:t>
      </w:r>
      <w:r w:rsidRPr="00DA6C30" w:rsidR="002E4810">
        <w:rPr>
          <w:rFonts w:ascii="Times New Roman" w:hAnsi="Times New Roman" w:eastAsia="Times New Roman" w:cs="Times New Roman"/>
          <w:sz w:val="22"/>
          <w:szCs w:val="22"/>
        </w:rPr>
        <w:t>will be provisioned using C</w:t>
      </w:r>
      <w:r w:rsidRPr="00DA6C30">
        <w:rPr>
          <w:rFonts w:ascii="Times New Roman" w:hAnsi="Times New Roman" w:eastAsia="Times New Roman" w:cs="Times New Roman"/>
          <w:sz w:val="22"/>
          <w:szCs w:val="22"/>
        </w:rPr>
        <w:t xml:space="preserve">hef </w:t>
      </w:r>
      <w:r w:rsidRPr="00DA6C30" w:rsidR="00E416DA">
        <w:rPr>
          <w:rFonts w:ascii="Times New Roman" w:hAnsi="Times New Roman" w:eastAsia="Times New Roman" w:cs="Times New Roman"/>
          <w:sz w:val="22"/>
          <w:szCs w:val="22"/>
        </w:rPr>
        <w:t>[</w:t>
      </w:r>
      <w:r w:rsidRPr="00DA6C30" w:rsidR="00456205">
        <w:rPr>
          <w:rFonts w:ascii="Times New Roman" w:hAnsi="Times New Roman" w:eastAsia="Times New Roman" w:cs="Times New Roman"/>
          <w:sz w:val="22"/>
          <w:szCs w:val="22"/>
        </w:rPr>
        <w:t>71</w:t>
      </w:r>
      <w:r w:rsidRPr="00DA6C30" w:rsidR="00E416DA">
        <w:rPr>
          <w:rFonts w:ascii="Times New Roman" w:hAnsi="Times New Roman" w:eastAsia="Times New Roman" w:cs="Times New Roman"/>
          <w:sz w:val="22"/>
          <w:szCs w:val="22"/>
        </w:rPr>
        <w:t>]</w:t>
      </w:r>
      <w:r w:rsidRPr="00DA6C30" w:rsidR="002E4810">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 scripting platform for automated deployment and configuration of virtual services. We will have several instances of name discovery and name resolution servers r</w:t>
      </w:r>
      <w:r w:rsidRPr="00DA6C30" w:rsidR="002E4810">
        <w:rPr>
          <w:rFonts w:ascii="Times New Roman" w:hAnsi="Times New Roman" w:eastAsia="Times New Roman" w:cs="Times New Roman"/>
          <w:sz w:val="22"/>
          <w:szCs w:val="22"/>
        </w:rPr>
        <w:t xml:space="preserve">unning behind a load balancer. </w:t>
      </w:r>
      <w:r w:rsidRPr="00DA6C30">
        <w:rPr>
          <w:rFonts w:ascii="Times New Roman" w:hAnsi="Times New Roman" w:eastAsia="Times New Roman" w:cs="Times New Roman"/>
          <w:sz w:val="22"/>
          <w:szCs w:val="22"/>
        </w:rPr>
        <w:t>Name resolution will depend on</w:t>
      </w:r>
      <w:r w:rsidRPr="00DA6C30" w:rsidR="00D31BEF">
        <w:rPr>
          <w:rFonts w:ascii="Times New Roman" w:hAnsi="Times New Roman" w:eastAsia="Times New Roman" w:cs="Times New Roman"/>
          <w:sz w:val="22"/>
          <w:szCs w:val="22"/>
        </w:rPr>
        <w:t xml:space="preserve"> the</w:t>
      </w:r>
      <w:r w:rsidRPr="00DA6C30">
        <w:rPr>
          <w:rFonts w:ascii="Times New Roman" w:hAnsi="Times New Roman" w:eastAsia="Times New Roman" w:cs="Times New Roman"/>
          <w:sz w:val="22"/>
          <w:szCs w:val="22"/>
        </w:rPr>
        <w:t xml:space="preserve"> Global Name Index database. This database will have </w:t>
      </w:r>
      <w:r w:rsidRPr="00DA6C30">
        <w:rPr>
          <w:rFonts w:ascii="Times New Roman" w:hAnsi="Times New Roman" w:eastAsia="Times New Roman" w:cs="Times New Roman"/>
          <w:sz w:val="22"/>
          <w:szCs w:val="22"/>
        </w:rPr>
        <w:lastRenderedPageBreak/>
        <w:t xml:space="preserve">one master database and several slave databases. </w:t>
      </w:r>
      <w:r w:rsidRPr="00DA6C30" w:rsidR="00D31BEF">
        <w:rPr>
          <w:rFonts w:ascii="Times New Roman" w:hAnsi="Times New Roman" w:eastAsia="Times New Roman" w:cs="Times New Roman"/>
          <w:sz w:val="22"/>
          <w:szCs w:val="22"/>
        </w:rPr>
        <w:t>A m</w:t>
      </w:r>
      <w:r w:rsidRPr="00DA6C30">
        <w:rPr>
          <w:rFonts w:ascii="Times New Roman" w:hAnsi="Times New Roman" w:eastAsia="Times New Roman" w:cs="Times New Roman"/>
          <w:sz w:val="22"/>
          <w:szCs w:val="22"/>
        </w:rPr>
        <w:t xml:space="preserve">aster database will be responsible for all the harvesting. Further parallelization will be achieved by using several workers </w:t>
      </w:r>
      <w:r w:rsidRPr="00DA6C30" w:rsidR="002E4810">
        <w:rPr>
          <w:rFonts w:ascii="Times New Roman" w:hAnsi="Times New Roman" w:eastAsia="Times New Roman" w:cs="Times New Roman"/>
          <w:sz w:val="22"/>
          <w:szCs w:val="22"/>
        </w:rPr>
        <w:t>connected to a job queue for</w:t>
      </w:r>
      <w:r w:rsidRPr="00DA6C30">
        <w:rPr>
          <w:rFonts w:ascii="Times New Roman" w:hAnsi="Times New Roman" w:eastAsia="Times New Roman" w:cs="Times New Roman"/>
          <w:sz w:val="22"/>
          <w:szCs w:val="22"/>
        </w:rPr>
        <w:t xml:space="preserve"> easily parallelized tasks, like name finding, and name resolution. We will also explore </w:t>
      </w:r>
      <w:r w:rsidRPr="00DA6C30" w:rsidR="00D31BEF">
        <w:rPr>
          <w:rFonts w:ascii="Times New Roman" w:hAnsi="Times New Roman" w:eastAsia="Times New Roman" w:cs="Times New Roman"/>
          <w:sz w:val="22"/>
          <w:szCs w:val="22"/>
        </w:rPr>
        <w:t>increasing parallelization of the</w:t>
      </w:r>
      <w:r w:rsidRPr="00DA6C30" w:rsidR="00C57EEF">
        <w:rPr>
          <w:rFonts w:ascii="Times New Roman" w:hAnsi="Times New Roman" w:eastAsia="Times New Roman" w:cs="Times New Roman"/>
          <w:sz w:val="22"/>
          <w:szCs w:val="22"/>
        </w:rPr>
        <w:t xml:space="preserve"> </w:t>
      </w:r>
      <w:r w:rsidRPr="00DA6C30" w:rsidR="00D31BEF">
        <w:rPr>
          <w:rFonts w:ascii="Times New Roman" w:hAnsi="Times New Roman" w:eastAsia="Times New Roman" w:cs="Times New Roman"/>
          <w:sz w:val="22"/>
          <w:szCs w:val="22"/>
        </w:rPr>
        <w:t>processing. We will have an insta-p</w:t>
      </w:r>
      <w:r w:rsidRPr="00DA6C30">
        <w:rPr>
          <w:rFonts w:ascii="Times New Roman" w:hAnsi="Times New Roman" w:eastAsia="Times New Roman" w:cs="Times New Roman"/>
          <w:sz w:val="22"/>
          <w:szCs w:val="22"/>
        </w:rPr>
        <w:t xml:space="preserve">arse server for local and public use to speedup </w:t>
      </w:r>
      <w:r w:rsidRPr="00DA6C30" w:rsidR="00D31BEF">
        <w:rPr>
          <w:rFonts w:ascii="Times New Roman" w:hAnsi="Times New Roman" w:eastAsia="Times New Roman" w:cs="Times New Roman"/>
          <w:sz w:val="22"/>
          <w:szCs w:val="22"/>
        </w:rPr>
        <w:t xml:space="preserve">the </w:t>
      </w:r>
      <w:r w:rsidRPr="00DA6C30">
        <w:rPr>
          <w:rFonts w:ascii="Times New Roman" w:hAnsi="Times New Roman" w:eastAsia="Times New Roman" w:cs="Times New Roman"/>
          <w:sz w:val="22"/>
          <w:szCs w:val="22"/>
        </w:rPr>
        <w:t xml:space="preserve">name string parsing process. We will </w:t>
      </w:r>
      <w:r w:rsidRPr="00DA6C30" w:rsidR="00D31BEF">
        <w:rPr>
          <w:rFonts w:ascii="Times New Roman" w:hAnsi="Times New Roman" w:eastAsia="Times New Roman" w:cs="Times New Roman"/>
          <w:sz w:val="22"/>
          <w:szCs w:val="22"/>
        </w:rPr>
        <w:t>automate the process of creating the GN appliance servers</w:t>
      </w:r>
      <w:r w:rsidRPr="00DA6C30">
        <w:rPr>
          <w:rFonts w:ascii="Times New Roman" w:hAnsi="Times New Roman" w:eastAsia="Times New Roman" w:cs="Times New Roman"/>
          <w:sz w:val="22"/>
          <w:szCs w:val="22"/>
        </w:rPr>
        <w:t>. Users of such appliances will have a choice to register them at our update service. If they will do so – their database will be automatically synchronized, their code base will also be updated with every formal release of the code</w:t>
      </w:r>
      <w:r w:rsidRPr="00DA6C30" w:rsidR="00256B82">
        <w:rPr>
          <w:rFonts w:ascii="Times New Roman" w:hAnsi="Times New Roman" w:eastAsia="Times New Roman" w:cs="Times New Roman"/>
          <w:sz w:val="22"/>
          <w:szCs w:val="22"/>
        </w:rPr>
        <w:t xml:space="preserve"> via </w:t>
      </w:r>
      <w:r w:rsidRPr="00DA6C30" w:rsidR="00B51A3B">
        <w:rPr>
          <w:rFonts w:ascii="Times New Roman" w:hAnsi="Times New Roman" w:eastAsia="Times New Roman" w:cs="Times New Roman"/>
          <w:sz w:val="22"/>
          <w:szCs w:val="22"/>
        </w:rPr>
        <w:t>automated</w:t>
      </w:r>
      <w:r w:rsidRPr="00DA6C30" w:rsidR="00256B82">
        <w:rPr>
          <w:rFonts w:ascii="Times New Roman" w:hAnsi="Times New Roman" w:eastAsia="Times New Roman" w:cs="Times New Roman"/>
          <w:sz w:val="22"/>
          <w:szCs w:val="22"/>
        </w:rPr>
        <w:t xml:space="preserve"> scr</w:t>
      </w:r>
      <w:r w:rsidRPr="00DA6C30">
        <w:rPr>
          <w:rFonts w:ascii="Times New Roman" w:hAnsi="Times New Roman" w:eastAsia="Times New Roman" w:cs="Times New Roman"/>
          <w:sz w:val="22"/>
          <w:szCs w:val="22"/>
        </w:rPr>
        <w:t>ip</w:t>
      </w:r>
      <w:r w:rsidRPr="00DA6C30" w:rsidR="00256B82">
        <w:rPr>
          <w:rFonts w:ascii="Times New Roman" w:hAnsi="Times New Roman" w:eastAsia="Times New Roman" w:cs="Times New Roman"/>
          <w:sz w:val="22"/>
          <w:szCs w:val="22"/>
        </w:rPr>
        <w:t>ts</w:t>
      </w:r>
      <w:r w:rsidRPr="00DA6C30">
        <w:rPr>
          <w:rFonts w:ascii="Times New Roman" w:hAnsi="Times New Roman" w:eastAsia="Times New Roman" w:cs="Times New Roman"/>
          <w:sz w:val="22"/>
          <w:szCs w:val="22"/>
        </w:rPr>
        <w:t xml:space="preserve">. </w:t>
      </w:r>
    </w:p>
    <w:p w:rsidRPr="00DA6C30" w:rsidR="00905ED6" w:rsidP="00FE562D" w:rsidRDefault="00905ED6" w14:paraId="24488CB8" w14:textId="77777777">
      <w:pPr>
        <w:rPr>
          <w:rFonts w:ascii="Times New Roman" w:hAnsi="Times New Roman" w:eastAsia="Times New Roman" w:cs="Times New Roman"/>
          <w:sz w:val="22"/>
          <w:szCs w:val="22"/>
        </w:rPr>
      </w:pPr>
    </w:p>
    <w:p w:rsidRPr="00DA6C30" w:rsidR="00905ED6" w:rsidP="00FE562D" w:rsidRDefault="00905ED6" w14:paraId="0E4B2924"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Mirroring.</w:t>
      </w:r>
      <w:r w:rsidRPr="00DA6C30">
        <w:rPr>
          <w:rFonts w:ascii="Times New Roman" w:hAnsi="Times New Roman" w:eastAsia="Times New Roman" w:cs="Times New Roman"/>
          <w:sz w:val="22"/>
          <w:szCs w:val="22"/>
        </w:rPr>
        <w:t xml:space="preserve"> We plan to create full publicly accessible mirrors of the service to increase scalability as well as decrease network lag for different regions of the globe.</w:t>
      </w:r>
      <w:r w:rsidRPr="00DA6C30" w:rsidR="00B51A3B">
        <w:rPr>
          <w:rFonts w:ascii="Times New Roman" w:hAnsi="Times New Roman" w:eastAsia="Times New Roman" w:cs="Times New Roman"/>
          <w:sz w:val="22"/>
          <w:szCs w:val="22"/>
        </w:rPr>
        <w:t xml:space="preserve"> Our mirrors will use GN appliance technology, when it is ready for production.</w:t>
      </w:r>
      <w:r w:rsidRPr="00DA6C30">
        <w:rPr>
          <w:rFonts w:ascii="Times New Roman" w:hAnsi="Times New Roman" w:eastAsia="Times New Roman" w:cs="Times New Roman"/>
          <w:sz w:val="22"/>
          <w:szCs w:val="22"/>
        </w:rPr>
        <w:t xml:space="preserve"> We plan to have full mirrors of the services running from other participants in Global Names Architecture Initiatives. We wil</w:t>
      </w:r>
      <w:r w:rsidRPr="00DA6C30" w:rsidR="002E4810">
        <w:rPr>
          <w:rFonts w:ascii="Times New Roman" w:hAnsi="Times New Roman" w:eastAsia="Times New Roman" w:cs="Times New Roman"/>
          <w:sz w:val="22"/>
          <w:szCs w:val="22"/>
        </w:rPr>
        <w:t>l have mirrors installed at Ariz</w:t>
      </w:r>
      <w:r w:rsidRPr="00DA6C30">
        <w:rPr>
          <w:rFonts w:ascii="Times New Roman" w:hAnsi="Times New Roman" w:eastAsia="Times New Roman" w:cs="Times New Roman"/>
          <w:sz w:val="22"/>
          <w:szCs w:val="22"/>
        </w:rPr>
        <w:t xml:space="preserve">ona State University, AZ, USA, Bishop Museum, HI, USA, Kew Royal Botanical Gardens UK, </w:t>
      </w:r>
      <w:r w:rsidRPr="00DA6C30" w:rsidR="002E4810">
        <w:rPr>
          <w:rFonts w:ascii="Times New Roman" w:hAnsi="Times New Roman" w:eastAsia="Times New Roman" w:cs="Times New Roman"/>
          <w:sz w:val="22"/>
          <w:szCs w:val="22"/>
        </w:rPr>
        <w:t>Chinese</w:t>
      </w:r>
      <w:r w:rsidRPr="00DA6C30">
        <w:rPr>
          <w:rFonts w:ascii="Times New Roman" w:hAnsi="Times New Roman" w:eastAsia="Times New Roman" w:cs="Times New Roman"/>
          <w:sz w:val="22"/>
          <w:szCs w:val="22"/>
        </w:rPr>
        <w:t xml:space="preserve"> Academy of Science Beijing, USA. We also plan to encourage collaboration in development effort with the biodiversity groups abroad. Such global collaboration, would be one of the sustainability strategie</w:t>
      </w:r>
      <w:r w:rsidRPr="00DA6C30" w:rsidR="006A7CED">
        <w:rPr>
          <w:rFonts w:ascii="Times New Roman" w:hAnsi="Times New Roman" w:eastAsia="Times New Roman" w:cs="Times New Roman"/>
          <w:sz w:val="22"/>
          <w:szCs w:val="22"/>
        </w:rPr>
        <w:t>s</w:t>
      </w:r>
      <w:r w:rsidRPr="00DA6C30">
        <w:rPr>
          <w:rFonts w:ascii="Times New Roman" w:hAnsi="Times New Roman" w:eastAsia="Times New Roman" w:cs="Times New Roman"/>
          <w:sz w:val="22"/>
          <w:szCs w:val="22"/>
        </w:rPr>
        <w:t>.</w:t>
      </w:r>
    </w:p>
    <w:p w:rsidRPr="00DA6C30" w:rsidR="00905ED6" w:rsidP="00FE562D" w:rsidRDefault="00905ED6" w14:paraId="747609B0" w14:textId="77777777">
      <w:pPr>
        <w:rPr>
          <w:rFonts w:ascii="Times New Roman" w:hAnsi="Times New Roman" w:eastAsia="Times New Roman" w:cs="Times New Roman"/>
          <w:sz w:val="22"/>
          <w:szCs w:val="22"/>
        </w:rPr>
      </w:pPr>
    </w:p>
    <w:p w:rsidRPr="00DA6C30" w:rsidR="00905ED6" w:rsidP="00FE562D" w:rsidRDefault="00905ED6" w14:paraId="6F5EAD4E"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b/>
          <w:sz w:val="22"/>
          <w:szCs w:val="22"/>
        </w:rPr>
        <w:t>Reusability.</w:t>
      </w:r>
      <w:r w:rsidRPr="00DA6C30">
        <w:rPr>
          <w:rFonts w:ascii="Times New Roman" w:hAnsi="Times New Roman" w:eastAsia="Times New Roman" w:cs="Times New Roman"/>
          <w:sz w:val="22"/>
          <w:szCs w:val="22"/>
        </w:rPr>
        <w:t xml:space="preserve"> During development we </w:t>
      </w:r>
      <w:r w:rsidRPr="00DA6C30" w:rsidR="00B51A3B">
        <w:rPr>
          <w:rFonts w:ascii="Times New Roman" w:hAnsi="Times New Roman" w:eastAsia="Times New Roman" w:cs="Times New Roman"/>
          <w:sz w:val="22"/>
          <w:szCs w:val="22"/>
        </w:rPr>
        <w:t xml:space="preserve">have and will </w:t>
      </w:r>
      <w:r w:rsidRPr="00DA6C30">
        <w:rPr>
          <w:rFonts w:ascii="Times New Roman" w:hAnsi="Times New Roman" w:eastAsia="Times New Roman" w:cs="Times New Roman"/>
          <w:sz w:val="22"/>
          <w:szCs w:val="22"/>
        </w:rPr>
        <w:t>pay very close attention to</w:t>
      </w:r>
      <w:r w:rsidRPr="00DA6C30" w:rsidR="00B51A3B">
        <w:rPr>
          <w:rFonts w:ascii="Times New Roman" w:hAnsi="Times New Roman" w:eastAsia="Times New Roman" w:cs="Times New Roman"/>
          <w:sz w:val="22"/>
          <w:szCs w:val="22"/>
        </w:rPr>
        <w:t xml:space="preserve"> the</w:t>
      </w:r>
      <w:r w:rsidRPr="00DA6C30">
        <w:rPr>
          <w:rFonts w:ascii="Times New Roman" w:hAnsi="Times New Roman" w:eastAsia="Times New Roman" w:cs="Times New Roman"/>
          <w:sz w:val="22"/>
          <w:szCs w:val="22"/>
        </w:rPr>
        <w:t xml:space="preserve"> reusability of the code created. We </w:t>
      </w:r>
      <w:r w:rsidRPr="00DA6C30" w:rsidR="00B51A3B">
        <w:rPr>
          <w:rFonts w:ascii="Times New Roman" w:hAnsi="Times New Roman" w:eastAsia="Times New Roman" w:cs="Times New Roman"/>
          <w:sz w:val="22"/>
          <w:szCs w:val="22"/>
        </w:rPr>
        <w:t xml:space="preserve">work </w:t>
      </w:r>
      <w:r w:rsidRPr="00DA6C30">
        <w:rPr>
          <w:rFonts w:ascii="Times New Roman" w:hAnsi="Times New Roman" w:eastAsia="Times New Roman" w:cs="Times New Roman"/>
          <w:sz w:val="22"/>
          <w:szCs w:val="22"/>
        </w:rPr>
        <w:t>to solve every non-trivial computing problem we encounter as a stand-alone library. All our libraries are released under open source licenses (MIT and GPL v.2). We publish all the cod</w:t>
      </w:r>
      <w:r w:rsidRPr="00DA6C30" w:rsidR="002E4810">
        <w:rPr>
          <w:rFonts w:ascii="Times New Roman" w:hAnsi="Times New Roman" w:eastAsia="Times New Roman" w:cs="Times New Roman"/>
          <w:sz w:val="22"/>
          <w:szCs w:val="22"/>
        </w:rPr>
        <w:t xml:space="preserve">e using </w:t>
      </w:r>
      <w:r w:rsidRPr="00DA6C30" w:rsidR="00B51A3B">
        <w:rPr>
          <w:rFonts w:ascii="Times New Roman" w:hAnsi="Times New Roman" w:eastAsia="Times New Roman" w:cs="Times New Roman"/>
          <w:sz w:val="22"/>
          <w:szCs w:val="22"/>
        </w:rPr>
        <w:t xml:space="preserve">the </w:t>
      </w:r>
      <w:r w:rsidRPr="00DA6C30" w:rsidR="002E4810">
        <w:rPr>
          <w:rFonts w:ascii="Times New Roman" w:hAnsi="Times New Roman" w:eastAsia="Times New Roman" w:cs="Times New Roman"/>
          <w:sz w:val="22"/>
          <w:szCs w:val="22"/>
        </w:rPr>
        <w:t>public repository</w:t>
      </w:r>
      <w:r w:rsidRPr="00DA6C30" w:rsidR="00B51A3B">
        <w:rPr>
          <w:rFonts w:ascii="Times New Roman" w:hAnsi="Times New Roman" w:eastAsia="Times New Roman" w:cs="Times New Roman"/>
          <w:sz w:val="22"/>
          <w:szCs w:val="22"/>
        </w:rPr>
        <w:t xml:space="preserve"> site,</w:t>
      </w:r>
      <w:r w:rsidRPr="00DA6C30">
        <w:rPr>
          <w:rFonts w:ascii="Times New Roman" w:hAnsi="Times New Roman" w:eastAsia="Times New Roman" w:cs="Times New Roman"/>
          <w:sz w:val="22"/>
          <w:szCs w:val="22"/>
        </w:rPr>
        <w:t xml:space="preserve"> Github. As a result</w:t>
      </w:r>
      <w:r w:rsidRPr="00DA6C30" w:rsidR="002E4810">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xml:space="preserve"> all the changes</w:t>
      </w:r>
      <w:r w:rsidRPr="00DA6C30" w:rsidR="00B51A3B">
        <w:rPr>
          <w:rFonts w:ascii="Times New Roman" w:hAnsi="Times New Roman" w:eastAsia="Times New Roman" w:cs="Times New Roman"/>
          <w:sz w:val="22"/>
          <w:szCs w:val="22"/>
        </w:rPr>
        <w:t xml:space="preserve"> made by us are available essentially</w:t>
      </w:r>
      <w:r w:rsidRPr="00DA6C30" w:rsidR="002E4810">
        <w:rPr>
          <w:rFonts w:ascii="Times New Roman" w:hAnsi="Times New Roman" w:eastAsia="Times New Roman" w:cs="Times New Roman"/>
          <w:sz w:val="22"/>
          <w:szCs w:val="22"/>
        </w:rPr>
        <w:t xml:space="preserve"> in</w:t>
      </w:r>
      <w:r w:rsidRPr="00DA6C30">
        <w:rPr>
          <w:rFonts w:ascii="Times New Roman" w:hAnsi="Times New Roman" w:eastAsia="Times New Roman" w:cs="Times New Roman"/>
          <w:sz w:val="22"/>
          <w:szCs w:val="22"/>
        </w:rPr>
        <w:t xml:space="preserve"> real time through the repositories. We write exhaustive acceptance and regression test suites to “document” library functionality and to avoid bug introduction. </w:t>
      </w:r>
      <w:r w:rsidRPr="00DA6C30" w:rsidR="00B51A3B">
        <w:rPr>
          <w:rFonts w:ascii="Times New Roman" w:hAnsi="Times New Roman" w:eastAsia="Times New Roman" w:cs="Times New Roman"/>
          <w:sz w:val="22"/>
          <w:szCs w:val="22"/>
        </w:rPr>
        <w:t xml:space="preserve">The </w:t>
      </w:r>
      <w:r w:rsidRPr="00DA6C30">
        <w:rPr>
          <w:rFonts w:ascii="Times New Roman" w:hAnsi="Times New Roman" w:eastAsia="Times New Roman" w:cs="Times New Roman"/>
          <w:sz w:val="22"/>
          <w:szCs w:val="22"/>
        </w:rPr>
        <w:t>API</w:t>
      </w:r>
      <w:r w:rsidRPr="00DA6C30" w:rsidR="007B263F">
        <w:rPr>
          <w:rFonts w:ascii="Times New Roman" w:hAnsi="Times New Roman" w:eastAsia="Times New Roman" w:cs="Times New Roman"/>
          <w:sz w:val="22"/>
          <w:szCs w:val="22"/>
        </w:rPr>
        <w:t>s of each library are</w:t>
      </w:r>
      <w:r w:rsidRPr="00DA6C30">
        <w:rPr>
          <w:rFonts w:ascii="Times New Roman" w:hAnsi="Times New Roman" w:eastAsia="Times New Roman" w:cs="Times New Roman"/>
          <w:sz w:val="22"/>
          <w:szCs w:val="22"/>
        </w:rPr>
        <w:t xml:space="preserve"> ful</w:t>
      </w:r>
      <w:r w:rsidRPr="00DA6C30" w:rsidR="007B263F">
        <w:rPr>
          <w:rFonts w:ascii="Times New Roman" w:hAnsi="Times New Roman" w:eastAsia="Times New Roman" w:cs="Times New Roman"/>
          <w:sz w:val="22"/>
          <w:szCs w:val="22"/>
        </w:rPr>
        <w:t>ly documen</w:t>
      </w:r>
      <w:r w:rsidRPr="00DA6C30" w:rsidR="00B51A3B">
        <w:rPr>
          <w:rFonts w:ascii="Times New Roman" w:hAnsi="Times New Roman" w:eastAsia="Times New Roman" w:cs="Times New Roman"/>
          <w:sz w:val="22"/>
          <w:szCs w:val="22"/>
        </w:rPr>
        <w:t>ted in English and available</w:t>
      </w:r>
      <w:r w:rsidR="00F66D9E">
        <w:rPr>
          <w:rFonts w:ascii="Times New Roman" w:hAnsi="Times New Roman" w:eastAsia="Times New Roman" w:cs="Times New Roman"/>
          <w:sz w:val="22"/>
          <w:szCs w:val="22"/>
        </w:rPr>
        <w:t xml:space="preserve"> at</w:t>
      </w:r>
      <w:r w:rsidRPr="00DA6C30" w:rsidR="007B263F">
        <w:rPr>
          <w:rFonts w:ascii="Times New Roman" w:hAnsi="Times New Roman" w:eastAsia="Times New Roman" w:cs="Times New Roman"/>
          <w:sz w:val="22"/>
          <w:szCs w:val="22"/>
        </w:rPr>
        <w:t xml:space="preserve"> the code</w:t>
      </w:r>
      <w:r w:rsidR="00F66D9E">
        <w:rPr>
          <w:rFonts w:ascii="Times New Roman" w:hAnsi="Times New Roman" w:eastAsia="Times New Roman" w:cs="Times New Roman"/>
          <w:sz w:val="22"/>
          <w:szCs w:val="22"/>
        </w:rPr>
        <w:t xml:space="preserve"> repository</w:t>
      </w:r>
      <w:r w:rsidRPr="00DA6C30" w:rsidR="007B263F">
        <w:rPr>
          <w:rFonts w:ascii="Times New Roman" w:hAnsi="Times New Roman" w:eastAsia="Times New Roman" w:cs="Times New Roman"/>
          <w:sz w:val="22"/>
          <w:szCs w:val="22"/>
        </w:rPr>
        <w:t>, as well as being</w:t>
      </w:r>
      <w:r w:rsidRPr="00DA6C30">
        <w:rPr>
          <w:rFonts w:ascii="Times New Roman" w:hAnsi="Times New Roman" w:eastAsia="Times New Roman" w:cs="Times New Roman"/>
          <w:sz w:val="22"/>
          <w:szCs w:val="22"/>
        </w:rPr>
        <w:t xml:space="preserve"> supplied with the library itself. Every chan</w:t>
      </w:r>
      <w:r w:rsidRPr="00DA6C30" w:rsidR="007B263F">
        <w:rPr>
          <w:rFonts w:ascii="Times New Roman" w:hAnsi="Times New Roman" w:eastAsia="Times New Roman" w:cs="Times New Roman"/>
          <w:sz w:val="22"/>
          <w:szCs w:val="22"/>
        </w:rPr>
        <w:t xml:space="preserve">ge introduced in the library </w:t>
      </w:r>
      <w:r w:rsidRPr="00DA6C30" w:rsidR="00B51A3B">
        <w:rPr>
          <w:rFonts w:ascii="Times New Roman" w:hAnsi="Times New Roman" w:eastAsia="Times New Roman" w:cs="Times New Roman"/>
          <w:sz w:val="22"/>
          <w:szCs w:val="22"/>
        </w:rPr>
        <w:t>is run</w:t>
      </w:r>
      <w:r w:rsidRPr="00DA6C30">
        <w:rPr>
          <w:rFonts w:ascii="Times New Roman" w:hAnsi="Times New Roman" w:eastAsia="Times New Roman" w:cs="Times New Roman"/>
          <w:sz w:val="22"/>
          <w:szCs w:val="22"/>
        </w:rPr>
        <w:t xml:space="preserve"> through</w:t>
      </w:r>
      <w:r w:rsidRPr="00DA6C30" w:rsidR="007B263F">
        <w:rPr>
          <w:rFonts w:ascii="Times New Roman" w:hAnsi="Times New Roman" w:eastAsia="Times New Roman" w:cs="Times New Roman"/>
          <w:sz w:val="22"/>
          <w:szCs w:val="22"/>
        </w:rPr>
        <w:t xml:space="preserve"> a</w:t>
      </w:r>
      <w:r w:rsidRPr="00DA6C30">
        <w:rPr>
          <w:rFonts w:ascii="Times New Roman" w:hAnsi="Times New Roman" w:eastAsia="Times New Roman" w:cs="Times New Roman"/>
          <w:sz w:val="22"/>
          <w:szCs w:val="22"/>
        </w:rPr>
        <w:t xml:space="preserve"> Continuous Integration server, often through several Ruby language versions</w:t>
      </w:r>
      <w:r w:rsidRPr="00DA6C30" w:rsidR="007B263F">
        <w:rPr>
          <w:rFonts w:ascii="Times New Roman" w:hAnsi="Times New Roman" w:eastAsia="Times New Roman" w:cs="Times New Roman"/>
          <w:sz w:val="22"/>
          <w:szCs w:val="22"/>
        </w:rPr>
        <w:t>. We pay full attention to user</w:t>
      </w:r>
      <w:r w:rsidRPr="00DA6C30">
        <w:rPr>
          <w:rFonts w:ascii="Times New Roman" w:hAnsi="Times New Roman" w:eastAsia="Times New Roman" w:cs="Times New Roman"/>
          <w:sz w:val="22"/>
          <w:szCs w:val="22"/>
        </w:rPr>
        <w:t>s</w:t>
      </w:r>
      <w:r w:rsidRPr="00DA6C30" w:rsidR="007B263F">
        <w:rPr>
          <w:rFonts w:ascii="Times New Roman" w:hAnsi="Times New Roman" w:eastAsia="Times New Roman" w:cs="Times New Roman"/>
          <w:sz w:val="22"/>
          <w:szCs w:val="22"/>
        </w:rPr>
        <w:t>’</w:t>
      </w:r>
      <w:r w:rsidRPr="00DA6C30">
        <w:rPr>
          <w:rFonts w:ascii="Times New Roman" w:hAnsi="Times New Roman" w:eastAsia="Times New Roman" w:cs="Times New Roman"/>
          <w:sz w:val="22"/>
          <w:szCs w:val="22"/>
        </w:rPr>
        <w:t xml:space="preserve"> feedback, and carefully consider every patch submitted by users. So far we </w:t>
      </w:r>
      <w:r w:rsidRPr="00DA6C30" w:rsidR="00B51A3B">
        <w:rPr>
          <w:rFonts w:ascii="Times New Roman" w:hAnsi="Times New Roman" w:eastAsia="Times New Roman" w:cs="Times New Roman"/>
          <w:sz w:val="22"/>
          <w:szCs w:val="22"/>
        </w:rPr>
        <w:t xml:space="preserve">have </w:t>
      </w:r>
      <w:r w:rsidRPr="00DA6C30">
        <w:rPr>
          <w:rFonts w:ascii="Times New Roman" w:hAnsi="Times New Roman" w:eastAsia="Times New Roman" w:cs="Times New Roman"/>
          <w:sz w:val="22"/>
          <w:szCs w:val="22"/>
        </w:rPr>
        <w:t>incorporate</w:t>
      </w:r>
      <w:r w:rsidRPr="00DA6C30" w:rsidR="007B263F">
        <w:rPr>
          <w:rFonts w:ascii="Times New Roman" w:hAnsi="Times New Roman" w:eastAsia="Times New Roman" w:cs="Times New Roman"/>
          <w:sz w:val="22"/>
          <w:szCs w:val="22"/>
        </w:rPr>
        <w:t>d</w:t>
      </w:r>
      <w:r w:rsidRPr="00DA6C30">
        <w:rPr>
          <w:rFonts w:ascii="Times New Roman" w:hAnsi="Times New Roman" w:eastAsia="Times New Roman" w:cs="Times New Roman"/>
          <w:sz w:val="22"/>
          <w:szCs w:val="22"/>
        </w:rPr>
        <w:t xml:space="preserve"> all </w:t>
      </w:r>
      <w:r w:rsidRPr="00DA6C30" w:rsidR="007B263F">
        <w:rPr>
          <w:rFonts w:ascii="Times New Roman" w:hAnsi="Times New Roman" w:eastAsia="Times New Roman" w:cs="Times New Roman"/>
          <w:sz w:val="22"/>
          <w:szCs w:val="22"/>
        </w:rPr>
        <w:t xml:space="preserve">of </w:t>
      </w:r>
      <w:r w:rsidRPr="00DA6C30">
        <w:rPr>
          <w:rFonts w:ascii="Times New Roman" w:hAnsi="Times New Roman" w:eastAsia="Times New Roman" w:cs="Times New Roman"/>
          <w:sz w:val="22"/>
          <w:szCs w:val="22"/>
        </w:rPr>
        <w:t xml:space="preserve">the patches sent to us. To ease the upgrade burden for our user base we follow </w:t>
      </w:r>
      <w:r w:rsidRPr="00DA6C30" w:rsidR="007B263F">
        <w:rPr>
          <w:rFonts w:ascii="Times New Roman" w:hAnsi="Times New Roman" w:eastAsia="Times New Roman" w:cs="Times New Roman"/>
          <w:sz w:val="22"/>
          <w:szCs w:val="22"/>
        </w:rPr>
        <w:t xml:space="preserve">naming conventions and best </w:t>
      </w:r>
      <w:r w:rsidRPr="00DA6C30">
        <w:rPr>
          <w:rFonts w:ascii="Times New Roman" w:hAnsi="Times New Roman" w:eastAsia="Times New Roman" w:cs="Times New Roman"/>
          <w:sz w:val="22"/>
          <w:szCs w:val="22"/>
        </w:rPr>
        <w:t>practices of semantic versioning for our li</w:t>
      </w:r>
      <w:r w:rsidR="00F66D9E">
        <w:rPr>
          <w:rFonts w:ascii="Times New Roman" w:hAnsi="Times New Roman" w:eastAsia="Times New Roman" w:cs="Times New Roman"/>
          <w:sz w:val="22"/>
          <w:szCs w:val="22"/>
        </w:rPr>
        <w:t>braries. We also follow</w:t>
      </w:r>
      <w:r w:rsidRPr="00DA6C30">
        <w:rPr>
          <w:rFonts w:ascii="Times New Roman" w:hAnsi="Times New Roman" w:eastAsia="Times New Roman" w:cs="Times New Roman"/>
          <w:sz w:val="22"/>
          <w:szCs w:val="22"/>
        </w:rPr>
        <w:t xml:space="preserve"> guidelines for Ruby language style and refacto</w:t>
      </w:r>
      <w:r w:rsidRPr="00DA6C30" w:rsidR="007B263F">
        <w:rPr>
          <w:rFonts w:ascii="Times New Roman" w:hAnsi="Times New Roman" w:eastAsia="Times New Roman" w:cs="Times New Roman"/>
          <w:sz w:val="22"/>
          <w:szCs w:val="22"/>
        </w:rPr>
        <w:t>r our libraries when opportunities arise</w:t>
      </w:r>
      <w:r w:rsidRPr="00DA6C30">
        <w:rPr>
          <w:rFonts w:ascii="Times New Roman" w:hAnsi="Times New Roman" w:eastAsia="Times New Roman" w:cs="Times New Roman"/>
          <w:sz w:val="22"/>
          <w:szCs w:val="22"/>
        </w:rPr>
        <w:t>. All the libraries are</w:t>
      </w:r>
      <w:r w:rsidRPr="00DA6C30" w:rsidR="00B51A3B">
        <w:rPr>
          <w:rFonts w:ascii="Times New Roman" w:hAnsi="Times New Roman" w:eastAsia="Times New Roman" w:cs="Times New Roman"/>
          <w:sz w:val="22"/>
          <w:szCs w:val="22"/>
        </w:rPr>
        <w:t xml:space="preserve"> easily installed using </w:t>
      </w:r>
      <w:r w:rsidRPr="00DA6C30">
        <w:rPr>
          <w:rFonts w:ascii="Times New Roman" w:hAnsi="Times New Roman" w:eastAsia="Times New Roman" w:cs="Times New Roman"/>
          <w:sz w:val="22"/>
          <w:szCs w:val="22"/>
        </w:rPr>
        <w:t xml:space="preserve">Ruby </w:t>
      </w:r>
      <w:r w:rsidRPr="00DA6C30" w:rsidR="00B51A3B">
        <w:rPr>
          <w:rFonts w:ascii="Times New Roman" w:hAnsi="Times New Roman" w:eastAsia="Times New Roman" w:cs="Times New Roman"/>
          <w:sz w:val="22"/>
          <w:szCs w:val="22"/>
        </w:rPr>
        <w:t>standards</w:t>
      </w:r>
      <w:r w:rsidRPr="00DA6C30" w:rsidR="007B263F">
        <w:rPr>
          <w:rFonts w:ascii="Times New Roman" w:hAnsi="Times New Roman" w:eastAsia="Times New Roman" w:cs="Times New Roman"/>
          <w:sz w:val="22"/>
          <w:szCs w:val="22"/>
        </w:rPr>
        <w:t xml:space="preserve">. So far we </w:t>
      </w:r>
      <w:r w:rsidRPr="00DA6C30">
        <w:rPr>
          <w:rFonts w:ascii="Times New Roman" w:hAnsi="Times New Roman" w:eastAsia="Times New Roman" w:cs="Times New Roman"/>
          <w:sz w:val="22"/>
          <w:szCs w:val="22"/>
        </w:rPr>
        <w:t>enjoy growing popularity of our developments, and up to date our libraries had been i</w:t>
      </w:r>
      <w:r w:rsidRPr="00DA6C30" w:rsidR="007B263F">
        <w:rPr>
          <w:rFonts w:ascii="Times New Roman" w:hAnsi="Times New Roman" w:eastAsia="Times New Roman" w:cs="Times New Roman"/>
          <w:sz w:val="22"/>
          <w:szCs w:val="22"/>
        </w:rPr>
        <w:t>nstalled ~150 000 times</w:t>
      </w:r>
      <w:r w:rsidRPr="00DA6C30" w:rsidR="00EA4C2A">
        <w:rPr>
          <w:rFonts w:ascii="Times New Roman" w:hAnsi="Times New Roman" w:eastAsia="Times New Roman" w:cs="Times New Roman"/>
          <w:sz w:val="22"/>
          <w:szCs w:val="22"/>
        </w:rPr>
        <w:t>.</w:t>
      </w:r>
    </w:p>
    <w:p w:rsidRPr="00DA6C30" w:rsidR="00905ED6" w:rsidP="00FE562D" w:rsidRDefault="00905ED6" w14:paraId="1E2B79A8" w14:textId="77777777">
      <w:pPr>
        <w:rPr>
          <w:rFonts w:ascii="Times New Roman" w:hAnsi="Times New Roman" w:eastAsia="Times New Roman" w:cs="Times New Roman"/>
          <w:sz w:val="22"/>
          <w:szCs w:val="22"/>
        </w:rPr>
      </w:pPr>
    </w:p>
    <w:p w:rsidRPr="00DA6C30" w:rsidR="00905ED6" w:rsidP="00FE562D" w:rsidRDefault="00905ED6" w14:paraId="04E6E04D" w14:textId="77777777">
      <w:pPr>
        <w:rPr>
          <w:rFonts w:ascii="Times New Roman" w:hAnsi="Times New Roman" w:eastAsia="Times New Roman" w:cs="Times New Roman"/>
          <w:sz w:val="22"/>
          <w:szCs w:val="22"/>
        </w:rPr>
      </w:pPr>
      <w:r w:rsidRPr="0560F6FE">
        <w:rPr>
          <w:rFonts w:ascii="Times New Roman" w:hAnsi="Times New Roman" w:eastAsia="Times New Roman" w:cs="Times New Roman"/>
          <w:b w:val="1"/>
          <w:bCs w:val="1"/>
          <w:sz w:val="22"/>
          <w:szCs w:val="22"/>
        </w:rPr>
        <w:t>Sustainability.</w:t>
      </w:r>
      <w:r w:rsidRPr="00DA6C30">
        <w:rPr>
          <w:rFonts w:ascii="Times New Roman" w:hAnsi="Times New Roman" w:eastAsia="Times New Roman" w:cs="Times New Roman"/>
          <w:sz w:val="22"/>
          <w:szCs w:val="22"/>
        </w:rPr>
        <w:t xml:space="preserve"> Short term sustainability is going to be achieved via this grant. </w:t>
      </w:r>
      <w:r w:rsidRPr="00DA6C30" w:rsidR="006A7CED">
        <w:rPr>
          <w:rFonts w:ascii="Times New Roman" w:hAnsi="Times New Roman" w:eastAsia="Times New Roman" w:cs="Times New Roman"/>
          <w:sz w:val="22"/>
          <w:szCs w:val="22"/>
        </w:rPr>
        <w:t>Also</w:t>
      </w:r>
      <w:r w:rsidRPr="00DA6C30">
        <w:rPr>
          <w:rFonts w:ascii="Times New Roman" w:hAnsi="Times New Roman" w:eastAsia="Times New Roman" w:cs="Times New Roman"/>
          <w:sz w:val="22"/>
          <w:szCs w:val="22"/>
        </w:rPr>
        <w:t xml:space="preserve"> we will pursue following opportunities</w:t>
      </w:r>
      <w:ins w:author="Dmitry Mozzherin" w:date="2013-08-13T10:11:00Z" w:id="484">
        <w:r w:rsidR="00F94656">
          <w:rPr>
            <w:rFonts w:ascii="Times New Roman" w:hAnsi="Times New Roman" w:eastAsia="Times New Roman" w:cs="Times New Roman"/>
            <w:sz w:val="22"/>
            <w:szCs w:val="22"/>
          </w:rPr>
          <w:t>:</w:t>
        </w:r>
      </w:ins>
      <w:r w:rsidRPr="00DA6C30">
        <w:rPr>
          <w:rFonts w:ascii="Times New Roman" w:hAnsi="Times New Roman" w:eastAsia="Times New Roman" w:cs="Times New Roman"/>
          <w:sz w:val="22"/>
          <w:szCs w:val="22"/>
        </w:rPr>
        <w:t>. We will use funds available to other Global</w:t>
      </w:r>
      <w:r w:rsidRPr="00DA6C30" w:rsidR="006A7CED">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Names participants to have full mirrors of our services. We will continue to solicit funding from emerging opportunities. We will increase integration of our services with Encyclopedia of Life. We will encourage more active participation of Global</w:t>
      </w:r>
      <w:r w:rsidRPr="00DA6C30" w:rsidR="006A7CED">
        <w:rPr>
          <w:rFonts w:ascii="Times New Roman" w:hAnsi="Times New Roman" w:eastAsia="Times New Roman" w:cs="Times New Roman"/>
          <w:sz w:val="22"/>
          <w:szCs w:val="22"/>
        </w:rPr>
        <w:t xml:space="preserve"> </w:t>
      </w:r>
      <w:r w:rsidRPr="00DA6C30">
        <w:rPr>
          <w:rFonts w:ascii="Times New Roman" w:hAnsi="Times New Roman" w:eastAsia="Times New Roman" w:cs="Times New Roman"/>
          <w:sz w:val="22"/>
          <w:szCs w:val="22"/>
        </w:rPr>
        <w:t>Names Europe and Global</w:t>
      </w:r>
      <w:r w:rsidRPr="00DA6C30" w:rsidR="006A7CED">
        <w:rPr>
          <w:rFonts w:ascii="Times New Roman" w:hAnsi="Times New Roman" w:eastAsia="Times New Roman" w:cs="Times New Roman"/>
          <w:sz w:val="22"/>
          <w:szCs w:val="22"/>
        </w:rPr>
        <w:t xml:space="preserve"> </w:t>
      </w:r>
      <w:r w:rsidRPr="00DA6C30" w:rsidR="00EA4C2A">
        <w:rPr>
          <w:rFonts w:ascii="Times New Roman" w:hAnsi="Times New Roman" w:eastAsia="Times New Roman" w:cs="Times New Roman"/>
          <w:sz w:val="22"/>
          <w:szCs w:val="22"/>
        </w:rPr>
        <w:t xml:space="preserve">Names China. We recently </w:t>
      </w:r>
      <w:r w:rsidRPr="00DA6C30">
        <w:rPr>
          <w:rFonts w:ascii="Times New Roman" w:hAnsi="Times New Roman" w:eastAsia="Times New Roman" w:cs="Times New Roman"/>
          <w:sz w:val="22"/>
          <w:szCs w:val="22"/>
        </w:rPr>
        <w:t>receive</w:t>
      </w:r>
      <w:r w:rsidRPr="00DA6C30" w:rsidR="00EA4C2A">
        <w:rPr>
          <w:rFonts w:ascii="Times New Roman" w:hAnsi="Times New Roman" w:eastAsia="Times New Roman" w:cs="Times New Roman"/>
          <w:sz w:val="22"/>
          <w:szCs w:val="22"/>
        </w:rPr>
        <w:t>d</w:t>
      </w:r>
      <w:r w:rsidRPr="00DA6C30">
        <w:rPr>
          <w:rFonts w:ascii="Times New Roman" w:hAnsi="Times New Roman" w:eastAsia="Times New Roman" w:cs="Times New Roman"/>
          <w:sz w:val="22"/>
          <w:szCs w:val="22"/>
        </w:rPr>
        <w:t xml:space="preserve"> a supplementary award for creating full mirror of our services at Chinese Academy of Science and plan to </w:t>
      </w:r>
      <w:r w:rsidRPr="00DA6C30" w:rsidR="00EA4C2A">
        <w:rPr>
          <w:rFonts w:ascii="Times New Roman" w:hAnsi="Times New Roman" w:eastAsia="Times New Roman" w:cs="Times New Roman"/>
          <w:sz w:val="22"/>
          <w:szCs w:val="22"/>
        </w:rPr>
        <w:t>have it working</w:t>
      </w:r>
      <w:r w:rsidRPr="00DA6C30">
        <w:rPr>
          <w:rFonts w:ascii="Times New Roman" w:hAnsi="Times New Roman" w:eastAsia="Times New Roman" w:cs="Times New Roman"/>
          <w:sz w:val="22"/>
          <w:szCs w:val="22"/>
        </w:rPr>
        <w:t>, and transfer</w:t>
      </w:r>
      <w:r w:rsidRPr="00DA6C30" w:rsidR="00EA4C2A">
        <w:rPr>
          <w:rFonts w:ascii="Times New Roman" w:hAnsi="Times New Roman" w:eastAsia="Times New Roman" w:cs="Times New Roman"/>
          <w:sz w:val="22"/>
          <w:szCs w:val="22"/>
        </w:rPr>
        <w:t xml:space="preserve"> knowledge about maintaining it</w:t>
      </w:r>
      <w:r w:rsidRPr="00DA6C30">
        <w:rPr>
          <w:rFonts w:ascii="Times New Roman" w:hAnsi="Times New Roman" w:eastAsia="Times New Roman" w:cs="Times New Roman"/>
          <w:sz w:val="22"/>
          <w:szCs w:val="22"/>
        </w:rPr>
        <w:t xml:space="preserve"> by the end of 2013.</w:t>
      </w:r>
    </w:p>
    <w:p w:rsidR="00973700" w:rsidP="00FE562D" w:rsidRDefault="00973700" w14:paraId="28379B47" w14:textId="77777777">
      <w:pPr>
        <w:rPr>
          <w:rFonts w:ascii="Times New Roman" w:hAnsi="Times New Roman" w:cs="Times New Roman"/>
          <w:sz w:val="22"/>
          <w:szCs w:val="22"/>
        </w:rPr>
      </w:pPr>
    </w:p>
    <w:p w:rsidR="0099584E" w:rsidP="00FE562D" w:rsidRDefault="0099584E" w14:paraId="03624674" w14:textId="77777777">
      <w:pPr>
        <w:rPr>
          <w:rFonts w:ascii="Times New Roman" w:hAnsi="Times New Roman" w:cs="Times New Roman"/>
          <w:sz w:val="22"/>
          <w:szCs w:val="22"/>
        </w:rPr>
      </w:pPr>
    </w:p>
    <w:p w:rsidR="0099584E" w:rsidP="00FE562D" w:rsidRDefault="0099584E" w14:paraId="6C35881C" w14:textId="77777777">
      <w:pPr>
        <w:rPr>
          <w:rFonts w:ascii="Times New Roman" w:hAnsi="Times New Roman" w:cs="Times New Roman"/>
          <w:sz w:val="22"/>
          <w:szCs w:val="22"/>
        </w:rPr>
      </w:pPr>
    </w:p>
    <w:p w:rsidR="0099584E" w:rsidP="00FE562D" w:rsidRDefault="0099584E" w14:paraId="5CB38E4F" w14:textId="77777777">
      <w:pPr>
        <w:rPr>
          <w:rFonts w:ascii="Times New Roman" w:hAnsi="Times New Roman" w:cs="Times New Roman"/>
          <w:sz w:val="22"/>
          <w:szCs w:val="22"/>
        </w:rPr>
      </w:pPr>
    </w:p>
    <w:p w:rsidR="0099584E" w:rsidP="00FE562D" w:rsidRDefault="0099584E" w14:paraId="6F675B84" w14:textId="77777777">
      <w:pPr>
        <w:rPr>
          <w:rFonts w:ascii="Times New Roman" w:hAnsi="Times New Roman" w:cs="Times New Roman"/>
          <w:sz w:val="22"/>
          <w:szCs w:val="22"/>
        </w:rPr>
      </w:pPr>
    </w:p>
    <w:p w:rsidR="0099584E" w:rsidP="00FE562D" w:rsidRDefault="0099584E" w14:paraId="6B2EC997" w14:textId="77777777">
      <w:pPr>
        <w:rPr>
          <w:rFonts w:ascii="Times New Roman" w:hAnsi="Times New Roman" w:cs="Times New Roman"/>
          <w:sz w:val="22"/>
          <w:szCs w:val="22"/>
        </w:rPr>
      </w:pPr>
    </w:p>
    <w:p w:rsidR="0099584E" w:rsidP="00FE562D" w:rsidRDefault="0099584E" w14:paraId="7CF8A2C2" w14:textId="77777777">
      <w:pPr>
        <w:rPr>
          <w:rFonts w:ascii="Times New Roman" w:hAnsi="Times New Roman" w:cs="Times New Roman"/>
          <w:sz w:val="22"/>
          <w:szCs w:val="22"/>
        </w:rPr>
      </w:pPr>
    </w:p>
    <w:p w:rsidR="0099584E" w:rsidP="00FE562D" w:rsidRDefault="0099584E" w14:paraId="6988E4E2" w14:textId="77777777">
      <w:pPr>
        <w:rPr>
          <w:rFonts w:ascii="Times New Roman" w:hAnsi="Times New Roman" w:cs="Times New Roman"/>
          <w:sz w:val="22"/>
          <w:szCs w:val="22"/>
        </w:rPr>
      </w:pPr>
    </w:p>
    <w:p w:rsidR="0099584E" w:rsidP="00FE562D" w:rsidRDefault="0099584E" w14:paraId="43C1AE68" w14:textId="77777777">
      <w:pPr>
        <w:rPr>
          <w:rFonts w:ascii="Times New Roman" w:hAnsi="Times New Roman" w:cs="Times New Roman"/>
          <w:sz w:val="22"/>
          <w:szCs w:val="22"/>
        </w:rPr>
      </w:pPr>
    </w:p>
    <w:p w:rsidRPr="00DA6C30" w:rsidR="0099584E" w:rsidP="00FE562D" w:rsidRDefault="0099584E" w14:paraId="784CB2BB" w14:textId="77777777">
      <w:pPr>
        <w:rPr>
          <w:rFonts w:ascii="Times New Roman" w:hAnsi="Times New Roman" w:cs="Times New Roman"/>
          <w:sz w:val="22"/>
          <w:szCs w:val="22"/>
        </w:rPr>
      </w:pPr>
    </w:p>
    <w:p w:rsidRPr="00414D00" w:rsidR="00342137" w:rsidP="00FE562D" w:rsidRDefault="00905ED6" w14:paraId="784CBA32" w14:textId="77777777">
      <w:pPr>
        <w:rPr>
          <w:rFonts w:ascii="Times New Roman" w:hAnsi="Times New Roman" w:cs="Times New Roman"/>
          <w:b/>
          <w:sz w:val="22"/>
          <w:szCs w:val="22"/>
        </w:rPr>
      </w:pPr>
      <w:r w:rsidRPr="00414D00">
        <w:rPr>
          <w:rFonts w:ascii="Times New Roman" w:hAnsi="Times New Roman" w:cs="Times New Roman"/>
          <w:b/>
          <w:sz w:val="22"/>
          <w:szCs w:val="22"/>
        </w:rPr>
        <w:t>5</w:t>
      </w:r>
      <w:r w:rsidRPr="00414D00" w:rsidR="00342137">
        <w:rPr>
          <w:rFonts w:ascii="Times New Roman" w:hAnsi="Times New Roman" w:cs="Times New Roman"/>
          <w:b/>
          <w:sz w:val="22"/>
          <w:szCs w:val="22"/>
        </w:rPr>
        <w:t>. Overview of GNDIRS Production Time Line</w:t>
      </w:r>
    </w:p>
    <w:p w:rsidRPr="00DA6C30" w:rsidR="00F92B9E" w:rsidP="00FE562D" w:rsidRDefault="00F92B9E" w14:paraId="3C0D5431" w14:textId="77777777">
      <w:pPr>
        <w:rPr>
          <w:rFonts w:ascii="Times New Roman" w:hAnsi="Times New Roman" w:cs="Times New Roman"/>
          <w:sz w:val="22"/>
          <w:szCs w:val="22"/>
        </w:rPr>
      </w:pPr>
    </w:p>
    <w:tbl>
      <w:tblPr>
        <w:tblStyle w:val="TableGrid"/>
        <w:tblpPr w:leftFromText="187" w:rightFromText="187" w:vertAnchor="text" w:horzAnchor="margin" w:tblpY="1"/>
        <w:tblOverlap w:val="never"/>
        <w:tblW w:w="0" w:type="auto"/>
        <w:tblCellMar>
          <w:top w:w="29" w:type="dxa"/>
          <w:left w:w="29" w:type="dxa"/>
          <w:right w:w="29" w:type="dxa"/>
        </w:tblCellMar>
        <w:tblLook w:val="04A0" w:firstRow="1" w:lastRow="0" w:firstColumn="1" w:lastColumn="0" w:noHBand="0" w:noVBand="1"/>
      </w:tblPr>
      <w:tblGrid>
        <w:gridCol w:w="5304"/>
        <w:gridCol w:w="482"/>
        <w:gridCol w:w="482"/>
        <w:gridCol w:w="483"/>
        <w:gridCol w:w="483"/>
        <w:gridCol w:w="483"/>
        <w:gridCol w:w="483"/>
        <w:gridCol w:w="483"/>
        <w:gridCol w:w="735"/>
      </w:tblGrid>
      <w:tr w:rsidRPr="00DA6C30" w:rsidR="003B68E4" w:rsidTr="0560F6FE" w14:paraId="674D491F" w14:textId="77777777">
        <w:trPr>
          <w:trHeight w:val="188"/>
        </w:trPr>
        <w:tc>
          <w:tcPr>
            <w:tcW w:w="0" w:type="auto"/>
            <w:gridSpan w:val="9"/>
            <w:tcBorders>
              <w:top w:val="nil"/>
              <w:left w:val="nil"/>
              <w:bottom w:val="nil"/>
              <w:right w:val="nil"/>
            </w:tcBorders>
            <w:shd w:val="clear" w:color="auto" w:fill="auto"/>
            <w:tcMar/>
            <w:vAlign w:val="center"/>
          </w:tcPr>
          <w:p w:rsidRPr="00414D00" w:rsidR="003B68E4" w:rsidP="00FE562D" w:rsidRDefault="00764CF0" w14:paraId="6663B291" w14:textId="77777777">
            <w:pPr>
              <w:jc w:val="left"/>
              <w:rPr>
                <w:rFonts w:ascii="Times New Roman" w:hAnsi="Times New Roman" w:cs="Times New Roman"/>
                <w:sz w:val="22"/>
              </w:rPr>
            </w:pPr>
            <w:r w:rsidRPr="0560F6FE">
              <w:rPr>
                <w:rFonts w:ascii="Times New Roman" w:hAnsi="Times New Roman" w:eastAsia="Times New Roman" w:cs="Times New Roman"/>
                <w:b w:val="1"/>
                <w:bCs w:val="1"/>
                <w:sz w:val="22"/>
                <w:szCs w:val="22"/>
              </w:rPr>
              <w:t>Table 2</w:t>
            </w:r>
            <w:r w:rsidRPr="0560F6FE" w:rsidR="003B68E4">
              <w:rPr>
                <w:rFonts w:ascii="Times New Roman" w:hAnsi="Times New Roman" w:eastAsia="Times New Roman" w:cs="Times New Roman"/>
                <w:b w:val="1"/>
                <w:bCs w:val="1"/>
                <w:sz w:val="22"/>
                <w:szCs w:val="22"/>
              </w:rPr>
              <w:t>.</w:t>
            </w:r>
            <w:r w:rsidRPr="0560F6FE" w:rsidR="003B68E4">
              <w:rPr>
                <w:rFonts w:ascii="Times New Roman" w:hAnsi="Times New Roman" w:eastAsia="Times New Roman" w:cs="Times New Roman"/>
                <w:sz w:val="22"/>
                <w:szCs w:val="22"/>
              </w:rPr>
              <w:t xml:space="preserve"> Anticipated time line for project development tasks. Timing assumes a project starting date of 1 April</w:t>
            </w:r>
            <w:r w:rsidRPr="0560F6FE" w:rsidR="00F92B9E">
              <w:rPr>
                <w:rFonts w:ascii="Times New Roman" w:hAnsi="Times New Roman" w:eastAsia="Times New Roman" w:cs="Times New Roman"/>
                <w:sz w:val="22"/>
                <w:szCs w:val="22"/>
              </w:rPr>
              <w:t xml:space="preserve"> </w:t>
            </w:r>
            <w:r w:rsidRPr="0560F6FE" w:rsidR="003B68E4">
              <w:rPr>
                <w:rFonts w:ascii="Times New Roman" w:hAnsi="Times New Roman" w:eastAsia="Times New Roman" w:cs="Times New Roman"/>
                <w:sz w:val="22"/>
                <w:szCs w:val="22"/>
              </w:rPr>
              <w:t xml:space="preserve">2014. Alternating column coloring represents project years, rather than calendar years. D=Development (including Testing); </w:t>
            </w:r>
            <w:r w:rsidRPr="0560F6FE" w:rsidR="00D15677">
              <w:rPr>
                <w:rFonts w:ascii="Times New Roman" w:hAnsi="Times New Roman" w:eastAsia="Times New Roman" w:cs="Times New Roman"/>
                <w:sz w:val="22"/>
                <w:szCs w:val="22"/>
              </w:rPr>
              <w:t>M=</w:t>
            </w:r>
            <w:ins w:author="djpmf" w:date="2013-08-13T08:49:00Z" w:id="485">
              <w:r w:rsidRPr="0560F6FE" w:rsidR="003A5C66">
                <w:rPr>
                  <w:rFonts w:ascii="Times New Roman" w:hAnsi="Times New Roman" w:eastAsia="Times New Roman" w:cs="Times New Roman"/>
                  <w:sz w:val="22"/>
                  <w:szCs w:val="22"/>
                </w:rPr>
                <w:t>Maint</w:t>
              </w:r>
              <w:r w:rsidRPr="0560F6FE" w:rsidR="003A5C66">
                <w:rPr>
                  <w:rFonts w:ascii="Times New Roman" w:hAnsi="Times New Roman" w:eastAsia="Times New Roman" w:cs="Times New Roman"/>
                  <w:sz w:val="22"/>
                  <w:szCs w:val="22"/>
                </w:rPr>
                <w:t>e</w:t>
              </w:r>
              <w:r w:rsidRPr="0560F6FE" w:rsidR="003A5C66">
                <w:rPr>
                  <w:rFonts w:ascii="Times New Roman" w:hAnsi="Times New Roman" w:eastAsia="Times New Roman" w:cs="Times New Roman"/>
                  <w:sz w:val="22"/>
                  <w:szCs w:val="22"/>
                </w:rPr>
                <w:t>n</w:t>
              </w:r>
              <w:r w:rsidRPr="0560F6FE" w:rsidR="003A5C66">
                <w:rPr>
                  <w:rFonts w:ascii="Times New Roman" w:hAnsi="Times New Roman" w:eastAsia="Times New Roman" w:cs="Times New Roman"/>
                  <w:sz w:val="22"/>
                  <w:szCs w:val="22"/>
                </w:rPr>
                <w:t>a</w:t>
              </w:r>
              <w:r w:rsidRPr="0560F6FE" w:rsidR="003A5C66">
                <w:rPr>
                  <w:rFonts w:ascii="Times New Roman" w:hAnsi="Times New Roman" w:eastAsia="Times New Roman" w:cs="Times New Roman"/>
                  <w:sz w:val="22"/>
                  <w:szCs w:val="22"/>
                </w:rPr>
                <w:t>nce</w:t>
              </w:r>
            </w:ins>
            <w:r w:rsidRPr="0560F6FE" w:rsidR="00D15677">
              <w:rPr>
                <w:rFonts w:ascii="Times New Roman" w:hAnsi="Times New Roman" w:eastAsia="Times New Roman" w:cs="Times New Roman"/>
                <w:sz w:val="22"/>
                <w:szCs w:val="22"/>
              </w:rPr>
              <w:t>;</w:t>
            </w:r>
            <w:r w:rsidRPr="0560F6FE" w:rsidR="003B68E4">
              <w:rPr>
                <w:rFonts w:ascii="Times New Roman" w:hAnsi="Times New Roman" w:eastAsia="Times New Roman" w:cs="Times New Roman"/>
                <w:sz w:val="22"/>
                <w:szCs w:val="22"/>
              </w:rPr>
              <w:t xml:space="preserve"> </w:t>
            </w:r>
          </w:p>
          <w:p w:rsidRPr="00414D00" w:rsidR="006F201F" w:rsidP="00FE562D" w:rsidRDefault="006F201F" w14:paraId="19C64B8E" w14:textId="77777777">
            <w:pPr>
              <w:jc w:val="left"/>
              <w:rPr>
                <w:rFonts w:ascii="Times New Roman" w:hAnsi="Times New Roman" w:cs="Times New Roman"/>
                <w:sz w:val="22"/>
              </w:rPr>
            </w:pPr>
          </w:p>
        </w:tc>
      </w:tr>
      <w:tr w:rsidRPr="00DA6C30" w:rsidR="00295D95" w:rsidTr="0560F6FE" w14:paraId="2F7FA643" w14:textId="77777777">
        <w:trPr>
          <w:trHeight w:val="188"/>
        </w:trPr>
        <w:tc>
          <w:tcPr>
            <w:tcW w:w="0" w:type="auto"/>
            <w:tcBorders>
              <w:top w:val="nil"/>
              <w:left w:val="nil"/>
            </w:tcBorders>
            <w:shd w:val="clear" w:color="auto" w:fill="auto"/>
            <w:tcMar/>
            <w:vAlign w:val="center"/>
          </w:tcPr>
          <w:p w:rsidRPr="00414D00" w:rsidR="00295D95" w:rsidP="00FE562D" w:rsidRDefault="00295D95" w14:paraId="1AFB0F7E" w14:textId="77777777">
            <w:pPr>
              <w:jc w:val="left"/>
              <w:rPr>
                <w:rFonts w:ascii="Times New Roman" w:hAnsi="Times New Roman" w:cs="Times New Roman"/>
                <w:sz w:val="22"/>
              </w:rPr>
            </w:pPr>
          </w:p>
        </w:tc>
        <w:tc>
          <w:tcPr>
            <w:tcW w:w="0" w:type="auto"/>
            <w:gridSpan w:val="3"/>
            <w:tcBorders>
              <w:top w:val="single" w:color="auto" w:sz="4" w:space="0"/>
            </w:tcBorders>
            <w:shd w:val="clear" w:color="auto" w:fill="DBE5F1" w:themeFill="accent1" w:themeFillTint="33"/>
            <w:tcMar/>
            <w:vAlign w:val="center"/>
          </w:tcPr>
          <w:p w:rsidRPr="00414D00" w:rsidR="00295D95" w:rsidP="00FE562D" w:rsidRDefault="00295D95" w14:paraId="2C8E1776" w14:textId="77777777">
            <w:pPr>
              <w:jc w:val="left"/>
              <w:rPr>
                <w:rFonts w:ascii="Times New Roman" w:hAnsi="Times New Roman" w:cs="Times New Roman"/>
                <w:b/>
                <w:sz w:val="22"/>
              </w:rPr>
            </w:pPr>
            <w:r w:rsidRPr="00414D00">
              <w:rPr>
                <w:rFonts w:ascii="Times New Roman" w:hAnsi="Times New Roman" w:cs="Times New Roman"/>
                <w:b/>
                <w:sz w:val="22"/>
              </w:rPr>
              <w:t>2014</w:t>
            </w:r>
          </w:p>
        </w:tc>
        <w:tc>
          <w:tcPr>
            <w:tcW w:w="0" w:type="auto"/>
            <w:tcBorders>
              <w:top w:val="single" w:color="auto" w:sz="4" w:space="0"/>
              <w:right w:val="nil"/>
            </w:tcBorders>
            <w:shd w:val="clear" w:color="auto" w:fill="DBE5F1" w:themeFill="accent1" w:themeFillTint="33"/>
            <w:tcMar/>
            <w:vAlign w:val="center"/>
          </w:tcPr>
          <w:p w:rsidRPr="00414D00" w:rsidR="00295D95" w:rsidP="00FE562D" w:rsidRDefault="00295D95" w14:paraId="6226D6AB" w14:textId="77777777">
            <w:pPr>
              <w:jc w:val="left"/>
              <w:rPr>
                <w:rFonts w:ascii="Times New Roman" w:hAnsi="Times New Roman" w:cs="Times New Roman"/>
                <w:sz w:val="22"/>
              </w:rPr>
            </w:pPr>
          </w:p>
        </w:tc>
        <w:tc>
          <w:tcPr>
            <w:tcW w:w="0" w:type="auto"/>
            <w:gridSpan w:val="2"/>
            <w:tcBorders>
              <w:top w:val="single" w:color="auto" w:sz="4" w:space="0"/>
              <w:left w:val="nil"/>
              <w:right w:val="nil"/>
            </w:tcBorders>
            <w:shd w:val="clear" w:color="auto" w:fill="F2DBDB" w:themeFill="accent2" w:themeFillTint="33"/>
            <w:tcMar/>
            <w:vAlign w:val="center"/>
          </w:tcPr>
          <w:p w:rsidRPr="00414D00" w:rsidR="00295D95" w:rsidP="00FE562D" w:rsidRDefault="00295D95" w14:paraId="07063EEF" w14:textId="77777777">
            <w:pPr>
              <w:jc w:val="left"/>
              <w:rPr>
                <w:rFonts w:ascii="Times New Roman" w:hAnsi="Times New Roman" w:cs="Times New Roman"/>
                <w:b/>
                <w:sz w:val="22"/>
              </w:rPr>
            </w:pPr>
            <w:r w:rsidRPr="00414D00">
              <w:rPr>
                <w:rFonts w:ascii="Times New Roman" w:hAnsi="Times New Roman" w:cs="Times New Roman"/>
                <w:b/>
                <w:sz w:val="22"/>
              </w:rPr>
              <w:t>2015</w:t>
            </w:r>
          </w:p>
        </w:tc>
        <w:tc>
          <w:tcPr>
            <w:tcW w:w="0" w:type="auto"/>
            <w:tcBorders>
              <w:top w:val="single" w:color="auto" w:sz="4" w:space="0"/>
              <w:left w:val="nil"/>
            </w:tcBorders>
            <w:shd w:val="clear" w:color="auto" w:fill="F2DBDB" w:themeFill="accent2" w:themeFillTint="33"/>
            <w:tcMar/>
            <w:vAlign w:val="center"/>
          </w:tcPr>
          <w:p w:rsidRPr="00414D00" w:rsidR="00295D95" w:rsidP="00FE562D" w:rsidRDefault="00295D95" w14:paraId="15A8FE04" w14:textId="77777777">
            <w:pPr>
              <w:jc w:val="left"/>
              <w:rPr>
                <w:rFonts w:ascii="Times New Roman" w:hAnsi="Times New Roman" w:cs="Times New Roman"/>
                <w:sz w:val="22"/>
              </w:rPr>
            </w:pPr>
          </w:p>
        </w:tc>
        <w:tc>
          <w:tcPr>
            <w:tcW w:w="0" w:type="auto"/>
            <w:tcBorders>
              <w:top w:val="single" w:color="auto" w:sz="4" w:space="0"/>
              <w:right w:val="single" w:color="auto" w:sz="4" w:space="0"/>
            </w:tcBorders>
            <w:shd w:val="clear" w:color="auto" w:fill="F2DBDB" w:themeFill="accent2" w:themeFillTint="33"/>
            <w:tcMar/>
            <w:vAlign w:val="center"/>
          </w:tcPr>
          <w:p w:rsidRPr="00414D00" w:rsidR="00295D95" w:rsidP="00FE562D" w:rsidRDefault="00295D95" w14:paraId="0F2592DB" w14:textId="77777777">
            <w:pPr>
              <w:jc w:val="left"/>
              <w:rPr>
                <w:rFonts w:ascii="Times New Roman" w:hAnsi="Times New Roman" w:cs="Times New Roman"/>
                <w:b/>
                <w:sz w:val="22"/>
              </w:rPr>
            </w:pPr>
            <w:r w:rsidRPr="00414D00">
              <w:rPr>
                <w:rFonts w:ascii="Times New Roman" w:hAnsi="Times New Roman" w:cs="Times New Roman"/>
                <w:b/>
                <w:sz w:val="22"/>
              </w:rPr>
              <w:t>2016</w:t>
            </w:r>
          </w:p>
        </w:tc>
      </w:tr>
      <w:tr w:rsidRPr="00DA6C30" w:rsidR="00295D95" w:rsidTr="0560F6FE" w14:paraId="1DCFFC16" w14:textId="77777777">
        <w:tc>
          <w:tcPr>
            <w:tcW w:w="0" w:type="auto"/>
            <w:shd w:val="clear" w:color="auto" w:fill="FFFFCC"/>
            <w:tcMar/>
            <w:vAlign w:val="center"/>
          </w:tcPr>
          <w:p w:rsidRPr="00414D00" w:rsidR="00295D95" w:rsidP="00FE562D" w:rsidRDefault="00295D95" w14:paraId="4F1A35DA" w14:textId="77777777">
            <w:pPr>
              <w:jc w:val="left"/>
              <w:rPr>
                <w:rFonts w:ascii="Times New Roman" w:hAnsi="Times New Roman" w:cs="Times New Roman"/>
                <w:b/>
                <w:sz w:val="22"/>
              </w:rPr>
            </w:pPr>
            <w:r w:rsidRPr="00414D00">
              <w:rPr>
                <w:rFonts w:ascii="Times New Roman" w:hAnsi="Times New Roman" w:cs="Times New Roman"/>
                <w:b/>
                <w:sz w:val="22"/>
              </w:rPr>
              <w:t>Development Tasks</w:t>
            </w:r>
          </w:p>
        </w:tc>
        <w:tc>
          <w:tcPr>
            <w:tcW w:w="0" w:type="auto"/>
            <w:shd w:val="clear" w:color="auto" w:fill="DBE5F1" w:themeFill="accent1" w:themeFillTint="33"/>
            <w:tcMar/>
            <w:vAlign w:val="center"/>
          </w:tcPr>
          <w:p w:rsidRPr="00414D00" w:rsidR="00295D95" w:rsidP="00FE562D" w:rsidRDefault="00295D95" w14:paraId="3B90BA0C" w14:textId="77777777">
            <w:pPr>
              <w:jc w:val="left"/>
              <w:rPr>
                <w:rFonts w:ascii="Times New Roman" w:hAnsi="Times New Roman" w:cs="Times New Roman"/>
                <w:sz w:val="22"/>
              </w:rPr>
            </w:pPr>
            <w:r w:rsidRPr="00414D00">
              <w:rPr>
                <w:rFonts w:ascii="Times New Roman" w:hAnsi="Times New Roman" w:cs="Times New Roman"/>
                <w:sz w:val="22"/>
              </w:rPr>
              <w:t>Q2</w:t>
            </w:r>
          </w:p>
        </w:tc>
        <w:tc>
          <w:tcPr>
            <w:tcW w:w="0" w:type="auto"/>
            <w:shd w:val="clear" w:color="auto" w:fill="DBE5F1" w:themeFill="accent1" w:themeFillTint="33"/>
            <w:tcMar/>
            <w:vAlign w:val="center"/>
          </w:tcPr>
          <w:p w:rsidRPr="00414D00" w:rsidR="00295D95" w:rsidP="00FE562D" w:rsidRDefault="00295D95" w14:paraId="3A3E2DA2" w14:textId="77777777">
            <w:pPr>
              <w:jc w:val="left"/>
              <w:rPr>
                <w:rFonts w:ascii="Times New Roman" w:hAnsi="Times New Roman" w:cs="Times New Roman"/>
                <w:sz w:val="22"/>
              </w:rPr>
            </w:pPr>
            <w:r w:rsidRPr="00414D00">
              <w:rPr>
                <w:rFonts w:ascii="Times New Roman" w:hAnsi="Times New Roman" w:cs="Times New Roman"/>
                <w:sz w:val="22"/>
              </w:rPr>
              <w:t>Q3</w:t>
            </w:r>
          </w:p>
        </w:tc>
        <w:tc>
          <w:tcPr>
            <w:tcW w:w="0" w:type="auto"/>
            <w:shd w:val="clear" w:color="auto" w:fill="DBE5F1" w:themeFill="accent1" w:themeFillTint="33"/>
            <w:tcMar/>
            <w:vAlign w:val="center"/>
          </w:tcPr>
          <w:p w:rsidRPr="00414D00" w:rsidR="00295D95" w:rsidP="00FE562D" w:rsidRDefault="00295D95" w14:paraId="7E69806E" w14:textId="77777777">
            <w:pPr>
              <w:jc w:val="left"/>
              <w:rPr>
                <w:rFonts w:ascii="Times New Roman" w:hAnsi="Times New Roman" w:cs="Times New Roman"/>
                <w:sz w:val="22"/>
              </w:rPr>
            </w:pPr>
            <w:r w:rsidRPr="00414D00">
              <w:rPr>
                <w:rFonts w:ascii="Times New Roman" w:hAnsi="Times New Roman" w:cs="Times New Roman"/>
                <w:sz w:val="22"/>
              </w:rPr>
              <w:t>Q4</w:t>
            </w:r>
          </w:p>
        </w:tc>
        <w:tc>
          <w:tcPr>
            <w:tcW w:w="0" w:type="auto"/>
            <w:shd w:val="clear" w:color="auto" w:fill="DBE5F1" w:themeFill="accent1" w:themeFillTint="33"/>
            <w:tcMar/>
            <w:vAlign w:val="center"/>
          </w:tcPr>
          <w:p w:rsidRPr="00414D00" w:rsidR="00295D95" w:rsidP="00FE562D" w:rsidRDefault="00295D95" w14:paraId="30710156" w14:textId="77777777">
            <w:pPr>
              <w:jc w:val="left"/>
              <w:rPr>
                <w:rFonts w:ascii="Times New Roman" w:hAnsi="Times New Roman" w:cs="Times New Roman"/>
                <w:sz w:val="22"/>
              </w:rPr>
            </w:pPr>
            <w:r w:rsidRPr="00414D00">
              <w:rPr>
                <w:rFonts w:ascii="Times New Roman" w:hAnsi="Times New Roman" w:cs="Times New Roman"/>
                <w:sz w:val="22"/>
              </w:rPr>
              <w:t>Q1</w:t>
            </w:r>
          </w:p>
        </w:tc>
        <w:tc>
          <w:tcPr>
            <w:tcW w:w="0" w:type="auto"/>
            <w:shd w:val="clear" w:color="auto" w:fill="F2DBDB" w:themeFill="accent2" w:themeFillTint="33"/>
            <w:tcMar/>
            <w:vAlign w:val="center"/>
          </w:tcPr>
          <w:p w:rsidRPr="00414D00" w:rsidR="00295D95" w:rsidP="00FE562D" w:rsidRDefault="00295D95" w14:paraId="7A4D0001" w14:textId="77777777">
            <w:pPr>
              <w:jc w:val="left"/>
              <w:rPr>
                <w:rFonts w:ascii="Times New Roman" w:hAnsi="Times New Roman" w:cs="Times New Roman"/>
                <w:sz w:val="22"/>
              </w:rPr>
            </w:pPr>
            <w:r w:rsidRPr="00414D00">
              <w:rPr>
                <w:rFonts w:ascii="Times New Roman" w:hAnsi="Times New Roman" w:cs="Times New Roman"/>
                <w:sz w:val="22"/>
              </w:rPr>
              <w:t>Q2</w:t>
            </w:r>
          </w:p>
        </w:tc>
        <w:tc>
          <w:tcPr>
            <w:tcW w:w="0" w:type="auto"/>
            <w:shd w:val="clear" w:color="auto" w:fill="F2DBDB" w:themeFill="accent2" w:themeFillTint="33"/>
            <w:tcMar/>
            <w:vAlign w:val="center"/>
          </w:tcPr>
          <w:p w:rsidRPr="00414D00" w:rsidR="00295D95" w:rsidP="00FE562D" w:rsidRDefault="00295D95" w14:paraId="7706164E" w14:textId="77777777">
            <w:pPr>
              <w:jc w:val="left"/>
              <w:rPr>
                <w:rFonts w:ascii="Times New Roman" w:hAnsi="Times New Roman" w:cs="Times New Roman"/>
                <w:sz w:val="22"/>
              </w:rPr>
            </w:pPr>
            <w:r w:rsidRPr="00414D00">
              <w:rPr>
                <w:rFonts w:ascii="Times New Roman" w:hAnsi="Times New Roman" w:cs="Times New Roman"/>
                <w:sz w:val="22"/>
              </w:rPr>
              <w:t>Q3</w:t>
            </w:r>
          </w:p>
        </w:tc>
        <w:tc>
          <w:tcPr>
            <w:tcW w:w="0" w:type="auto"/>
            <w:shd w:val="clear" w:color="auto" w:fill="F2DBDB" w:themeFill="accent2" w:themeFillTint="33"/>
            <w:tcMar/>
            <w:vAlign w:val="center"/>
          </w:tcPr>
          <w:p w:rsidRPr="00414D00" w:rsidR="00295D95" w:rsidP="00FE562D" w:rsidRDefault="00295D95" w14:paraId="3F929690" w14:textId="77777777">
            <w:pPr>
              <w:jc w:val="left"/>
              <w:rPr>
                <w:rFonts w:ascii="Times New Roman" w:hAnsi="Times New Roman" w:cs="Times New Roman"/>
                <w:sz w:val="22"/>
              </w:rPr>
            </w:pPr>
            <w:r w:rsidRPr="00414D00">
              <w:rPr>
                <w:rFonts w:ascii="Times New Roman" w:hAnsi="Times New Roman" w:cs="Times New Roman"/>
                <w:sz w:val="22"/>
              </w:rPr>
              <w:t>Q4</w:t>
            </w:r>
          </w:p>
        </w:tc>
        <w:tc>
          <w:tcPr>
            <w:tcW w:w="0" w:type="auto"/>
            <w:shd w:val="clear" w:color="auto" w:fill="F2DBDB" w:themeFill="accent2" w:themeFillTint="33"/>
            <w:tcMar/>
            <w:vAlign w:val="center"/>
          </w:tcPr>
          <w:p w:rsidRPr="00414D00" w:rsidR="00295D95" w:rsidP="00FE562D" w:rsidRDefault="00295D95" w14:paraId="75A6DF43" w14:textId="77777777">
            <w:pPr>
              <w:jc w:val="left"/>
              <w:rPr>
                <w:rFonts w:ascii="Times New Roman" w:hAnsi="Times New Roman" w:cs="Times New Roman"/>
                <w:sz w:val="22"/>
              </w:rPr>
            </w:pPr>
            <w:r w:rsidRPr="00414D00">
              <w:rPr>
                <w:rFonts w:ascii="Times New Roman" w:hAnsi="Times New Roman" w:cs="Times New Roman"/>
                <w:sz w:val="22"/>
              </w:rPr>
              <w:t>Q1</w:t>
            </w:r>
          </w:p>
        </w:tc>
      </w:tr>
      <w:tr w:rsidRPr="00DA6C30" w:rsidR="00295D95" w:rsidTr="0560F6FE" w14:paraId="039DCA43" w14:textId="77777777">
        <w:tc>
          <w:tcPr>
            <w:tcW w:w="0" w:type="auto"/>
            <w:shd w:val="clear" w:color="auto" w:fill="FFFFCC"/>
            <w:tcMar/>
            <w:vAlign w:val="center"/>
          </w:tcPr>
          <w:p w:rsidRPr="00414D00" w:rsidR="00295D95" w:rsidP="00FE562D" w:rsidRDefault="00295D95" w14:paraId="4F069D73" w14:textId="77777777">
            <w:pPr>
              <w:jc w:val="left"/>
              <w:rPr>
                <w:rFonts w:ascii="Times New Roman" w:hAnsi="Times New Roman" w:cs="Times New Roman"/>
                <w:b/>
                <w:sz w:val="22"/>
              </w:rPr>
            </w:pPr>
            <w:r w:rsidRPr="00DA6C30">
              <w:rPr>
                <w:rFonts w:ascii="Times New Roman" w:hAnsi="Times New Roman" w:cs="Times New Roman"/>
                <w:b/>
                <w:sz w:val="22"/>
              </w:rPr>
              <w:t>Scientific names discovery in texts and images</w:t>
            </w:r>
          </w:p>
        </w:tc>
        <w:tc>
          <w:tcPr>
            <w:tcW w:w="0" w:type="auto"/>
            <w:shd w:val="clear" w:color="auto" w:fill="DBE5F1" w:themeFill="accent1" w:themeFillTint="33"/>
            <w:tcMar/>
            <w:vAlign w:val="center"/>
          </w:tcPr>
          <w:p w:rsidRPr="00414D00" w:rsidR="00295D95" w:rsidP="00FE562D" w:rsidRDefault="00295D95" w14:paraId="4BD32D3A"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414D00" w:rsidR="00295D95" w:rsidP="00FE562D" w:rsidRDefault="00295D95" w14:paraId="7F7AEBD9"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414D00" w:rsidR="00295D95" w:rsidP="00FE562D" w:rsidRDefault="00295D95" w14:paraId="29B6E59C"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414D00" w:rsidR="00295D95" w:rsidP="00FE562D" w:rsidRDefault="00295D95" w14:paraId="68935C39"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414D00" w:rsidR="00295D95" w:rsidP="00FE562D" w:rsidRDefault="00295D95" w14:paraId="7845ECA4"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414D00" w:rsidR="00295D95" w:rsidP="00FE562D" w:rsidRDefault="00295D95" w14:paraId="2D944C09"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414D00" w:rsidR="00295D95" w:rsidP="00FE562D" w:rsidRDefault="00295D95" w14:paraId="2D35C3DF"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414D00" w:rsidR="00295D95" w:rsidP="00FE562D" w:rsidRDefault="00295D95" w14:paraId="02A80A3F" w14:textId="77777777">
            <w:pPr>
              <w:jc w:val="left"/>
              <w:rPr>
                <w:rFonts w:ascii="Times New Roman" w:hAnsi="Times New Roman" w:cs="Times New Roman"/>
                <w:sz w:val="22"/>
              </w:rPr>
            </w:pPr>
          </w:p>
        </w:tc>
      </w:tr>
      <w:tr w:rsidRPr="00DA6C30" w:rsidR="00295D95" w:rsidTr="0560F6FE" w14:paraId="7FF290F5" w14:textId="77777777">
        <w:tc>
          <w:tcPr>
            <w:tcW w:w="0" w:type="auto"/>
            <w:shd w:val="clear" w:color="auto" w:fill="FFFFCC"/>
            <w:tcMar/>
            <w:vAlign w:val="center"/>
          </w:tcPr>
          <w:p w:rsidRPr="00414D00" w:rsidR="00295D95" w:rsidP="00FE562D" w:rsidRDefault="005B5D11" w14:paraId="576528BC" w14:textId="77777777">
            <w:pPr>
              <w:jc w:val="left"/>
              <w:rPr>
                <w:rFonts w:ascii="Times New Roman" w:hAnsi="Times New Roman" w:cs="Times New Roman"/>
                <w:sz w:val="22"/>
              </w:rPr>
            </w:pPr>
            <w:r w:rsidRPr="00DA6C30">
              <w:rPr>
                <w:rFonts w:ascii="Times New Roman" w:hAnsi="Times New Roman" w:cs="Times New Roman"/>
                <w:sz w:val="22"/>
              </w:rPr>
              <w:t xml:space="preserve">    </w:t>
            </w:r>
            <w:r w:rsidRPr="00DA6C30" w:rsidR="00295D95">
              <w:rPr>
                <w:rFonts w:ascii="Times New Roman" w:hAnsi="Times New Roman" w:cs="Times New Roman"/>
                <w:sz w:val="22"/>
              </w:rPr>
              <w:t>TaxonFinder upgrade as Ruby library</w:t>
            </w:r>
          </w:p>
        </w:tc>
        <w:tc>
          <w:tcPr>
            <w:tcW w:w="0" w:type="auto"/>
            <w:shd w:val="clear" w:color="auto" w:fill="DBE5F1" w:themeFill="accent1" w:themeFillTint="33"/>
            <w:tcMar/>
            <w:vAlign w:val="center"/>
          </w:tcPr>
          <w:p w:rsidRPr="00414D00" w:rsidR="00295D95" w:rsidP="00FE562D" w:rsidRDefault="00295D95" w14:paraId="5ED88E33" w14:textId="77777777">
            <w:pPr>
              <w:jc w:val="left"/>
              <w:rPr>
                <w:rFonts w:ascii="Times New Roman" w:hAnsi="Times New Roman" w:cs="Times New Roman"/>
                <w:sz w:val="22"/>
              </w:rPr>
            </w:pPr>
            <w:r w:rsidRPr="00414D00">
              <w:rPr>
                <w:rFonts w:ascii="Times New Roman" w:hAnsi="Times New Roman" w:cs="Times New Roman"/>
                <w:sz w:val="22"/>
              </w:rPr>
              <w:t>D</w:t>
            </w:r>
          </w:p>
        </w:tc>
        <w:tc>
          <w:tcPr>
            <w:tcW w:w="0" w:type="auto"/>
            <w:shd w:val="clear" w:color="auto" w:fill="DBE5F1" w:themeFill="accent1" w:themeFillTint="33"/>
            <w:tcMar/>
            <w:vAlign w:val="center"/>
          </w:tcPr>
          <w:p w:rsidRPr="00414D00" w:rsidR="00295D95" w:rsidP="00FE562D" w:rsidRDefault="00335007" w14:paraId="34D42A3F"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DBE5F1" w:themeFill="accent1" w:themeFillTint="33"/>
            <w:tcMar/>
            <w:vAlign w:val="center"/>
          </w:tcPr>
          <w:p w:rsidRPr="00414D00" w:rsidR="00295D95" w:rsidP="00FE562D" w:rsidRDefault="001D4CFE" w14:paraId="4A65860F"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DBE5F1" w:themeFill="accent1" w:themeFillTint="33"/>
            <w:tcMar/>
            <w:vAlign w:val="center"/>
          </w:tcPr>
          <w:p w:rsidRPr="00414D00" w:rsidR="00295D95" w:rsidP="00FE562D" w:rsidRDefault="001D4CFE" w14:paraId="33D4B8C1"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F2DBDB" w:themeFill="accent2" w:themeFillTint="33"/>
            <w:tcMar/>
            <w:vAlign w:val="center"/>
          </w:tcPr>
          <w:p w:rsidRPr="00414D00" w:rsidR="00295D95" w:rsidP="00FE562D" w:rsidRDefault="001D4CFE" w14:paraId="02C08CA6"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F2DBDB" w:themeFill="accent2" w:themeFillTint="33"/>
            <w:tcMar/>
            <w:vAlign w:val="center"/>
          </w:tcPr>
          <w:p w:rsidRPr="00414D00" w:rsidR="00295D95" w:rsidP="00FE562D" w:rsidRDefault="001D4CFE" w14:paraId="2FE06930"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F2DBDB" w:themeFill="accent2" w:themeFillTint="33"/>
            <w:tcMar/>
            <w:vAlign w:val="center"/>
          </w:tcPr>
          <w:p w:rsidRPr="00414D00" w:rsidR="00295D95" w:rsidP="00FE562D" w:rsidRDefault="001D4CFE" w14:paraId="4F3028B6" w14:textId="77777777">
            <w:pPr>
              <w:jc w:val="left"/>
              <w:rPr>
                <w:rFonts w:ascii="Times New Roman" w:hAnsi="Times New Roman" w:cs="Times New Roman"/>
                <w:sz w:val="22"/>
              </w:rPr>
            </w:pPr>
            <w:r w:rsidRPr="00414D00">
              <w:rPr>
                <w:rFonts w:ascii="Times New Roman" w:hAnsi="Times New Roman" w:cs="Times New Roman"/>
                <w:sz w:val="22"/>
              </w:rPr>
              <w:t>M</w:t>
            </w:r>
          </w:p>
        </w:tc>
        <w:tc>
          <w:tcPr>
            <w:tcW w:w="0" w:type="auto"/>
            <w:shd w:val="clear" w:color="auto" w:fill="F2DBDB" w:themeFill="accent2" w:themeFillTint="33"/>
            <w:tcMar/>
            <w:vAlign w:val="center"/>
          </w:tcPr>
          <w:p w:rsidRPr="00414D00" w:rsidR="00295D95" w:rsidP="00FE562D" w:rsidRDefault="001D4CFE" w14:paraId="0596A989" w14:textId="77777777">
            <w:pPr>
              <w:jc w:val="left"/>
              <w:rPr>
                <w:rFonts w:ascii="Times New Roman" w:hAnsi="Times New Roman" w:cs="Times New Roman"/>
                <w:sz w:val="22"/>
              </w:rPr>
            </w:pPr>
            <w:r w:rsidRPr="00414D00">
              <w:rPr>
                <w:rFonts w:ascii="Times New Roman" w:hAnsi="Times New Roman" w:cs="Times New Roman"/>
                <w:sz w:val="22"/>
              </w:rPr>
              <w:t>M</w:t>
            </w:r>
          </w:p>
        </w:tc>
      </w:tr>
      <w:tr w:rsidRPr="00DA6C30" w:rsidR="00295D95" w:rsidTr="0560F6FE" w14:paraId="4779B005" w14:textId="77777777">
        <w:tc>
          <w:tcPr>
            <w:tcW w:w="0" w:type="auto"/>
            <w:shd w:val="clear" w:color="auto" w:fill="FFFFCC"/>
            <w:tcMar/>
            <w:vAlign w:val="center"/>
          </w:tcPr>
          <w:p w:rsidRPr="00797653" w:rsidR="00295D95" w:rsidP="00FE562D" w:rsidRDefault="005B5D11" w14:paraId="17AFFCF2" w14:textId="77777777">
            <w:pPr>
              <w:jc w:val="left"/>
              <w:rPr>
                <w:rFonts w:ascii="Times New Roman" w:hAnsi="Times New Roman" w:cs="Times New Roman"/>
                <w:sz w:val="22"/>
              </w:rPr>
            </w:pPr>
            <w:r w:rsidRPr="00DA6C30">
              <w:rPr>
                <w:rFonts w:ascii="Times New Roman" w:hAnsi="Times New Roman" w:cs="Times New Roman"/>
                <w:sz w:val="22"/>
              </w:rPr>
              <w:lastRenderedPageBreak/>
              <w:t xml:space="preserve">    NetiNeti upgrade as Ruby library</w:t>
            </w:r>
          </w:p>
        </w:tc>
        <w:tc>
          <w:tcPr>
            <w:tcW w:w="0" w:type="auto"/>
            <w:shd w:val="clear" w:color="auto" w:fill="DBE5F1" w:themeFill="accent1" w:themeFillTint="33"/>
            <w:tcMar/>
            <w:vAlign w:val="center"/>
          </w:tcPr>
          <w:p w:rsidRPr="00797653" w:rsidR="00295D95" w:rsidP="00FE562D" w:rsidRDefault="00295D95" w14:paraId="55877FCB"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D95" w:rsidP="00FE562D" w:rsidRDefault="00295D95" w14:paraId="4A3E6B35"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D95" w:rsidP="00FE562D" w:rsidRDefault="00295D95" w14:paraId="57A3AFA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D95" w:rsidP="00FE562D" w:rsidRDefault="00295D95" w14:paraId="3D95E2D2"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D95" w:rsidP="00FE562D" w:rsidRDefault="005B5D11" w14:paraId="3A2B6DA1"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D95" w:rsidP="00FE562D" w:rsidRDefault="00764CF0" w14:paraId="2F197D13"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D95" w:rsidP="00FE562D" w:rsidRDefault="001D4CFE" w14:paraId="7FE01598"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D95" w:rsidP="00FE562D" w:rsidRDefault="001D4CFE" w14:paraId="52A9644D"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29576E" w:rsidTr="0560F6FE" w14:paraId="1DAE04E6" w14:textId="77777777">
        <w:tc>
          <w:tcPr>
            <w:tcW w:w="0" w:type="auto"/>
            <w:shd w:val="clear" w:color="auto" w:fill="FFFFCC"/>
            <w:tcMar/>
            <w:vAlign w:val="center"/>
          </w:tcPr>
          <w:p w:rsidRPr="00797653" w:rsidR="0029576E" w:rsidP="00FE562D" w:rsidRDefault="0029576E" w14:paraId="226285B0" w14:textId="77777777">
            <w:pPr>
              <w:jc w:val="left"/>
              <w:rPr>
                <w:rFonts w:ascii="Times New Roman" w:hAnsi="Times New Roman" w:cs="Times New Roman"/>
                <w:sz w:val="22"/>
              </w:rPr>
            </w:pPr>
            <w:r w:rsidRPr="00DA6C30">
              <w:rPr>
                <w:rFonts w:ascii="Times New Roman" w:hAnsi="Times New Roman" w:cs="Times New Roman"/>
                <w:sz w:val="22"/>
              </w:rPr>
              <w:t xml:space="preserve">    Scalability</w:t>
            </w:r>
            <w:r w:rsidRPr="00DA6C30" w:rsidR="00D15677">
              <w:rPr>
                <w:rFonts w:ascii="Times New Roman" w:hAnsi="Times New Roman" w:cs="Times New Roman"/>
                <w:sz w:val="22"/>
              </w:rPr>
              <w:t xml:space="preserve"> improvements</w:t>
            </w:r>
          </w:p>
        </w:tc>
        <w:tc>
          <w:tcPr>
            <w:tcW w:w="0" w:type="auto"/>
            <w:shd w:val="clear" w:color="auto" w:fill="DBE5F1" w:themeFill="accent1" w:themeFillTint="33"/>
            <w:tcMar/>
            <w:vAlign w:val="center"/>
          </w:tcPr>
          <w:p w:rsidRPr="00797653" w:rsidR="0029576E" w:rsidP="00FE562D" w:rsidRDefault="0029576E" w14:paraId="38AF6A8F"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29576E" w14:paraId="3C97BD9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29576E" w14:paraId="2450912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29576E" w14:paraId="41DCB24C"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76E" w:rsidP="00FE562D" w:rsidRDefault="0029576E" w14:paraId="4AB0EB7F"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76E" w:rsidP="00FE562D" w:rsidRDefault="00D15677" w14:paraId="00473178"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76E" w:rsidP="00FE562D" w:rsidRDefault="00D15677" w14:paraId="46418343"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D15677" w14:paraId="5A5583CC"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5B5D11" w:rsidTr="0560F6FE" w14:paraId="264E420D" w14:textId="77777777">
        <w:tc>
          <w:tcPr>
            <w:tcW w:w="0" w:type="auto"/>
            <w:shd w:val="clear" w:color="auto" w:fill="FFFFCC"/>
            <w:tcMar/>
            <w:vAlign w:val="center"/>
          </w:tcPr>
          <w:p w:rsidRPr="00797653" w:rsidR="005B5D11" w:rsidP="00FE562D" w:rsidRDefault="005B5D11" w14:paraId="37FEB296" w14:textId="77777777">
            <w:pPr>
              <w:jc w:val="left"/>
              <w:rPr>
                <w:rFonts w:ascii="Times New Roman" w:hAnsi="Times New Roman" w:cs="Times New Roman"/>
                <w:sz w:val="22"/>
              </w:rPr>
            </w:pPr>
            <w:r w:rsidRPr="00DA6C30">
              <w:rPr>
                <w:rFonts w:ascii="Times New Roman" w:hAnsi="Times New Roman" w:cs="Times New Roman"/>
                <w:b/>
                <w:sz w:val="22"/>
              </w:rPr>
              <w:t>Verification and disambiguation of scientific names</w:t>
            </w:r>
          </w:p>
        </w:tc>
        <w:tc>
          <w:tcPr>
            <w:tcW w:w="0" w:type="auto"/>
            <w:shd w:val="clear" w:color="auto" w:fill="DBE5F1" w:themeFill="accent1" w:themeFillTint="33"/>
            <w:tcMar/>
            <w:vAlign w:val="center"/>
          </w:tcPr>
          <w:p w:rsidRPr="00797653" w:rsidR="005B5D11" w:rsidP="00FE562D" w:rsidRDefault="005B5D11" w14:paraId="411605D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5B5D11" w:rsidP="00FE562D" w:rsidRDefault="005B5D11" w14:paraId="04EA479F"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5B5D11" w:rsidP="00FE562D" w:rsidRDefault="005B5D11" w14:paraId="2ACA5BAE"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5B5D11" w:rsidP="00FE562D" w:rsidRDefault="005B5D11" w14:paraId="302BEF8A"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209145FF"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0036F858"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57E1FDFE"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13D9D1B1" w14:textId="77777777">
            <w:pPr>
              <w:jc w:val="left"/>
              <w:rPr>
                <w:rFonts w:ascii="Times New Roman" w:hAnsi="Times New Roman" w:cs="Times New Roman"/>
                <w:sz w:val="22"/>
              </w:rPr>
            </w:pPr>
          </w:p>
        </w:tc>
      </w:tr>
      <w:tr w:rsidRPr="00DA6C30" w:rsidR="005B5D11" w:rsidTr="0560F6FE" w14:paraId="45AAA5B1" w14:textId="77777777">
        <w:tc>
          <w:tcPr>
            <w:tcW w:w="0" w:type="auto"/>
            <w:shd w:val="clear" w:color="auto" w:fill="FFFFCC"/>
            <w:tcMar/>
            <w:vAlign w:val="center"/>
          </w:tcPr>
          <w:p w:rsidRPr="00797653" w:rsidR="005B5D11" w:rsidP="00FE562D" w:rsidRDefault="005B5D11" w14:paraId="2348C2E4"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Integration with Global Names Usage Bank</w:t>
            </w:r>
          </w:p>
        </w:tc>
        <w:tc>
          <w:tcPr>
            <w:tcW w:w="0" w:type="auto"/>
            <w:shd w:val="clear" w:color="auto" w:fill="DBE5F1" w:themeFill="accent1" w:themeFillTint="33"/>
            <w:tcMar/>
            <w:vAlign w:val="center"/>
          </w:tcPr>
          <w:p w:rsidRPr="00797653" w:rsidR="005B5D11" w:rsidP="00FE562D" w:rsidRDefault="005B5D11" w14:paraId="39697A52"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5B5D11" w:rsidP="00FE562D" w:rsidRDefault="00335007" w14:paraId="1E867F4C"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5B5D11" w:rsidP="00FE562D" w:rsidRDefault="001D4CFE" w14:paraId="28CE427B"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5B5D11" w:rsidP="00FE562D" w:rsidRDefault="001D4CFE" w14:paraId="0BD9212F"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5B5D11" w:rsidP="00FE562D" w:rsidRDefault="001D4CFE" w14:paraId="23DAB9E7"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5B5D11" w:rsidP="00FE562D" w:rsidRDefault="001D4CFE" w14:paraId="191AA4BE"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5B5D11" w:rsidP="00FE562D" w:rsidRDefault="001D4CFE" w14:paraId="2E2ECDF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5B5D11" w:rsidP="00FE562D" w:rsidRDefault="001D4CFE" w14:paraId="54A128E4"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29576E" w:rsidTr="0560F6FE" w14:paraId="173041CF" w14:textId="77777777">
        <w:tc>
          <w:tcPr>
            <w:tcW w:w="0" w:type="auto"/>
            <w:shd w:val="clear" w:color="auto" w:fill="FFFFCC"/>
            <w:tcMar/>
            <w:vAlign w:val="center"/>
          </w:tcPr>
          <w:p w:rsidRPr="00797653" w:rsidR="0029576E" w:rsidP="00FE562D" w:rsidRDefault="0029576E" w14:paraId="3EA36299"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sidR="009A52FB">
              <w:rPr>
                <w:rFonts w:ascii="Times New Roman" w:hAnsi="Times New Roman" w:cs="Times New Roman"/>
                <w:sz w:val="22"/>
              </w:rPr>
              <w:t>Reconciliation/Resolution improvements</w:t>
            </w:r>
          </w:p>
        </w:tc>
        <w:tc>
          <w:tcPr>
            <w:tcW w:w="0" w:type="auto"/>
            <w:shd w:val="clear" w:color="auto" w:fill="DBE5F1" w:themeFill="accent1" w:themeFillTint="33"/>
            <w:tcMar/>
            <w:vAlign w:val="center"/>
          </w:tcPr>
          <w:p w:rsidRPr="00797653" w:rsidR="0029576E" w:rsidP="00FE562D" w:rsidRDefault="0029576E" w14:paraId="1D0A659F"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29576E" w14:paraId="32E936AA"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29576E" w14:paraId="37E2F08C"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29576E" w:rsidP="00FE562D" w:rsidRDefault="009A52FB" w14:paraId="18330E11"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76E" w:rsidP="00FE562D" w:rsidRDefault="009A52FB" w14:paraId="79AF6888"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76E" w:rsidP="00FE562D" w:rsidRDefault="00A45431" w14:paraId="594A18C0"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76E" w:rsidP="00FE562D" w:rsidRDefault="00A45431" w14:paraId="0AA45498"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29576E" w:rsidP="00FE562D" w:rsidRDefault="009A52FB" w14:paraId="5D4E12B3"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5B5D11" w:rsidTr="0560F6FE" w14:paraId="0CFD8BB3" w14:textId="77777777">
        <w:tc>
          <w:tcPr>
            <w:tcW w:w="0" w:type="auto"/>
            <w:shd w:val="clear" w:color="auto" w:fill="FFFFCC"/>
            <w:tcMar/>
            <w:vAlign w:val="center"/>
          </w:tcPr>
          <w:p w:rsidRPr="00797653" w:rsidR="005B5D11" w:rsidP="00FE562D" w:rsidRDefault="005B5D11" w14:paraId="31596171"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sidR="0029576E">
              <w:rPr>
                <w:rFonts w:ascii="Times New Roman" w:hAnsi="Times New Roman" w:cs="Times New Roman"/>
                <w:sz w:val="22"/>
              </w:rPr>
              <w:t xml:space="preserve">Automatic </w:t>
            </w:r>
            <w:r w:rsidRPr="00DA6C30" w:rsidR="00335007">
              <w:rPr>
                <w:rFonts w:ascii="Times New Roman" w:hAnsi="Times New Roman" w:cs="Times New Roman"/>
                <w:sz w:val="22"/>
              </w:rPr>
              <w:t xml:space="preserve">Harvesting </w:t>
            </w:r>
          </w:p>
        </w:tc>
        <w:tc>
          <w:tcPr>
            <w:tcW w:w="0" w:type="auto"/>
            <w:shd w:val="clear" w:color="auto" w:fill="DBE5F1" w:themeFill="accent1" w:themeFillTint="33"/>
            <w:tcMar/>
            <w:vAlign w:val="center"/>
          </w:tcPr>
          <w:p w:rsidRPr="00797653" w:rsidR="005B5D11" w:rsidP="00FE562D" w:rsidRDefault="005B5D11" w14:paraId="4CFBEB37"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5B5D11" w:rsidP="00FE562D" w:rsidRDefault="00335007" w14:paraId="777B7B89"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5B5D11" w:rsidP="00FE562D" w:rsidRDefault="0029576E" w14:paraId="573F3FD0"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5B5D11" w:rsidP="00FE562D" w:rsidRDefault="005B5D11" w14:paraId="307FF0F2"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374B3A59"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5C0A3847"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0F1DF4BB"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5B5D11" w:rsidP="00FE562D" w:rsidRDefault="005B5D11" w14:paraId="0B4263DB" w14:textId="77777777">
            <w:pPr>
              <w:jc w:val="left"/>
              <w:rPr>
                <w:rFonts w:ascii="Times New Roman" w:hAnsi="Times New Roman" w:cs="Times New Roman"/>
                <w:sz w:val="22"/>
              </w:rPr>
            </w:pPr>
          </w:p>
        </w:tc>
      </w:tr>
      <w:tr w:rsidRPr="00DA6C30" w:rsidR="0029576E" w:rsidTr="0560F6FE" w14:paraId="1F6367DF" w14:textId="77777777">
        <w:tc>
          <w:tcPr>
            <w:tcW w:w="0" w:type="auto"/>
            <w:shd w:val="clear" w:color="auto" w:fill="FFFFCC"/>
            <w:tcMar/>
            <w:vAlign w:val="center"/>
          </w:tcPr>
          <w:p w:rsidRPr="00797653" w:rsidR="0029576E" w:rsidP="00FE562D" w:rsidRDefault="0029576E" w14:paraId="75E4FBE9" w14:textId="77777777">
            <w:pPr>
              <w:jc w:val="left"/>
              <w:rPr>
                <w:rFonts w:ascii="Times New Roman" w:hAnsi="Times New Roman" w:cs="Times New Roman"/>
                <w:sz w:val="22"/>
              </w:rPr>
            </w:pPr>
            <w:r w:rsidRPr="00DA6C30">
              <w:rPr>
                <w:rFonts w:ascii="Times New Roman" w:hAnsi="Times New Roman" w:cs="Times New Roman"/>
                <w:sz w:val="22"/>
              </w:rPr>
              <w:t xml:space="preserve">    Parsing algorithm</w:t>
            </w:r>
          </w:p>
        </w:tc>
        <w:tc>
          <w:tcPr>
            <w:tcW w:w="0" w:type="auto"/>
            <w:shd w:val="clear" w:color="auto" w:fill="DBE5F1" w:themeFill="accent1" w:themeFillTint="33"/>
            <w:tcMar/>
            <w:vAlign w:val="center"/>
          </w:tcPr>
          <w:p w:rsidRPr="00797653" w:rsidR="0029576E" w:rsidP="00FE562D" w:rsidRDefault="0029576E" w14:paraId="6CA10816"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29576E" w:rsidP="00FE562D" w:rsidRDefault="0029576E" w14:paraId="78C02A4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29576E" w:rsidP="00FE562D" w:rsidRDefault="0029576E" w14:paraId="7F23C4FA"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29576E" w:rsidP="00FE562D" w:rsidRDefault="0029576E" w14:paraId="1A48B883"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29576E" w14:paraId="72DB3FA5"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29576E" w14:paraId="602596C6"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29576E" w14:paraId="1D161142"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29576E" w14:paraId="72A0D6F5"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29576E" w:rsidTr="0560F6FE" w14:paraId="015555B4" w14:textId="77777777">
        <w:tc>
          <w:tcPr>
            <w:tcW w:w="0" w:type="auto"/>
            <w:shd w:val="clear" w:color="auto" w:fill="FFFFCC"/>
            <w:tcMar/>
            <w:vAlign w:val="center"/>
          </w:tcPr>
          <w:p w:rsidRPr="00797653" w:rsidR="0029576E" w:rsidP="00FE562D" w:rsidRDefault="0029576E" w14:paraId="43949B05" w14:textId="77777777">
            <w:pPr>
              <w:jc w:val="left"/>
              <w:rPr>
                <w:rFonts w:ascii="Times New Roman" w:hAnsi="Times New Roman" w:cs="Times New Roman"/>
                <w:sz w:val="22"/>
              </w:rPr>
            </w:pPr>
            <w:r w:rsidRPr="00DA6C30">
              <w:rPr>
                <w:rFonts w:ascii="Times New Roman" w:hAnsi="Times New Roman" w:cs="Times New Roman"/>
                <w:sz w:val="22"/>
              </w:rPr>
              <w:t xml:space="preserve">    Fuzzy matching algorithm</w:t>
            </w:r>
          </w:p>
        </w:tc>
        <w:tc>
          <w:tcPr>
            <w:tcW w:w="0" w:type="auto"/>
            <w:shd w:val="clear" w:color="auto" w:fill="DBE5F1" w:themeFill="accent1" w:themeFillTint="33"/>
            <w:tcMar/>
            <w:vAlign w:val="center"/>
          </w:tcPr>
          <w:p w:rsidRPr="00797653" w:rsidR="0029576E" w:rsidP="00FE562D" w:rsidRDefault="009A52FB" w14:paraId="370BF3D2"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29576E" w:rsidP="00FE562D" w:rsidRDefault="009A52FB" w14:paraId="6095936F"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29576E" w:rsidP="00FE562D" w:rsidRDefault="009A52FB" w14:paraId="6545E27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29576E" w:rsidP="00FE562D" w:rsidRDefault="009A52FB" w14:paraId="450EB518"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29576E" w:rsidP="00FE562D" w:rsidRDefault="0029576E" w14:paraId="604631D5"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76E" w:rsidP="00FE562D" w:rsidRDefault="0029576E" w14:paraId="7FF2A998"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76E" w:rsidP="00FE562D" w:rsidRDefault="0029576E" w14:paraId="1B6117AB"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29576E" w:rsidP="00FE562D" w:rsidRDefault="0029576E" w14:paraId="76D5C0E0" w14:textId="77777777">
            <w:pPr>
              <w:jc w:val="left"/>
              <w:rPr>
                <w:rFonts w:ascii="Times New Roman" w:hAnsi="Times New Roman" w:cs="Times New Roman"/>
                <w:sz w:val="22"/>
              </w:rPr>
            </w:pPr>
          </w:p>
        </w:tc>
      </w:tr>
      <w:tr w:rsidRPr="00DA6C30" w:rsidR="009A52FB" w:rsidTr="0560F6FE" w14:paraId="0D9C21D9" w14:textId="77777777">
        <w:tc>
          <w:tcPr>
            <w:tcW w:w="0" w:type="auto"/>
            <w:shd w:val="clear" w:color="auto" w:fill="FFFFCC"/>
            <w:tcMar/>
            <w:vAlign w:val="center"/>
          </w:tcPr>
          <w:p w:rsidRPr="00797653" w:rsidR="009A52FB" w:rsidP="00FE562D" w:rsidRDefault="00A45431" w14:paraId="41C5857A" w14:textId="77777777">
            <w:pPr>
              <w:jc w:val="left"/>
              <w:rPr>
                <w:rFonts w:ascii="Times New Roman" w:hAnsi="Times New Roman" w:cs="Times New Roman"/>
                <w:b/>
                <w:sz w:val="22"/>
              </w:rPr>
            </w:pPr>
            <w:r w:rsidRPr="00DA6C30">
              <w:rPr>
                <w:rFonts w:ascii="Times New Roman" w:hAnsi="Times New Roman" w:cs="Times New Roman"/>
                <w:b/>
                <w:sz w:val="22"/>
              </w:rPr>
              <w:t>Index of name usages</w:t>
            </w:r>
          </w:p>
        </w:tc>
        <w:tc>
          <w:tcPr>
            <w:tcW w:w="0" w:type="auto"/>
            <w:shd w:val="clear" w:color="auto" w:fill="DBE5F1" w:themeFill="accent1" w:themeFillTint="33"/>
            <w:tcMar/>
            <w:vAlign w:val="center"/>
          </w:tcPr>
          <w:p w:rsidRPr="00797653" w:rsidR="009A52FB" w:rsidP="00FE562D" w:rsidRDefault="009A52FB" w14:paraId="519E5DCE"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9A52FB" w:rsidP="00FE562D" w:rsidRDefault="009A52FB" w14:paraId="43818DE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9A52FB" w:rsidP="00FE562D" w:rsidRDefault="009A52FB" w14:paraId="5C2D2670"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9A52FB" w:rsidP="00FE562D" w:rsidRDefault="009A52FB" w14:paraId="4B2882E2"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9A52FB" w:rsidP="00FE562D" w:rsidRDefault="009A52FB" w14:paraId="6C31FD07"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9A52FB" w:rsidP="00FE562D" w:rsidRDefault="009A52FB" w14:paraId="54C4E915"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9A52FB" w:rsidP="00FE562D" w:rsidRDefault="009A52FB" w14:paraId="212EA811"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9A52FB" w:rsidP="00FE562D" w:rsidRDefault="009A52FB" w14:paraId="15F25B10" w14:textId="77777777">
            <w:pPr>
              <w:jc w:val="left"/>
              <w:rPr>
                <w:rFonts w:ascii="Times New Roman" w:hAnsi="Times New Roman" w:cs="Times New Roman"/>
                <w:sz w:val="22"/>
              </w:rPr>
            </w:pPr>
          </w:p>
        </w:tc>
      </w:tr>
      <w:tr w:rsidRPr="00DA6C30" w:rsidR="009A52FB" w:rsidTr="0560F6FE" w14:paraId="4433C2A0" w14:textId="77777777">
        <w:tc>
          <w:tcPr>
            <w:tcW w:w="0" w:type="auto"/>
            <w:shd w:val="clear" w:color="auto" w:fill="FFFFCC"/>
            <w:tcMar/>
            <w:vAlign w:val="center"/>
          </w:tcPr>
          <w:p w:rsidRPr="00797653" w:rsidR="009A52FB" w:rsidP="00FE562D" w:rsidRDefault="00A45431" w14:paraId="39CB3BAD"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Lexical groups development</w:t>
            </w:r>
          </w:p>
        </w:tc>
        <w:tc>
          <w:tcPr>
            <w:tcW w:w="0" w:type="auto"/>
            <w:shd w:val="clear" w:color="auto" w:fill="DBE5F1" w:themeFill="accent1" w:themeFillTint="33"/>
            <w:tcMar/>
            <w:vAlign w:val="center"/>
          </w:tcPr>
          <w:p w:rsidRPr="00797653" w:rsidR="009A52FB" w:rsidP="00FE562D" w:rsidRDefault="00A45431" w14:paraId="44BD3E61"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9A52FB" w:rsidP="00FE562D" w:rsidRDefault="00A45431" w14:paraId="2B0EE39C"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9A52FB" w:rsidP="00FE562D" w:rsidRDefault="00A45431" w14:paraId="753E9F60"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DBE5F1" w:themeFill="accent1" w:themeFillTint="33"/>
            <w:tcMar/>
            <w:vAlign w:val="center"/>
          </w:tcPr>
          <w:p w:rsidRPr="00797653" w:rsidR="009A52FB" w:rsidP="00FE562D" w:rsidRDefault="00A45431" w14:paraId="7E751F8E"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9A52FB" w:rsidP="00FE562D" w:rsidRDefault="00A45431" w14:paraId="6E488A30"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9A52FB" w:rsidP="00FE562D" w:rsidRDefault="00A45431" w14:paraId="6FEA3A29"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9A52FB" w:rsidP="00FE562D" w:rsidRDefault="00A45431" w14:paraId="07C6384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9A52FB" w:rsidP="00FE562D" w:rsidRDefault="00A45431" w14:paraId="5A6A89C2"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A45431" w:rsidTr="0560F6FE" w14:paraId="0E37FE7F" w14:textId="77777777">
        <w:tc>
          <w:tcPr>
            <w:tcW w:w="0" w:type="auto"/>
            <w:shd w:val="clear" w:color="auto" w:fill="FFFFCC"/>
            <w:tcMar/>
            <w:vAlign w:val="center"/>
          </w:tcPr>
          <w:p w:rsidRPr="00797653" w:rsidR="00A45431" w:rsidP="00FE562D" w:rsidRDefault="00A45431" w14:paraId="10BE443A"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Migrating of GUI and API to new code base</w:t>
            </w:r>
          </w:p>
        </w:tc>
        <w:tc>
          <w:tcPr>
            <w:tcW w:w="0" w:type="auto"/>
            <w:shd w:val="clear" w:color="auto" w:fill="DBE5F1" w:themeFill="accent1" w:themeFillTint="33"/>
            <w:tcMar/>
            <w:vAlign w:val="center"/>
          </w:tcPr>
          <w:p w:rsidRPr="00797653" w:rsidR="00A45431" w:rsidP="00FE562D" w:rsidRDefault="00A45431" w14:paraId="6E4C1F36"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79565905"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00A1FF25"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A45431" w:rsidP="00FE562D" w:rsidRDefault="00A45431" w14:paraId="61C5D853"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A45431" w14:paraId="7E08D698"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A45431" w14:paraId="341D86D9"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A45431" w14:paraId="6BCAEF99"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A45431" w14:paraId="6356A655"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A45431" w:rsidTr="0560F6FE" w14:paraId="41ED3C4A" w14:textId="77777777">
        <w:tc>
          <w:tcPr>
            <w:tcW w:w="0" w:type="auto"/>
            <w:shd w:val="clear" w:color="auto" w:fill="FFFFCC"/>
            <w:tcMar/>
            <w:vAlign w:val="center"/>
          </w:tcPr>
          <w:p w:rsidRPr="00797653" w:rsidR="00A45431" w:rsidP="00FE562D" w:rsidRDefault="00A45431" w14:paraId="152B0C08"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Integration of nomeclatural groups</w:t>
            </w:r>
          </w:p>
        </w:tc>
        <w:tc>
          <w:tcPr>
            <w:tcW w:w="0" w:type="auto"/>
            <w:shd w:val="clear" w:color="auto" w:fill="DBE5F1" w:themeFill="accent1" w:themeFillTint="33"/>
            <w:tcMar/>
            <w:vAlign w:val="center"/>
          </w:tcPr>
          <w:p w:rsidRPr="00797653" w:rsidR="00A45431" w:rsidP="00FE562D" w:rsidRDefault="00A45431" w14:paraId="2F7943BB"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5A2838F2"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541D77DA"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098BBB2B"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50981359"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A45431" w14:paraId="752B160B"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A45431" w14:paraId="10F9A699"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A45431" w14:paraId="54790622"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A45431" w:rsidTr="0560F6FE" w14:paraId="0CC3633E" w14:textId="77777777">
        <w:tc>
          <w:tcPr>
            <w:tcW w:w="0" w:type="auto"/>
            <w:shd w:val="clear" w:color="auto" w:fill="FFFFCC"/>
            <w:tcMar/>
            <w:vAlign w:val="center"/>
          </w:tcPr>
          <w:p w:rsidRPr="00797653" w:rsidR="00A45431" w:rsidP="00FE562D" w:rsidRDefault="00A45431" w14:paraId="452EB8FA" w14:textId="77777777">
            <w:pPr>
              <w:jc w:val="left"/>
              <w:rPr>
                <w:rFonts w:ascii="Times New Roman" w:hAnsi="Times New Roman" w:cs="Times New Roman"/>
                <w:b/>
                <w:sz w:val="22"/>
              </w:rPr>
            </w:pPr>
            <w:r w:rsidRPr="00DA6C30">
              <w:rPr>
                <w:rFonts w:ascii="Times New Roman" w:hAnsi="Times New Roman" w:cs="Times New Roman"/>
                <w:b/>
                <w:sz w:val="22"/>
              </w:rPr>
              <w:t xml:space="preserve">Name services as a </w:t>
            </w:r>
            <w:r w:rsidRPr="00DA6C30" w:rsidR="00450ED5">
              <w:rPr>
                <w:rFonts w:ascii="Times New Roman" w:hAnsi="Times New Roman" w:cs="Times New Roman"/>
                <w:b/>
                <w:sz w:val="22"/>
              </w:rPr>
              <w:t>gateway to biodiversity data</w:t>
            </w:r>
          </w:p>
        </w:tc>
        <w:tc>
          <w:tcPr>
            <w:tcW w:w="0" w:type="auto"/>
            <w:shd w:val="clear" w:color="auto" w:fill="DBE5F1" w:themeFill="accent1" w:themeFillTint="33"/>
            <w:tcMar/>
            <w:vAlign w:val="center"/>
          </w:tcPr>
          <w:p w:rsidRPr="00797653" w:rsidR="00A45431" w:rsidP="00FE562D" w:rsidRDefault="00A45431" w14:paraId="2C7B1D59"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0A21A099"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471AC913"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69A0C048"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56FD76F3"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54C93E97"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4772F96D"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20D7AAE2" w14:textId="77777777">
            <w:pPr>
              <w:jc w:val="left"/>
              <w:rPr>
                <w:rFonts w:ascii="Times New Roman" w:hAnsi="Times New Roman" w:cs="Times New Roman"/>
                <w:sz w:val="22"/>
              </w:rPr>
            </w:pPr>
          </w:p>
        </w:tc>
      </w:tr>
      <w:tr w:rsidRPr="00DA6C30" w:rsidR="00A45431" w:rsidTr="0560F6FE" w14:paraId="5C2B0295" w14:textId="77777777">
        <w:tc>
          <w:tcPr>
            <w:tcW w:w="0" w:type="auto"/>
            <w:shd w:val="clear" w:color="auto" w:fill="FFFFCC"/>
            <w:tcMar/>
            <w:vAlign w:val="center"/>
          </w:tcPr>
          <w:p w:rsidRPr="00797653" w:rsidR="00A45431" w:rsidP="00FE562D" w:rsidRDefault="00A45431" w14:paraId="3EC2EB69"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Scalability and performance tuning</w:t>
            </w:r>
          </w:p>
        </w:tc>
        <w:tc>
          <w:tcPr>
            <w:tcW w:w="0" w:type="auto"/>
            <w:shd w:val="clear" w:color="auto" w:fill="DBE5F1" w:themeFill="accent1" w:themeFillTint="33"/>
            <w:tcMar/>
            <w:vAlign w:val="center"/>
          </w:tcPr>
          <w:p w:rsidRPr="00797653" w:rsidR="00A45431" w:rsidP="00FE562D" w:rsidRDefault="00A45431" w14:paraId="56CDE339"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3392F7DF"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283BEAA6"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D15677" w14:paraId="1DA5A478"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D15677" w14:paraId="76A351FA"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D15677" w14:paraId="728CE179"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D15677" w14:paraId="21B2D053"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D15677" w14:paraId="63EED33F" w14:textId="77777777">
            <w:pPr>
              <w:jc w:val="left"/>
              <w:rPr>
                <w:rFonts w:ascii="Times New Roman" w:hAnsi="Times New Roman" w:cs="Times New Roman"/>
                <w:sz w:val="22"/>
              </w:rPr>
            </w:pPr>
            <w:r w:rsidRPr="00797653">
              <w:rPr>
                <w:rFonts w:ascii="Times New Roman" w:hAnsi="Times New Roman" w:cs="Times New Roman"/>
                <w:sz w:val="22"/>
              </w:rPr>
              <w:t>M</w:t>
            </w:r>
          </w:p>
        </w:tc>
      </w:tr>
      <w:tr w:rsidRPr="00DA6C30" w:rsidR="00A45431" w:rsidTr="0560F6FE" w14:paraId="7B0569B8" w14:textId="77777777">
        <w:tc>
          <w:tcPr>
            <w:tcW w:w="0" w:type="auto"/>
            <w:shd w:val="clear" w:color="auto" w:fill="FFFFCC"/>
            <w:tcMar/>
            <w:vAlign w:val="center"/>
          </w:tcPr>
          <w:p w:rsidRPr="00797653" w:rsidR="00A45431" w:rsidP="00FE562D" w:rsidRDefault="00A45431" w14:paraId="790F0124"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Pr>
                <w:rFonts w:ascii="Times New Roman" w:hAnsi="Times New Roman" w:cs="Times New Roman"/>
                <w:sz w:val="22"/>
              </w:rPr>
              <w:t xml:space="preserve">Deployment, mirroring, </w:t>
            </w:r>
            <w:r w:rsidRPr="00DA6C30" w:rsidR="00D15677">
              <w:rPr>
                <w:rFonts w:ascii="Times New Roman" w:hAnsi="Times New Roman" w:cs="Times New Roman"/>
                <w:sz w:val="22"/>
              </w:rPr>
              <w:t>syncronization</w:t>
            </w:r>
            <w:r w:rsidRPr="00DA6C30">
              <w:rPr>
                <w:rFonts w:ascii="Times New Roman" w:hAnsi="Times New Roman" w:cs="Times New Roman"/>
                <w:sz w:val="22"/>
              </w:rPr>
              <w:t xml:space="preserve"> scripts</w:t>
            </w:r>
          </w:p>
        </w:tc>
        <w:tc>
          <w:tcPr>
            <w:tcW w:w="0" w:type="auto"/>
            <w:shd w:val="clear" w:color="auto" w:fill="DBE5F1" w:themeFill="accent1" w:themeFillTint="33"/>
            <w:tcMar/>
            <w:vAlign w:val="center"/>
          </w:tcPr>
          <w:p w:rsidRPr="00797653" w:rsidR="00A45431" w:rsidP="00FE562D" w:rsidRDefault="00A45431" w14:paraId="4FABBB50"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0A3DC202"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D15677" w14:paraId="7E488750"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DBE5F1" w:themeFill="accent1" w:themeFillTint="33"/>
            <w:tcMar/>
            <w:vAlign w:val="center"/>
          </w:tcPr>
          <w:p w:rsidRPr="00797653" w:rsidR="00A45431" w:rsidP="00FE562D" w:rsidRDefault="00D15677" w14:paraId="3F7BF7EE"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A45431" w14:paraId="11E346A5"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5719F1F8"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1964A29E" w14:textId="77777777">
            <w:pPr>
              <w:jc w:val="left"/>
              <w:rPr>
                <w:rFonts w:ascii="Times New Roman" w:hAnsi="Times New Roman" w:cs="Times New Roman"/>
                <w:sz w:val="22"/>
              </w:rPr>
            </w:pPr>
          </w:p>
        </w:tc>
        <w:tc>
          <w:tcPr>
            <w:tcW w:w="0" w:type="auto"/>
            <w:shd w:val="clear" w:color="auto" w:fill="F2DBDB" w:themeFill="accent2" w:themeFillTint="33"/>
            <w:tcMar/>
            <w:vAlign w:val="center"/>
          </w:tcPr>
          <w:p w:rsidRPr="00797653" w:rsidR="00A45431" w:rsidP="00FE562D" w:rsidRDefault="00A45431" w14:paraId="44BF53FA" w14:textId="77777777">
            <w:pPr>
              <w:jc w:val="left"/>
              <w:rPr>
                <w:rFonts w:ascii="Times New Roman" w:hAnsi="Times New Roman" w:cs="Times New Roman"/>
                <w:sz w:val="22"/>
              </w:rPr>
            </w:pPr>
          </w:p>
        </w:tc>
      </w:tr>
      <w:tr w:rsidRPr="00DA6C30" w:rsidR="00A45431" w:rsidTr="0560F6FE" w14:paraId="58A99F51" w14:textId="77777777">
        <w:tc>
          <w:tcPr>
            <w:tcW w:w="0" w:type="auto"/>
            <w:shd w:val="clear" w:color="auto" w:fill="FFFFCC"/>
            <w:tcMar/>
            <w:vAlign w:val="center"/>
          </w:tcPr>
          <w:p w:rsidRPr="00797653" w:rsidR="00A45431" w:rsidP="00FE562D" w:rsidRDefault="00A45431" w14:paraId="19B5B820" w14:textId="77777777">
            <w:pPr>
              <w:jc w:val="left"/>
              <w:rPr>
                <w:rFonts w:ascii="Times New Roman" w:hAnsi="Times New Roman" w:cs="Times New Roman"/>
                <w:sz w:val="22"/>
              </w:rPr>
            </w:pPr>
            <w:r w:rsidRPr="00DA6C30">
              <w:rPr>
                <w:rFonts w:ascii="Times New Roman" w:hAnsi="Times New Roman" w:cs="Times New Roman"/>
                <w:b/>
                <w:sz w:val="22"/>
              </w:rPr>
              <w:t xml:space="preserve">    </w:t>
            </w:r>
            <w:r w:rsidRPr="00DA6C30" w:rsidR="00D15677">
              <w:rPr>
                <w:rFonts w:ascii="Times New Roman" w:hAnsi="Times New Roman" w:cs="Times New Roman"/>
                <w:sz w:val="22"/>
              </w:rPr>
              <w:t>Scripts to create Name Services appliance</w:t>
            </w:r>
          </w:p>
        </w:tc>
        <w:tc>
          <w:tcPr>
            <w:tcW w:w="0" w:type="auto"/>
            <w:shd w:val="clear" w:color="auto" w:fill="DBE5F1" w:themeFill="accent1" w:themeFillTint="33"/>
            <w:tcMar/>
            <w:vAlign w:val="center"/>
          </w:tcPr>
          <w:p w:rsidRPr="00797653" w:rsidR="00A45431" w:rsidP="00FE562D" w:rsidRDefault="00A45431" w14:paraId="6B6555E6"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299D5430"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A45431" w14:paraId="13B38431" w14:textId="77777777">
            <w:pPr>
              <w:jc w:val="left"/>
              <w:rPr>
                <w:rFonts w:ascii="Times New Roman" w:hAnsi="Times New Roman" w:cs="Times New Roman"/>
                <w:sz w:val="22"/>
              </w:rPr>
            </w:pPr>
          </w:p>
        </w:tc>
        <w:tc>
          <w:tcPr>
            <w:tcW w:w="0" w:type="auto"/>
            <w:shd w:val="clear" w:color="auto" w:fill="DBE5F1" w:themeFill="accent1" w:themeFillTint="33"/>
            <w:tcMar/>
            <w:vAlign w:val="center"/>
          </w:tcPr>
          <w:p w:rsidRPr="00797653" w:rsidR="00A45431" w:rsidP="00FE562D" w:rsidRDefault="00D15677" w14:paraId="68E2FB9A" w14:textId="77777777">
            <w:pPr>
              <w:jc w:val="left"/>
              <w:rPr>
                <w:rFonts w:ascii="Times New Roman" w:hAnsi="Times New Roman" w:cs="Times New Roman"/>
                <w:sz w:val="22"/>
              </w:rPr>
            </w:pPr>
            <w:r w:rsidRPr="00797653">
              <w:rPr>
                <w:rFonts w:ascii="Times New Roman" w:hAnsi="Times New Roman" w:cs="Times New Roman"/>
                <w:sz w:val="22"/>
              </w:rPr>
              <w:t>D</w:t>
            </w:r>
          </w:p>
        </w:tc>
        <w:tc>
          <w:tcPr>
            <w:tcW w:w="0" w:type="auto"/>
            <w:shd w:val="clear" w:color="auto" w:fill="F2DBDB" w:themeFill="accent2" w:themeFillTint="33"/>
            <w:tcMar/>
            <w:vAlign w:val="center"/>
          </w:tcPr>
          <w:p w:rsidRPr="00797653" w:rsidR="00A45431" w:rsidP="00FE562D" w:rsidRDefault="00D15677" w14:paraId="66DB3EC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D15677" w14:paraId="040521FB"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D15677" w14:paraId="53F5560D" w14:textId="77777777">
            <w:pPr>
              <w:jc w:val="left"/>
              <w:rPr>
                <w:rFonts w:ascii="Times New Roman" w:hAnsi="Times New Roman" w:cs="Times New Roman"/>
                <w:sz w:val="22"/>
              </w:rPr>
            </w:pPr>
            <w:r w:rsidRPr="00797653">
              <w:rPr>
                <w:rFonts w:ascii="Times New Roman" w:hAnsi="Times New Roman" w:cs="Times New Roman"/>
                <w:sz w:val="22"/>
              </w:rPr>
              <w:t>M</w:t>
            </w:r>
          </w:p>
        </w:tc>
        <w:tc>
          <w:tcPr>
            <w:tcW w:w="0" w:type="auto"/>
            <w:shd w:val="clear" w:color="auto" w:fill="F2DBDB" w:themeFill="accent2" w:themeFillTint="33"/>
            <w:tcMar/>
            <w:vAlign w:val="center"/>
          </w:tcPr>
          <w:p w:rsidRPr="00797653" w:rsidR="00A45431" w:rsidP="00FE562D" w:rsidRDefault="00D15677" w14:paraId="05F30F96" w14:textId="77777777">
            <w:pPr>
              <w:jc w:val="left"/>
              <w:rPr>
                <w:rFonts w:ascii="Times New Roman" w:hAnsi="Times New Roman" w:cs="Times New Roman"/>
                <w:sz w:val="22"/>
              </w:rPr>
            </w:pPr>
            <w:r w:rsidRPr="00797653">
              <w:rPr>
                <w:rFonts w:ascii="Times New Roman" w:hAnsi="Times New Roman" w:cs="Times New Roman"/>
                <w:sz w:val="22"/>
              </w:rPr>
              <w:t>M</w:t>
            </w:r>
          </w:p>
        </w:tc>
      </w:tr>
    </w:tbl>
    <w:p w:rsidRPr="00DA6C30" w:rsidR="006C65DE" w:rsidP="00FE562D" w:rsidRDefault="006C65DE" w14:paraId="7E51DE9B" w14:textId="77777777">
      <w:pPr>
        <w:rPr>
          <w:rFonts w:ascii="Times New Roman" w:hAnsi="Times New Roman" w:cs="Times New Roman"/>
          <w:sz w:val="22"/>
          <w:szCs w:val="22"/>
        </w:rPr>
      </w:pPr>
    </w:p>
    <w:p w:rsidRPr="00DA6C30" w:rsidR="00905ED6" w:rsidP="00FE562D" w:rsidRDefault="00F3222D" w14:paraId="25D5EE00" w14:textId="77777777">
      <w:pPr>
        <w:rPr>
          <w:rFonts w:ascii="Times New Roman" w:hAnsi="Times New Roman" w:cs="Times New Roman"/>
          <w:sz w:val="22"/>
          <w:szCs w:val="22"/>
        </w:rPr>
      </w:pPr>
      <w:r w:rsidRPr="00DA6C30">
        <w:rPr>
          <w:rFonts w:ascii="Times New Roman" w:hAnsi="Times New Roman" w:cs="Times New Roman"/>
          <w:sz w:val="22"/>
          <w:szCs w:val="22"/>
        </w:rPr>
        <w:t>Before</w:t>
      </w:r>
      <w:r w:rsidRPr="00DA6C30" w:rsidR="00905ED6">
        <w:rPr>
          <w:rFonts w:ascii="Times New Roman" w:hAnsi="Times New Roman" w:cs="Times New Roman"/>
          <w:sz w:val="22"/>
          <w:szCs w:val="22"/>
        </w:rPr>
        <w:t xml:space="preserve"> the last 3 months of the grant period we are planning to have all features we indicated to be developed. We ar</w:t>
      </w:r>
      <w:r w:rsidRPr="00DA6C30" w:rsidR="00450ED5">
        <w:rPr>
          <w:rFonts w:ascii="Times New Roman" w:hAnsi="Times New Roman" w:cs="Times New Roman"/>
          <w:sz w:val="22"/>
          <w:szCs w:val="22"/>
        </w:rPr>
        <w:t>e going to spend last 3 months concentrating on usability of the services, polishing the interface and functionality</w:t>
      </w:r>
      <w:r w:rsidRPr="00DA6C30" w:rsidR="00905ED6">
        <w:rPr>
          <w:rFonts w:ascii="Times New Roman" w:hAnsi="Times New Roman" w:cs="Times New Roman"/>
          <w:sz w:val="22"/>
          <w:szCs w:val="22"/>
        </w:rPr>
        <w:t xml:space="preserve">, </w:t>
      </w:r>
      <w:r w:rsidRPr="00DA6C30" w:rsidR="00450ED5">
        <w:rPr>
          <w:rFonts w:ascii="Times New Roman" w:hAnsi="Times New Roman" w:cs="Times New Roman"/>
          <w:sz w:val="22"/>
          <w:szCs w:val="22"/>
        </w:rPr>
        <w:t>making sure that we</w:t>
      </w:r>
      <w:r w:rsidRPr="00DA6C30" w:rsidR="003F4718">
        <w:rPr>
          <w:rFonts w:ascii="Times New Roman" w:hAnsi="Times New Roman" w:cs="Times New Roman"/>
          <w:sz w:val="22"/>
          <w:szCs w:val="22"/>
        </w:rPr>
        <w:t xml:space="preserve"> do</w:t>
      </w:r>
      <w:r w:rsidRPr="00DA6C30" w:rsidR="00450ED5">
        <w:rPr>
          <w:rFonts w:ascii="Times New Roman" w:hAnsi="Times New Roman" w:cs="Times New Roman"/>
          <w:sz w:val="22"/>
          <w:szCs w:val="22"/>
        </w:rPr>
        <w:t xml:space="preserve"> accommodat</w:t>
      </w:r>
      <w:r w:rsidRPr="00DA6C30" w:rsidR="003F4718">
        <w:rPr>
          <w:rFonts w:ascii="Times New Roman" w:hAnsi="Times New Roman" w:cs="Times New Roman"/>
          <w:sz w:val="22"/>
          <w:szCs w:val="22"/>
        </w:rPr>
        <w:t>e accepted</w:t>
      </w:r>
      <w:r w:rsidRPr="00DA6C30" w:rsidR="00450ED5">
        <w:rPr>
          <w:rFonts w:ascii="Times New Roman" w:hAnsi="Times New Roman" w:cs="Times New Roman"/>
          <w:sz w:val="22"/>
          <w:szCs w:val="22"/>
        </w:rPr>
        <w:t xml:space="preserve"> use cases as well as we can</w:t>
      </w:r>
      <w:r w:rsidRPr="00DA6C30" w:rsidR="00905ED6">
        <w:rPr>
          <w:rFonts w:ascii="Times New Roman" w:hAnsi="Times New Roman" w:cs="Times New Roman"/>
          <w:sz w:val="22"/>
          <w:szCs w:val="22"/>
        </w:rPr>
        <w:t>.</w:t>
      </w:r>
    </w:p>
    <w:p w:rsidRPr="00DA6C30" w:rsidR="00905ED6" w:rsidP="00FE562D" w:rsidRDefault="00905ED6" w14:paraId="1B183C0F" w14:textId="77777777">
      <w:pPr>
        <w:rPr>
          <w:rFonts w:ascii="Times New Roman" w:hAnsi="Times New Roman" w:cs="Times New Roman"/>
          <w:sz w:val="22"/>
          <w:szCs w:val="22"/>
        </w:rPr>
      </w:pPr>
    </w:p>
    <w:p w:rsidRPr="00DA6C30" w:rsidR="00905ED6" w:rsidP="00FE562D" w:rsidRDefault="00905ED6" w14:paraId="0BC4DEEC" w14:textId="77777777">
      <w:pPr>
        <w:rPr>
          <w:rFonts w:ascii="Times New Roman" w:hAnsi="Times New Roman" w:cs="Times New Roman"/>
          <w:sz w:val="22"/>
          <w:szCs w:val="22"/>
        </w:rPr>
      </w:pPr>
      <w:r w:rsidRPr="00DA6C30">
        <w:rPr>
          <w:rFonts w:ascii="Times New Roman" w:hAnsi="Times New Roman" w:cs="Times New Roman"/>
          <w:sz w:val="22"/>
          <w:szCs w:val="22"/>
        </w:rPr>
        <w:t>The very last month of the grant period will be considere</w:t>
      </w:r>
      <w:r w:rsidRPr="00DA6C30" w:rsidR="00F3222D">
        <w:rPr>
          <w:rFonts w:ascii="Times New Roman" w:hAnsi="Times New Roman" w:cs="Times New Roman"/>
          <w:sz w:val="22"/>
          <w:szCs w:val="22"/>
        </w:rPr>
        <w:t>d a feature freeze. We will</w:t>
      </w:r>
      <w:r w:rsidRPr="00DA6C30">
        <w:rPr>
          <w:rFonts w:ascii="Times New Roman" w:hAnsi="Times New Roman" w:cs="Times New Roman"/>
          <w:sz w:val="22"/>
          <w:szCs w:val="22"/>
        </w:rPr>
        <w:t xml:space="preserve"> work on test coverage, stability issues, and automation of system administration – to make sure that the projects are able to run as reliably as electric power </w:t>
      </w:r>
      <w:r w:rsidRPr="00DA6C30" w:rsidR="000E627E">
        <w:rPr>
          <w:rFonts w:ascii="Times New Roman" w:hAnsi="Times New Roman" w:cs="Times New Roman"/>
          <w:sz w:val="22"/>
          <w:szCs w:val="22"/>
        </w:rPr>
        <w:t>and hardware robustness allows.</w:t>
      </w:r>
    </w:p>
    <w:p w:rsidRPr="00DA6C30" w:rsidR="006C6F62" w:rsidP="00FE562D" w:rsidRDefault="006C6F62" w14:paraId="1AA8C48D" w14:textId="77777777">
      <w:pPr>
        <w:rPr>
          <w:rFonts w:ascii="Times New Roman" w:hAnsi="Times New Roman" w:eastAsia="Times New Roman" w:cs="Times New Roman"/>
          <w:sz w:val="22"/>
          <w:szCs w:val="22"/>
        </w:rPr>
      </w:pPr>
    </w:p>
    <w:p w:rsidRPr="00DA6C30" w:rsidR="00B113FE" w:rsidP="00FE562D" w:rsidRDefault="00B73A51" w14:paraId="57890D45" w14:textId="77777777">
      <w:pPr>
        <w:rPr>
          <w:rFonts w:ascii="Times New Roman" w:hAnsi="Times New Roman" w:eastAsia="Times New Roman" w:cs="Times New Roman"/>
          <w:b/>
          <w:sz w:val="22"/>
          <w:szCs w:val="22"/>
        </w:rPr>
      </w:pPr>
      <w:r w:rsidRPr="00DA6C30">
        <w:rPr>
          <w:rFonts w:ascii="Times New Roman" w:hAnsi="Times New Roman" w:eastAsia="Times New Roman" w:cs="Times New Roman"/>
          <w:b/>
          <w:sz w:val="22"/>
          <w:szCs w:val="22"/>
        </w:rPr>
        <w:t>6</w:t>
      </w:r>
      <w:r w:rsidRPr="00DA6C30" w:rsidR="004A499F">
        <w:rPr>
          <w:rFonts w:ascii="Times New Roman" w:hAnsi="Times New Roman" w:eastAsia="Times New Roman" w:cs="Times New Roman"/>
          <w:b/>
          <w:sz w:val="22"/>
          <w:szCs w:val="22"/>
        </w:rPr>
        <w:t xml:space="preserve">. </w:t>
      </w:r>
      <w:r w:rsidRPr="00DA6C30" w:rsidR="00BA5EDB">
        <w:rPr>
          <w:rFonts w:ascii="Times New Roman" w:hAnsi="Times New Roman" w:eastAsia="Times New Roman" w:cs="Times New Roman"/>
          <w:b/>
          <w:sz w:val="22"/>
          <w:szCs w:val="22"/>
        </w:rPr>
        <w:t xml:space="preserve">Qualifications of the Investigator and </w:t>
      </w:r>
      <w:r w:rsidRPr="00DA6C30" w:rsidR="00DD1EF4">
        <w:rPr>
          <w:rFonts w:ascii="Times New Roman" w:hAnsi="Times New Roman" w:eastAsia="Times New Roman" w:cs="Times New Roman"/>
          <w:b/>
          <w:sz w:val="22"/>
          <w:szCs w:val="22"/>
        </w:rPr>
        <w:t>the Grantee Organization.</w:t>
      </w:r>
    </w:p>
    <w:p w:rsidRPr="00DA6C30" w:rsidR="00B113FE" w:rsidP="00FE562D" w:rsidRDefault="00B113FE" w14:paraId="3FCEE4D0" w14:textId="77777777">
      <w:pPr>
        <w:rPr>
          <w:rFonts w:ascii="Times New Roman" w:hAnsi="Times New Roman" w:eastAsia="Times New Roman" w:cs="Times New Roman"/>
          <w:sz w:val="22"/>
          <w:szCs w:val="22"/>
        </w:rPr>
      </w:pPr>
    </w:p>
    <w:p w:rsidRPr="00DA6C30" w:rsidR="00B113FE" w:rsidP="00FE562D" w:rsidRDefault="00B113FE" w14:paraId="7F2CC3BE" w14:textId="77777777">
      <w:pPr>
        <w:rPr>
          <w:rFonts w:ascii="Times New Roman" w:hAnsi="Times New Roman" w:eastAsia="Times New Roman" w:cs="Times New Roman"/>
          <w:sz w:val="22"/>
          <w:szCs w:val="22"/>
        </w:rPr>
      </w:pPr>
      <w:r w:rsidRPr="00DA6C30">
        <w:rPr>
          <w:rFonts w:ascii="Times New Roman" w:hAnsi="Times New Roman" w:eastAsia="Times New Roman" w:cs="Times New Roman"/>
          <w:sz w:val="22"/>
          <w:szCs w:val="22"/>
        </w:rPr>
        <w:t xml:space="preserve">Nathan Wilson, </w:t>
      </w:r>
      <w:ins w:author="djpmf" w:date="2013-08-13T08:49:00Z" w:id="486">
        <w:r w:rsidRPr="00DA6C30" w:rsidR="003A5C66">
          <w:rPr>
            <w:rFonts w:ascii="Times New Roman" w:hAnsi="Times New Roman" w:eastAsia="Times New Roman" w:cs="Times New Roman"/>
            <w:sz w:val="22"/>
            <w:szCs w:val="22"/>
          </w:rPr>
          <w:t>Pri</w:t>
        </w:r>
        <w:r w:rsidR="003A5C66">
          <w:rPr>
            <w:rFonts w:ascii="Times New Roman" w:hAnsi="Times New Roman" w:eastAsia="Times New Roman" w:cs="Times New Roman"/>
            <w:sz w:val="22"/>
            <w:szCs w:val="22"/>
          </w:rPr>
          <w:t>nciple</w:t>
        </w:r>
        <w:r w:rsidRPr="00DA6C30" w:rsidR="003A5C66">
          <w:rPr>
            <w:rFonts w:ascii="Times New Roman" w:hAnsi="Times New Roman" w:eastAsia="Times New Roman" w:cs="Times New Roman"/>
            <w:sz w:val="22"/>
            <w:szCs w:val="22"/>
          </w:rPr>
          <w:t xml:space="preserve"> </w:t>
        </w:r>
      </w:ins>
      <w:r w:rsidRPr="00DA6C30">
        <w:rPr>
          <w:rFonts w:ascii="Times New Roman" w:hAnsi="Times New Roman" w:eastAsia="Times New Roman" w:cs="Times New Roman"/>
          <w:sz w:val="22"/>
          <w:szCs w:val="22"/>
        </w:rPr>
        <w:t xml:space="preserve">Investigator, leads development of Encyclopedia of Life, one of the biggest biodiversity projects in the world. </w:t>
      </w:r>
    </w:p>
    <w:p w:rsidRPr="00DA6C30" w:rsidR="00B113FE" w:rsidP="00FE562D" w:rsidRDefault="00B113FE" w14:paraId="735E5B76" w14:textId="77777777">
      <w:pPr>
        <w:rPr>
          <w:rFonts w:ascii="Times New Roman" w:hAnsi="Times New Roman" w:eastAsia="Times New Roman" w:cs="Times New Roman"/>
          <w:sz w:val="22"/>
          <w:szCs w:val="22"/>
        </w:rPr>
      </w:pPr>
    </w:p>
    <w:p w:rsidRPr="00DA6C30" w:rsidR="000B5B8A" w:rsidP="00FE562D" w:rsidRDefault="00437083" w14:paraId="05E7BF6C" w14:textId="77777777">
      <w:pPr>
        <w:rPr>
          <w:rFonts w:ascii="Times New Roman" w:hAnsi="Times New Roman" w:eastAsia="Times New Roman" w:cs="Times New Roman"/>
          <w:b/>
          <w:sz w:val="22"/>
          <w:szCs w:val="22"/>
        </w:rPr>
      </w:pPr>
      <w:r w:rsidRPr="00DA6C30">
        <w:rPr>
          <w:rFonts w:ascii="Times New Roman" w:hAnsi="Times New Roman" w:eastAsia="Times New Roman" w:cs="Times New Roman"/>
          <w:sz w:val="22"/>
          <w:szCs w:val="22"/>
        </w:rPr>
        <w:t>Dmitry Mozzherin, Co-PI</w:t>
      </w:r>
      <w:r w:rsidRPr="00DA6C30" w:rsidR="00B113FE">
        <w:rPr>
          <w:rFonts w:ascii="Times New Roman" w:hAnsi="Times New Roman" w:eastAsia="Times New Roman" w:cs="Times New Roman"/>
          <w:sz w:val="22"/>
          <w:szCs w:val="22"/>
        </w:rPr>
        <w:t xml:space="preserve">, </w:t>
      </w:r>
      <w:ins w:author="djpmf" w:date="2013-08-13T08:49:00Z" w:id="487">
        <w:r w:rsidR="003A5C66">
          <w:rPr>
            <w:rFonts w:ascii="Times New Roman" w:hAnsi="Times New Roman" w:eastAsia="Times New Roman" w:cs="Times New Roman"/>
            <w:sz w:val="22"/>
            <w:szCs w:val="22"/>
          </w:rPr>
          <w:t>has a</w:t>
        </w:r>
        <w:r w:rsidRPr="00DA6C30" w:rsidR="003A5C66">
          <w:rPr>
            <w:rFonts w:ascii="Times New Roman" w:hAnsi="Times New Roman" w:eastAsia="Times New Roman" w:cs="Times New Roman"/>
            <w:sz w:val="22"/>
            <w:szCs w:val="22"/>
          </w:rPr>
          <w:t xml:space="preserve"> </w:t>
        </w:r>
      </w:ins>
      <w:r w:rsidRPr="00DA6C30">
        <w:rPr>
          <w:rFonts w:ascii="Times New Roman" w:hAnsi="Times New Roman" w:eastAsia="Times New Roman" w:cs="Times New Roman"/>
          <w:sz w:val="22"/>
          <w:szCs w:val="22"/>
        </w:rPr>
        <w:t>Ph.D. in biology. He has</w:t>
      </w:r>
      <w:r w:rsidRPr="00DA6C30" w:rsidR="00B113FE">
        <w:rPr>
          <w:rFonts w:ascii="Times New Roman" w:hAnsi="Times New Roman" w:eastAsia="Times New Roman" w:cs="Times New Roman"/>
          <w:sz w:val="22"/>
          <w:szCs w:val="22"/>
        </w:rPr>
        <w:t xml:space="preserve"> been working as a professional programmer for 13 years, five and a half of which he worked on a large scale biodiversity projects. Over the last 5 years he wrote the majority of the code for the Global Name discovery, indexing and resolution projects. He is intimately familiar with the code from other parts of the projects. He also wrote 9 biodiversity-related libraries, one of them – Scientific Names Parser is the most downloaded biology library for the Ruby language.</w:t>
      </w:r>
    </w:p>
    <w:p w:rsidRPr="00DA6C30" w:rsidR="00D42E4D" w:rsidP="00FE562D" w:rsidRDefault="00D42E4D" w14:paraId="26A747F6" w14:textId="77777777">
      <w:pPr>
        <w:rPr>
          <w:rFonts w:ascii="Times New Roman" w:hAnsi="Times New Roman" w:eastAsia="Times New Roman" w:cs="Times New Roman"/>
          <w:sz w:val="22"/>
          <w:szCs w:val="22"/>
        </w:rPr>
      </w:pPr>
    </w:p>
    <w:p w:rsidR="00F92B9E" w:rsidP="00F67264" w:rsidRDefault="00F92B9E" w14:paraId="7A8064E8" w14:textId="77777777">
      <w:pPr>
        <w:rPr>
          <w:rFonts w:ascii="Times New Roman" w:hAnsi="Times New Roman" w:eastAsia="Times New Roman" w:cs="Times New Roman"/>
          <w:b/>
          <w:sz w:val="22"/>
          <w:szCs w:val="22"/>
        </w:rPr>
      </w:pPr>
    </w:p>
    <w:p w:rsidR="00F92B9E" w:rsidP="00F67264" w:rsidRDefault="00F92B9E" w14:paraId="2AAC0F7E" w14:textId="77777777">
      <w:pPr>
        <w:rPr>
          <w:rFonts w:ascii="Times New Roman" w:hAnsi="Times New Roman" w:eastAsia="Times New Roman" w:cs="Times New Roman"/>
          <w:b/>
          <w:sz w:val="22"/>
          <w:szCs w:val="22"/>
        </w:rPr>
      </w:pPr>
    </w:p>
    <w:p w:rsidRPr="00DA6C30" w:rsidR="00F67264" w:rsidP="00F67264" w:rsidRDefault="00B73A51" w14:paraId="25DB2E51" w14:textId="77777777">
      <w:pPr>
        <w:rPr>
          <w:rFonts w:ascii="Times New Roman" w:hAnsi="Times New Roman" w:eastAsia="Times New Roman" w:cs="Times New Roman"/>
          <w:b/>
          <w:sz w:val="22"/>
          <w:szCs w:val="22"/>
        </w:rPr>
      </w:pPr>
      <w:r w:rsidRPr="00DA6C30">
        <w:rPr>
          <w:rFonts w:ascii="Times New Roman" w:hAnsi="Times New Roman" w:eastAsia="Times New Roman" w:cs="Times New Roman"/>
          <w:b/>
          <w:sz w:val="22"/>
          <w:szCs w:val="22"/>
        </w:rPr>
        <w:t>7</w:t>
      </w:r>
      <w:r w:rsidRPr="00DA6C30" w:rsidR="004A499F">
        <w:rPr>
          <w:rFonts w:ascii="Times New Roman" w:hAnsi="Times New Roman" w:eastAsia="Times New Roman" w:cs="Times New Roman"/>
          <w:b/>
          <w:sz w:val="22"/>
          <w:szCs w:val="22"/>
        </w:rPr>
        <w:t xml:space="preserve">. </w:t>
      </w:r>
      <w:r w:rsidRPr="00DA6C30" w:rsidR="007A61FB">
        <w:rPr>
          <w:rFonts w:ascii="Times New Roman" w:hAnsi="Times New Roman" w:eastAsia="Times New Roman" w:cs="Times New Roman"/>
          <w:b/>
          <w:sz w:val="22"/>
          <w:szCs w:val="22"/>
        </w:rPr>
        <w:t>Impact</w:t>
      </w:r>
      <w:r w:rsidRPr="00DA6C30" w:rsidR="00852C39">
        <w:rPr>
          <w:rFonts w:ascii="Times New Roman" w:hAnsi="Times New Roman" w:eastAsia="Times New Roman" w:cs="Times New Roman"/>
          <w:b/>
          <w:sz w:val="22"/>
          <w:szCs w:val="22"/>
        </w:rPr>
        <w:t xml:space="preserve"> of Activity on </w:t>
      </w:r>
      <w:r w:rsidR="00BA5088">
        <w:rPr>
          <w:rFonts w:ascii="Times New Roman" w:hAnsi="Times New Roman" w:eastAsia="Times New Roman" w:cs="Times New Roman"/>
          <w:b/>
          <w:sz w:val="22"/>
          <w:szCs w:val="22"/>
        </w:rPr>
        <w:t>science, infrastructure</w:t>
      </w:r>
      <w:r w:rsidRPr="00DA6C30" w:rsidR="00E85381">
        <w:rPr>
          <w:rFonts w:ascii="Times New Roman" w:hAnsi="Times New Roman" w:eastAsia="Times New Roman" w:cs="Times New Roman"/>
          <w:b/>
          <w:sz w:val="22"/>
          <w:szCs w:val="22"/>
        </w:rPr>
        <w:t>, and education.</w:t>
      </w:r>
    </w:p>
    <w:p w:rsidRPr="00DA6C30" w:rsidR="002A53D9" w:rsidP="00F67264" w:rsidRDefault="00B73A51" w14:paraId="648C8F39" w14:textId="77777777">
      <w:pPr>
        <w:rPr>
          <w:rFonts w:ascii="Times New Roman" w:hAnsi="Times New Roman" w:eastAsia="Times New Roman" w:cs="Times New Roman"/>
          <w:b/>
          <w:sz w:val="22"/>
          <w:szCs w:val="22"/>
        </w:rPr>
      </w:pPr>
      <w:r w:rsidRPr="0560F6FE">
        <w:rPr>
          <w:rFonts w:ascii="Times New Roman" w:hAnsi="Times New Roman" w:eastAsia="Times New Roman" w:cs="Times New Roman"/>
          <w:b w:val="1"/>
          <w:bCs w:val="1"/>
          <w:sz w:val="22"/>
          <w:szCs w:val="22"/>
        </w:rPr>
        <w:t>7</w:t>
      </w:r>
      <w:r w:rsidRPr="0560F6FE" w:rsidR="004A499F">
        <w:rPr>
          <w:rFonts w:ascii="Times New Roman" w:hAnsi="Times New Roman" w:eastAsia="Times New Roman" w:cs="Times New Roman"/>
          <w:b w:val="1"/>
          <w:bCs w:val="1"/>
          <w:sz w:val="22"/>
          <w:szCs w:val="22"/>
        </w:rPr>
        <w:t xml:space="preserve">.1 Science. </w:t>
      </w:r>
      <w:r w:rsidRPr="0560F6FE" w:rsidR="004A499F">
        <w:rPr>
          <w:rFonts w:ascii="Times New Roman" w:hAnsi="Times New Roman" w:eastAsia="Times New Roman" w:cs="Times New Roman"/>
          <w:sz w:val="22"/>
          <w:szCs w:val="22"/>
        </w:rPr>
        <w:t>GNDIRS</w:t>
      </w:r>
      <w:r w:rsidRPr="0560F6FE" w:rsidR="007A61FB">
        <w:rPr>
          <w:rFonts w:ascii="Times New Roman" w:hAnsi="Times New Roman" w:eastAsia="Times New Roman" w:cs="Times New Roman"/>
          <w:sz w:val="22"/>
          <w:szCs w:val="22"/>
        </w:rPr>
        <w:t xml:space="preserve"> together with oth</w:t>
      </w:r>
      <w:r w:rsidRPr="0560F6FE" w:rsidR="00F92B9E">
        <w:rPr>
          <w:rFonts w:ascii="Times New Roman" w:hAnsi="Times New Roman" w:eastAsia="Times New Roman" w:cs="Times New Roman"/>
          <w:sz w:val="22"/>
          <w:szCs w:val="22"/>
        </w:rPr>
        <w:t>er Global Names Initiative</w:t>
      </w:r>
      <w:r w:rsidRPr="0560F6FE" w:rsidR="007A61FB">
        <w:rPr>
          <w:rFonts w:ascii="Times New Roman" w:hAnsi="Times New Roman" w:eastAsia="Times New Roman" w:cs="Times New Roman"/>
          <w:sz w:val="22"/>
          <w:szCs w:val="22"/>
        </w:rPr>
        <w:t xml:space="preserve"> is aimed to evolve into a pervasive layer, connecting data through the aspect of scientific names. This </w:t>
      </w:r>
      <w:r w:rsidRPr="0560F6FE" w:rsidR="004A499F">
        <w:rPr>
          <w:rFonts w:ascii="Times New Roman" w:hAnsi="Times New Roman" w:eastAsia="Times New Roman" w:cs="Times New Roman"/>
          <w:sz w:val="22"/>
          <w:szCs w:val="22"/>
        </w:rPr>
        <w:t xml:space="preserve">virtual layer with stable, </w:t>
      </w:r>
      <w:r w:rsidRPr="0560F6FE" w:rsidR="007A61FB">
        <w:rPr>
          <w:rFonts w:ascii="Times New Roman" w:hAnsi="Times New Roman" w:eastAsia="Times New Roman" w:cs="Times New Roman"/>
          <w:sz w:val="22"/>
          <w:szCs w:val="22"/>
        </w:rPr>
        <w:t xml:space="preserve">robust, and quick services </w:t>
      </w:r>
      <w:r w:rsidRPr="0560F6FE" w:rsidR="004A499F">
        <w:rPr>
          <w:rFonts w:ascii="Times New Roman" w:hAnsi="Times New Roman" w:eastAsia="Times New Roman" w:cs="Times New Roman"/>
          <w:sz w:val="22"/>
          <w:szCs w:val="22"/>
        </w:rPr>
        <w:t xml:space="preserve">will promote the transition of biodiversity-based sciences into the </w:t>
      </w:r>
      <w:r w:rsidRPr="0560F6FE" w:rsidR="00F92B9E">
        <w:rPr>
          <w:rFonts w:ascii="Times New Roman" w:hAnsi="Times New Roman" w:eastAsia="Times New Roman" w:cs="Times New Roman"/>
          <w:sz w:val="22"/>
          <w:szCs w:val="22"/>
        </w:rPr>
        <w:t>B</w:t>
      </w:r>
      <w:del w:author="Dmitry Mozzherin" w:date="2013-08-13T10:20:00Z" w:id="488">
        <w:r w:rsidRPr="00797653" w:rsidDel="00B1458D" w:rsidR="004A499F">
          <w:rPr>
            <w:rFonts w:ascii="Times New Roman" w:hAnsi="Times New Roman" w:cs="Times New Roman"/>
            <w:sz w:val="22"/>
            <w:szCs w:val="22"/>
          </w:rPr>
          <w:delText>B</w:delText>
        </w:r>
      </w:del>
      <w:r w:rsidRPr="0560F6FE" w:rsidR="004A499F">
        <w:rPr>
          <w:rFonts w:ascii="Times New Roman" w:hAnsi="Times New Roman" w:eastAsia="Times New Roman" w:cs="Times New Roman"/>
          <w:sz w:val="22"/>
          <w:szCs w:val="22"/>
        </w:rPr>
        <w:t>ig</w:t>
      </w:r>
      <w:ins w:author="Dmitry Mozzherin" w:date="2013-08-13T10:20:00Z" w:id="489">
        <w:r w:rsidRPr="0560F6FE" w:rsidR="00B1458D">
          <w:rPr>
            <w:rFonts w:ascii="Times New Roman" w:hAnsi="Times New Roman" w:eastAsia="Times New Roman" w:cs="Times New Roman"/>
            <w:sz w:val="22"/>
            <w:szCs w:val="22"/>
          </w:rPr>
          <w:t xml:space="preserve"> </w:t>
        </w:r>
      </w:ins>
      <w:r w:rsidRPr="0560F6FE" w:rsidR="00F92B9E">
        <w:rPr>
          <w:rFonts w:ascii="Times New Roman" w:hAnsi="Times New Roman" w:eastAsia="Times New Roman" w:cs="Times New Roman"/>
          <w:sz w:val="22"/>
          <w:szCs w:val="22"/>
        </w:rPr>
        <w:t>D</w:t>
      </w:r>
      <w:del w:author="Dmitry Mozzherin" w:date="2013-08-13T10:20:00Z" w:id="490">
        <w:r w:rsidRPr="00797653" w:rsidDel="00B1458D" w:rsidR="004A499F">
          <w:rPr>
            <w:rFonts w:ascii="Times New Roman" w:hAnsi="Times New Roman" w:cs="Times New Roman"/>
            <w:sz w:val="22"/>
            <w:szCs w:val="22"/>
          </w:rPr>
          <w:delText>D</w:delText>
        </w:r>
      </w:del>
      <w:r w:rsidRPr="0560F6FE" w:rsidR="004A499F">
        <w:rPr>
          <w:rFonts w:ascii="Times New Roman" w:hAnsi="Times New Roman" w:eastAsia="Times New Roman" w:cs="Times New Roman"/>
          <w:sz w:val="22"/>
          <w:szCs w:val="22"/>
        </w:rPr>
        <w:t xml:space="preserve">ata </w:t>
      </w:r>
      <w:ins w:author="Dmitry Mozzherin" w:date="2013-08-13T10:20:00Z" w:id="491">
        <w:r w:rsidRPr="0560F6FE" w:rsidR="00B1458D">
          <w:rPr>
            <w:rFonts w:ascii="Times New Roman" w:hAnsi="Times New Roman" w:eastAsia="Times New Roman" w:cs="Times New Roman"/>
            <w:sz w:val="22"/>
            <w:szCs w:val="22"/>
          </w:rPr>
          <w:t>w</w:t>
        </w:r>
      </w:ins>
      <w:del w:author="Dmitry Mozzherin" w:date="2013-08-13T10:20:00Z" w:id="492">
        <w:r w:rsidRPr="00797653" w:rsidDel="00B1458D" w:rsidR="004A499F">
          <w:rPr>
            <w:rFonts w:ascii="Times New Roman" w:hAnsi="Times New Roman" w:cs="Times New Roman"/>
            <w:sz w:val="22"/>
            <w:szCs w:val="22"/>
          </w:rPr>
          <w:delText>W</w:delText>
        </w:r>
      </w:del>
      <w:r w:rsidRPr="0560F6FE" w:rsidR="004A499F">
        <w:rPr>
          <w:rFonts w:ascii="Times New Roman" w:hAnsi="Times New Roman" w:eastAsia="Times New Roman" w:cs="Times New Roman"/>
          <w:sz w:val="22"/>
          <w:szCs w:val="22"/>
        </w:rPr>
        <w:t xml:space="preserve">orld. Indexing services will increase visibility and awareness of new content that is indexed through GNUB and made accessible using RESTful services and </w:t>
      </w:r>
      <w:r w:rsidRPr="0560F6FE" w:rsidR="007A61FB">
        <w:rPr>
          <w:rFonts w:ascii="Times New Roman" w:hAnsi="Times New Roman" w:eastAsia="Times New Roman" w:cs="Times New Roman"/>
          <w:sz w:val="22"/>
          <w:szCs w:val="22"/>
        </w:rPr>
        <w:t>semantic web</w:t>
      </w:r>
      <w:r w:rsidRPr="0560F6FE" w:rsidR="004A499F">
        <w:rPr>
          <w:rFonts w:ascii="Times New Roman" w:hAnsi="Times New Roman" w:eastAsia="Times New Roman" w:cs="Times New Roman"/>
          <w:sz w:val="22"/>
          <w:szCs w:val="22"/>
        </w:rPr>
        <w:t xml:space="preserve">. Significantly, reconciliation and resolution services will help to normalize the taxonomic terms that are critical to data integration. By interconnecting existing names-based data centers and services, GNA provides a unique solution that will accelerate discovery and access to data. The project has international buy-in; benefits from critical input and prototype development over 12 years, and links to data standards initiatives (e.g. </w:t>
      </w:r>
      <w:ins w:author="djpmf" w:date="2013-08-13T08:53:00Z" w:id="493">
        <w:r w:rsidRPr="0560F6FE" w:rsidR="00A31DF6">
          <w:rPr>
            <w:rFonts w:ascii="Times New Roman" w:hAnsi="Times New Roman" w:eastAsia="Times New Roman" w:cs="Times New Roman"/>
            <w:sz w:val="22"/>
            <w:szCs w:val="22"/>
          </w:rPr>
          <w:t>G</w:t>
        </w:r>
        <w:r w:rsidRPr="0560F6FE" w:rsidR="00A31DF6">
          <w:rPr>
            <w:rFonts w:ascii="Times New Roman" w:hAnsi="Times New Roman" w:eastAsia="Times New Roman" w:cs="Times New Roman"/>
            <w:sz w:val="22"/>
            <w:szCs w:val="22"/>
          </w:rPr>
          <w:t>B</w:t>
        </w:r>
        <w:r w:rsidRPr="0560F6FE" w:rsidR="00A31DF6">
          <w:rPr>
            <w:rFonts w:ascii="Times New Roman" w:hAnsi="Times New Roman" w:eastAsia="Times New Roman" w:cs="Times New Roman"/>
            <w:sz w:val="22"/>
            <w:szCs w:val="22"/>
          </w:rPr>
          <w:t xml:space="preserve">IF </w:t>
        </w:r>
      </w:ins>
      <w:r w:rsidRPr="0560F6FE" w:rsidR="004A499F">
        <w:rPr>
          <w:rFonts w:ascii="Times New Roman" w:hAnsi="Times New Roman" w:eastAsia="Times New Roman" w:cs="Times New Roman"/>
          <w:sz w:val="22"/>
          <w:szCs w:val="22"/>
        </w:rPr>
        <w:t xml:space="preserve">and TDWG) and to other biodiversity data and infrastructure initiatives within the U.S and beyond. </w:t>
      </w:r>
    </w:p>
    <w:p w:rsidRPr="00DA6C30" w:rsidR="002A53D9" w:rsidP="00FE562D" w:rsidRDefault="002A53D9" w14:paraId="7F5F6794" w14:textId="77777777">
      <w:pPr>
        <w:rPr>
          <w:rFonts w:ascii="Times New Roman" w:hAnsi="Times New Roman" w:eastAsia="Times New Roman" w:cs="Times New Roman"/>
          <w:sz w:val="22"/>
          <w:szCs w:val="22"/>
        </w:rPr>
      </w:pPr>
    </w:p>
    <w:p w:rsidRPr="00DA6C30" w:rsidR="00F67264" w:rsidP="00FE562D" w:rsidRDefault="00B73A51" w14:paraId="0A158BDC" w14:textId="77777777">
      <w:pPr>
        <w:rPr>
          <w:rFonts w:ascii="Times New Roman" w:hAnsi="Times New Roman" w:eastAsia="Times New Roman" w:cs="Times New Roman"/>
          <w:b/>
          <w:sz w:val="22"/>
          <w:szCs w:val="22"/>
        </w:rPr>
      </w:pPr>
      <w:r w:rsidRPr="00DA6C30">
        <w:rPr>
          <w:rFonts w:ascii="Times New Roman" w:hAnsi="Times New Roman" w:eastAsia="Times New Roman" w:cs="Times New Roman"/>
          <w:b/>
          <w:sz w:val="22"/>
          <w:szCs w:val="22"/>
        </w:rPr>
        <w:t>7</w:t>
      </w:r>
      <w:r w:rsidRPr="00DA6C30" w:rsidR="00822206">
        <w:rPr>
          <w:rFonts w:ascii="Times New Roman" w:hAnsi="Times New Roman" w:eastAsia="Times New Roman" w:cs="Times New Roman"/>
          <w:b/>
          <w:sz w:val="22"/>
          <w:szCs w:val="22"/>
        </w:rPr>
        <w:t>.2 Infrastructure</w:t>
      </w:r>
      <w:r w:rsidRPr="00DA6C30" w:rsidR="002C44FB">
        <w:rPr>
          <w:rFonts w:ascii="Times New Roman" w:hAnsi="Times New Roman" w:eastAsia="Times New Roman" w:cs="Times New Roman"/>
          <w:b/>
          <w:sz w:val="22"/>
          <w:szCs w:val="22"/>
        </w:rPr>
        <w:t xml:space="preserve">. </w:t>
      </w:r>
    </w:p>
    <w:p w:rsidRPr="00DA6C30" w:rsidR="002C44FB" w:rsidP="00FE562D" w:rsidRDefault="002C44FB" w14:paraId="77A32A65" w14:textId="77777777">
      <w:pPr>
        <w:rPr>
          <w:rFonts w:ascii="Times New Roman" w:hAnsi="Times New Roman" w:eastAsia="Times New Roman" w:cs="Times New Roman"/>
          <w:b/>
          <w:sz w:val="22"/>
          <w:szCs w:val="22"/>
        </w:rPr>
      </w:pPr>
      <w:r w:rsidRPr="00797653">
        <w:rPr>
          <w:rFonts w:ascii="Times New Roman" w:hAnsi="Times New Roman" w:cs="Times New Roman"/>
          <w:iCs/>
          <w:sz w:val="22"/>
          <w:szCs w:val="22"/>
        </w:rPr>
        <w:t>We aim to promote 'names thinking' as a familiar part of established data management procedures, to increase the engagement of students with the project, and to position Global Names within the context of U.S. and international biodiversity information management projects. P</w:t>
      </w:r>
      <w:r w:rsidRPr="00797653">
        <w:rPr>
          <w:rFonts w:ascii="Times New Roman" w:hAnsi="Times New Roman" w:cs="Times New Roman"/>
          <w:sz w:val="22"/>
          <w:szCs w:val="22"/>
        </w:rPr>
        <w:t>rimary beneficiaries of GN2 will be the research</w:t>
      </w:r>
      <w:ins w:author="Dmitry Mozzherin" w:date="2013-08-13T09:24:00Z" w:id="494">
        <w:r w:rsidR="00797653">
          <w:rPr>
            <w:rFonts w:ascii="Times New Roman" w:hAnsi="Times New Roman" w:cs="Times New Roman"/>
            <w:sz w:val="22"/>
            <w:szCs w:val="22"/>
          </w:rPr>
          <w:t xml:space="preserve"> and museum</w:t>
        </w:r>
      </w:ins>
      <w:r w:rsidRPr="00797653">
        <w:rPr>
          <w:rFonts w:ascii="Times New Roman" w:hAnsi="Times New Roman" w:cs="Times New Roman"/>
          <w:sz w:val="22"/>
          <w:szCs w:val="22"/>
        </w:rPr>
        <w:t xml:space="preserve"> communities tasked with producing and curating name-based information in the biological sciences. Nomenclaturalists will benefit from a paradigm-setting scientific names regis</w:t>
      </w:r>
      <w:r w:rsidRPr="00797653" w:rsidR="002A53D9">
        <w:rPr>
          <w:rFonts w:ascii="Times New Roman" w:hAnsi="Times New Roman" w:cs="Times New Roman"/>
          <w:sz w:val="22"/>
          <w:szCs w:val="22"/>
        </w:rPr>
        <w:t xml:space="preserve">tration environment </w:t>
      </w:r>
      <w:r w:rsidRPr="00797653" w:rsidR="00E416DA">
        <w:rPr>
          <w:rFonts w:ascii="Times New Roman" w:hAnsi="Times New Roman" w:cs="Times New Roman"/>
          <w:sz w:val="22"/>
          <w:szCs w:val="22"/>
        </w:rPr>
        <w:t>[</w:t>
      </w:r>
      <w:r w:rsidRPr="00797653" w:rsidR="00456205">
        <w:rPr>
          <w:rFonts w:ascii="Times New Roman" w:hAnsi="Times New Roman" w:cs="Times New Roman"/>
          <w:sz w:val="22"/>
          <w:szCs w:val="22"/>
        </w:rPr>
        <w:t>72, 73</w:t>
      </w:r>
      <w:r w:rsidRPr="00797653" w:rsidR="00E416DA">
        <w:rPr>
          <w:rFonts w:ascii="Times New Roman" w:hAnsi="Times New Roman" w:cs="Times New Roman"/>
          <w:sz w:val="22"/>
          <w:szCs w:val="22"/>
        </w:rPr>
        <w:t>]</w:t>
      </w:r>
      <w:r w:rsidRPr="00797653">
        <w:rPr>
          <w:rFonts w:ascii="Times New Roman" w:hAnsi="Times New Roman" w:cs="Times New Roman"/>
          <w:sz w:val="22"/>
          <w:szCs w:val="22"/>
        </w:rPr>
        <w:t>; taxonomists will have access to larger compilations and tools to build and semantically track comprehensive classifications; and biodiversity data managers will gain access to names reconciliation and resolution services as GN2 indexing services draw more of the long tail of sc</w:t>
      </w:r>
      <w:r w:rsidRPr="00797653" w:rsidR="002A53D9">
        <w:rPr>
          <w:rFonts w:ascii="Times New Roman" w:hAnsi="Times New Roman" w:cs="Times New Roman"/>
          <w:sz w:val="22"/>
          <w:szCs w:val="22"/>
        </w:rPr>
        <w:t>ience into daylight</w:t>
      </w:r>
      <w:r w:rsidRPr="00797653" w:rsidR="00C07A51">
        <w:rPr>
          <w:rFonts w:ascii="Times New Roman" w:hAnsi="Times New Roman" w:cs="Times New Roman"/>
          <w:sz w:val="22"/>
          <w:szCs w:val="22"/>
        </w:rPr>
        <w:t xml:space="preserve"> </w:t>
      </w:r>
      <w:r w:rsidRPr="00797653" w:rsidR="00E416DA">
        <w:rPr>
          <w:rFonts w:ascii="Times New Roman" w:hAnsi="Times New Roman" w:cs="Times New Roman"/>
          <w:sz w:val="22"/>
          <w:szCs w:val="22"/>
        </w:rPr>
        <w:t>[</w:t>
      </w:r>
      <w:r w:rsidRPr="00797653" w:rsidR="00C07A51">
        <w:rPr>
          <w:rFonts w:ascii="Times New Roman" w:hAnsi="Times New Roman" w:cs="Times New Roman"/>
          <w:sz w:val="22"/>
          <w:szCs w:val="22"/>
        </w:rPr>
        <w:t>11, 69</w:t>
      </w:r>
      <w:r w:rsidRPr="00797653" w:rsidR="00E416DA">
        <w:rPr>
          <w:rFonts w:ascii="Times New Roman" w:hAnsi="Times New Roman" w:cs="Times New Roman"/>
          <w:sz w:val="22"/>
          <w:szCs w:val="22"/>
        </w:rPr>
        <w:t>]</w:t>
      </w:r>
      <w:r w:rsidRPr="00797653" w:rsidR="00E43B80">
        <w:rPr>
          <w:rFonts w:ascii="Times New Roman" w:hAnsi="Times New Roman" w:cs="Times New Roman"/>
          <w:sz w:val="22"/>
          <w:szCs w:val="22"/>
        </w:rPr>
        <w:t xml:space="preserve">. </w:t>
      </w:r>
      <w:r w:rsidRPr="00DA6C30" w:rsidR="002A53D9">
        <w:rPr>
          <w:rFonts w:ascii="Times New Roman" w:hAnsi="Times New Roman" w:cs="Times New Roman"/>
          <w:sz w:val="22"/>
          <w:szCs w:val="22"/>
        </w:rPr>
        <w:t xml:space="preserve">API usage opens services for educators and general public via Encyclopedia of Life, Biodiversity Heritage Library, museums databases like Arctos.  </w:t>
      </w:r>
      <w:r w:rsidRPr="00DA6C30" w:rsidR="002B5DD2">
        <w:rPr>
          <w:rFonts w:ascii="Times New Roman" w:hAnsi="Times New Roman" w:cs="Times New Roman"/>
          <w:sz w:val="22"/>
          <w:szCs w:val="22"/>
        </w:rPr>
        <w:t xml:space="preserve">All code will be instantly available as open source to be used as libraries, or for learning how algorithms function. </w:t>
      </w:r>
      <w:r w:rsidRPr="00797653">
        <w:rPr>
          <w:rFonts w:ascii="Times New Roman" w:hAnsi="Times New Roman" w:cs="Times New Roman"/>
          <w:sz w:val="22"/>
          <w:szCs w:val="22"/>
        </w:rPr>
        <w:t xml:space="preserve">NSF and the community of research project PIs will benefit from services that provide automated taxonomic indexing of websites, documents, and databases as a component of Data Management Plans, thereby also allowing NSF to create a common names index to supporting projects. Stakeholder input – we will work with consultants in evaluating stakeholder needs and satisfaction, to develop and implement our sustainability plan. </w:t>
      </w:r>
    </w:p>
    <w:p w:rsidRPr="00797653" w:rsidR="002A53D9" w:rsidP="00FE562D" w:rsidRDefault="00B73A51" w14:paraId="499E5CBA" w14:textId="77777777">
      <w:pPr>
        <w:autoSpaceDE w:val="0"/>
        <w:autoSpaceDN w:val="0"/>
        <w:adjustRightInd w:val="0"/>
        <w:spacing w:before="120"/>
        <w:rPr>
          <w:rFonts w:ascii="Times New Roman" w:hAnsi="Times New Roman" w:cs="Times New Roman"/>
          <w:b/>
          <w:sz w:val="22"/>
          <w:szCs w:val="22"/>
        </w:rPr>
      </w:pPr>
      <w:r w:rsidRPr="00797653">
        <w:rPr>
          <w:rFonts w:ascii="Times New Roman" w:hAnsi="Times New Roman" w:cs="Times New Roman"/>
          <w:b/>
          <w:sz w:val="22"/>
          <w:szCs w:val="22"/>
        </w:rPr>
        <w:t>7</w:t>
      </w:r>
      <w:r w:rsidRPr="00797653" w:rsidR="002C44FB">
        <w:rPr>
          <w:rFonts w:ascii="Times New Roman" w:hAnsi="Times New Roman" w:cs="Times New Roman"/>
          <w:b/>
          <w:sz w:val="22"/>
          <w:szCs w:val="22"/>
        </w:rPr>
        <w:t>.3 Education.</w:t>
      </w:r>
    </w:p>
    <w:p w:rsidRPr="00DA6C30" w:rsidR="002C44FB" w:rsidP="00FE562D" w:rsidRDefault="002A53D9" w14:paraId="5B58251C" w14:textId="77777777">
      <w:pPr>
        <w:rPr>
          <w:rFonts w:ascii="Times New Roman" w:hAnsi="Times New Roman" w:cs="Times New Roman"/>
          <w:sz w:val="22"/>
          <w:szCs w:val="22"/>
        </w:rPr>
      </w:pPr>
      <w:r w:rsidRPr="00DA6C30">
        <w:rPr>
          <w:rFonts w:ascii="Times New Roman" w:hAnsi="Times New Roman" w:cs="Times New Roman"/>
          <w:sz w:val="22"/>
          <w:szCs w:val="22"/>
        </w:rPr>
        <w:t xml:space="preserve">Undergraduate and graduate students </w:t>
      </w:r>
      <w:ins w:author="djpmf" w:date="2013-08-13T08:04:00Z" w:id="495">
        <w:r w:rsidRPr="00DA6C30" w:rsidR="00DA6C30">
          <w:rPr>
            <w:rFonts w:ascii="Times New Roman" w:hAnsi="Times New Roman" w:cs="Times New Roman"/>
            <w:sz w:val="22"/>
            <w:szCs w:val="22"/>
          </w:rPr>
          <w:t xml:space="preserve">who </w:t>
        </w:r>
      </w:ins>
      <w:r w:rsidRPr="00DA6C30">
        <w:rPr>
          <w:rFonts w:ascii="Times New Roman" w:hAnsi="Times New Roman" w:cs="Times New Roman"/>
          <w:sz w:val="22"/>
          <w:szCs w:val="22"/>
        </w:rPr>
        <w:t>use data for their education and research (for example Embryology project run by Arizona State University at MBL)</w:t>
      </w:r>
      <w:ins w:author="djpmf" w:date="2013-08-13T08:04:00Z" w:id="496">
        <w:r w:rsidRPr="00DA6C30" w:rsidR="00DA6C30">
          <w:rPr>
            <w:rFonts w:ascii="Times New Roman" w:hAnsi="Times New Roman" w:cs="Times New Roman"/>
            <w:sz w:val="22"/>
            <w:szCs w:val="22"/>
          </w:rPr>
          <w:t xml:space="preserve"> will be invited to par</w:t>
        </w:r>
      </w:ins>
      <w:r w:rsidR="00F92B9E">
        <w:rPr>
          <w:rFonts w:ascii="Times New Roman" w:hAnsi="Times New Roman" w:cs="Times New Roman"/>
          <w:sz w:val="22"/>
          <w:szCs w:val="22"/>
        </w:rPr>
        <w:t>t</w:t>
      </w:r>
      <w:ins w:author="djpmf" w:date="2013-08-13T08:04:00Z" w:id="497">
        <w:r w:rsidRPr="00DA6C30" w:rsidR="00DA6C30">
          <w:rPr>
            <w:rFonts w:ascii="Times New Roman" w:hAnsi="Times New Roman" w:cs="Times New Roman"/>
            <w:sz w:val="22"/>
            <w:szCs w:val="22"/>
          </w:rPr>
          <w:t>icipate</w:t>
        </w:r>
      </w:ins>
      <w:r w:rsidR="00F92B9E">
        <w:rPr>
          <w:rFonts w:ascii="Times New Roman" w:hAnsi="Times New Roman" w:cs="Times New Roman"/>
          <w:sz w:val="22"/>
          <w:szCs w:val="22"/>
        </w:rPr>
        <w:t xml:space="preserve"> in the project</w:t>
      </w:r>
      <w:r w:rsidRPr="00DA6C30">
        <w:rPr>
          <w:rFonts w:ascii="Times New Roman" w:hAnsi="Times New Roman" w:cs="Times New Roman"/>
          <w:sz w:val="22"/>
          <w:szCs w:val="22"/>
        </w:rPr>
        <w:t>. Biodiversity informatics trainin</w:t>
      </w:r>
      <w:r w:rsidR="00F92B9E">
        <w:rPr>
          <w:rFonts w:ascii="Times New Roman" w:hAnsi="Times New Roman" w:cs="Times New Roman"/>
          <w:sz w:val="22"/>
          <w:szCs w:val="22"/>
        </w:rPr>
        <w:t xml:space="preserve">g courses developed at MBL </w:t>
      </w:r>
      <w:r w:rsidRPr="00DA6C30">
        <w:rPr>
          <w:rFonts w:ascii="Times New Roman" w:hAnsi="Times New Roman" w:cs="Times New Roman"/>
          <w:sz w:val="22"/>
          <w:szCs w:val="22"/>
        </w:rPr>
        <w:t>will show students how to integrate the</w:t>
      </w:r>
      <w:r w:rsidRPr="00DA6C30" w:rsidR="002B5DD2">
        <w:rPr>
          <w:rFonts w:ascii="Times New Roman" w:hAnsi="Times New Roman" w:cs="Times New Roman"/>
          <w:sz w:val="22"/>
          <w:szCs w:val="22"/>
        </w:rPr>
        <w:t xml:space="preserve"> services in their workflow</w:t>
      </w:r>
      <w:ins w:author="djpmf" w:date="2013-08-13T08:05:00Z" w:id="498">
        <w:r w:rsidRPr="00DA6C30" w:rsidR="00DA6C30">
          <w:rPr>
            <w:rFonts w:ascii="Times New Roman" w:hAnsi="Times New Roman" w:cs="Times New Roman"/>
            <w:sz w:val="22"/>
            <w:szCs w:val="22"/>
          </w:rPr>
          <w:t>, and provide an overview of biodiversity informatics</w:t>
        </w:r>
      </w:ins>
      <w:r w:rsidRPr="00DA6C30" w:rsidR="002B5DD2">
        <w:rPr>
          <w:rFonts w:ascii="Times New Roman" w:hAnsi="Times New Roman" w:cs="Times New Roman"/>
          <w:sz w:val="22"/>
          <w:szCs w:val="22"/>
        </w:rPr>
        <w:t xml:space="preserve">. </w:t>
      </w:r>
      <w:r w:rsidRPr="00DA6C30">
        <w:rPr>
          <w:rFonts w:ascii="Times New Roman" w:hAnsi="Times New Roman" w:cs="Times New Roman"/>
          <w:sz w:val="22"/>
          <w:szCs w:val="22"/>
        </w:rPr>
        <w:t xml:space="preserve"> Our group will continue to closely cooperate with other members of Global Names initiative, </w:t>
      </w:r>
      <w:ins w:author="djpmf" w:date="2013-08-13T08:05:00Z" w:id="499">
        <w:r w:rsidRPr="00DA6C30" w:rsidR="00DA6C30">
          <w:rPr>
            <w:rFonts w:ascii="Times New Roman" w:hAnsi="Times New Roman" w:cs="Times New Roman"/>
            <w:sz w:val="22"/>
            <w:szCs w:val="22"/>
          </w:rPr>
          <w:t xml:space="preserve">to integrate our work more closely </w:t>
        </w:r>
      </w:ins>
      <w:r w:rsidRPr="00DA6C30">
        <w:rPr>
          <w:rFonts w:ascii="Times New Roman" w:hAnsi="Times New Roman" w:cs="Times New Roman"/>
          <w:sz w:val="22"/>
          <w:szCs w:val="22"/>
        </w:rPr>
        <w:t xml:space="preserve">with EOL, as well as cooperate externally with Arctos, Vibrant, Plazi, iPlant, etc., </w:t>
      </w:r>
      <w:ins w:author="djpmf" w:date="2013-08-13T08:06:00Z" w:id="500">
        <w:r w:rsidRPr="00DA6C30" w:rsidR="00DA6C30">
          <w:rPr>
            <w:rFonts w:ascii="Times New Roman" w:hAnsi="Times New Roman" w:cs="Times New Roman"/>
            <w:sz w:val="22"/>
            <w:szCs w:val="22"/>
          </w:rPr>
          <w:t xml:space="preserve">and so will </w:t>
        </w:r>
      </w:ins>
      <w:r w:rsidRPr="00DA6C30">
        <w:rPr>
          <w:rFonts w:ascii="Times New Roman" w:hAnsi="Times New Roman" w:cs="Times New Roman"/>
          <w:sz w:val="22"/>
          <w:szCs w:val="22"/>
        </w:rPr>
        <w:t>expand</w:t>
      </w:r>
      <w:ins w:author="djpmf" w:date="2013-08-13T08:06:00Z" w:id="501">
        <w:r w:rsidRPr="00DA6C30" w:rsidR="00DA6C30">
          <w:rPr>
            <w:rFonts w:ascii="Times New Roman" w:hAnsi="Times New Roman" w:cs="Times New Roman"/>
            <w:sz w:val="22"/>
            <w:szCs w:val="22"/>
          </w:rPr>
          <w:t xml:space="preserve"> visibility and our</w:t>
        </w:r>
      </w:ins>
      <w:r w:rsidRPr="00DA6C30">
        <w:rPr>
          <w:rFonts w:ascii="Times New Roman" w:hAnsi="Times New Roman" w:cs="Times New Roman"/>
          <w:sz w:val="22"/>
          <w:szCs w:val="22"/>
        </w:rPr>
        <w:t xml:space="preserve"> user-base through improvi</w:t>
      </w:r>
      <w:r w:rsidRPr="00DA6C30" w:rsidR="00457378">
        <w:rPr>
          <w:rFonts w:ascii="Times New Roman" w:hAnsi="Times New Roman" w:cs="Times New Roman"/>
          <w:sz w:val="22"/>
          <w:szCs w:val="22"/>
        </w:rPr>
        <w:t>ng performance and scalability.</w:t>
      </w:r>
    </w:p>
    <w:p w:rsidRPr="00DA6C30" w:rsidR="00A20B31" w:rsidP="00FE562D" w:rsidRDefault="00A20B31" w14:paraId="5F947F55" w14:textId="77777777">
      <w:pPr>
        <w:rPr>
          <w:rFonts w:ascii="Times New Roman" w:hAnsi="Times New Roman" w:eastAsia="Times New Roman" w:cs="Times New Roman"/>
          <w:sz w:val="22"/>
          <w:szCs w:val="22"/>
        </w:rPr>
      </w:pPr>
    </w:p>
    <w:p w:rsidRPr="00DA6C30" w:rsidR="00DD1EF4" w:rsidP="00FE562D" w:rsidRDefault="00B73A51" w14:paraId="5EE5C9C0" w14:textId="77777777">
      <w:pPr>
        <w:rPr>
          <w:rFonts w:ascii="Times New Roman" w:hAnsi="Times New Roman" w:eastAsia="Times New Roman" w:cs="Times New Roman"/>
          <w:b/>
          <w:sz w:val="22"/>
          <w:szCs w:val="22"/>
        </w:rPr>
      </w:pPr>
      <w:r w:rsidRPr="00DA6C30">
        <w:rPr>
          <w:rFonts w:ascii="Times New Roman" w:hAnsi="Times New Roman" w:eastAsia="Times New Roman" w:cs="Times New Roman"/>
          <w:b/>
          <w:sz w:val="22"/>
          <w:szCs w:val="22"/>
        </w:rPr>
        <w:t>8. Results from the prior NSF support</w:t>
      </w:r>
    </w:p>
    <w:p w:rsidRPr="00DA6C30" w:rsidR="00B73A51" w:rsidP="00FE562D" w:rsidRDefault="00B73A51" w14:paraId="3079BDD7" w14:textId="77777777">
      <w:pPr>
        <w:rPr>
          <w:rFonts w:ascii="Times New Roman" w:hAnsi="Times New Roman" w:eastAsia="Times New Roman" w:cs="Times New Roman"/>
          <w:b/>
          <w:sz w:val="22"/>
          <w:szCs w:val="22"/>
        </w:rPr>
      </w:pPr>
    </w:p>
    <w:p w:rsidRPr="00797653" w:rsidR="00B73A51" w:rsidP="00FE562D" w:rsidRDefault="00B73A51" w14:paraId="4974BAF2" w14:textId="77777777">
      <w:pPr>
        <w:rPr>
          <w:rFonts w:ascii="Times New Roman" w:hAnsi="Times New Roman" w:eastAsia="Times New Roman" w:cs="Times New Roman"/>
          <w:sz w:val="22"/>
          <w:szCs w:val="22"/>
        </w:rPr>
      </w:pPr>
      <w:r w:rsidRPr="00797653">
        <w:rPr>
          <w:rFonts w:ascii="Times New Roman" w:hAnsi="Times New Roman" w:eastAsia="Times New Roman" w:cs="Times New Roman"/>
          <w:sz w:val="22"/>
          <w:szCs w:val="22"/>
        </w:rPr>
        <w:t>Nathan Wilson (PI) INSPIRE-1243575 “A Digital HPS Infrastructure for Understanding Biodiversity”, 9/12-8/14 $599,999. PIs J. Maienschein, N. Wilson, J. P. Collins, M. Laubichler. As part of this project Wilson led the effort to deliver the publicly accessible History of MBL and Embryo Project websites which use the History and Philosophy of Science Repository jointly developed at MBL and ASU. The next phase of this project includes cross-linking and data transfer between these sites and the Encyclopedia of Life.</w:t>
      </w:r>
    </w:p>
    <w:p w:rsidRPr="00797653" w:rsidR="007A61FB" w:rsidP="00FE562D" w:rsidRDefault="007A61FB" w14:paraId="1E34A797" w14:textId="77777777">
      <w:pPr>
        <w:rPr>
          <w:rFonts w:ascii="Times New Roman" w:hAnsi="Times New Roman" w:eastAsia="Times New Roman" w:cs="Times New Roman"/>
          <w:sz w:val="22"/>
          <w:szCs w:val="22"/>
        </w:rPr>
      </w:pPr>
    </w:p>
    <w:p w:rsidRPr="008C5C73" w:rsidR="00457378" w:rsidP="00FE562D" w:rsidRDefault="007A61FB" w14:paraId="280E2DF7" w14:textId="71009AB2">
      <w:pPr>
        <w:rPr>
          <w:rFonts w:ascii="Times New Roman" w:hAnsi="Times New Roman" w:eastAsia="Times New Roman" w:cs="Times New Roman"/>
          <w:sz w:val="22"/>
          <w:szCs w:val="22"/>
        </w:rPr>
      </w:pPr>
      <w:r w:rsidRPr="00797653">
        <w:rPr>
          <w:rFonts w:ascii="Times New Roman" w:hAnsi="Times New Roman" w:eastAsia="Times New Roman" w:cs="Times New Roman"/>
          <w:sz w:val="22"/>
          <w:szCs w:val="22"/>
        </w:rPr>
        <w:t>Dmitry Mozzherin (Co-PI) N/A</w:t>
      </w:r>
      <w:bookmarkStart w:name="_GoBack" w:id="502"/>
      <w:bookmarkEnd w:id="502"/>
    </w:p>
    <w:sectPr w:rsidRPr="008C5C73" w:rsidR="00457378" w:rsidSect="0003483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9E" w:rsidP="000D4C24" w:rsidRDefault="00F92B9E" w14:paraId="1261DF78" w14:textId="77777777">
      <w:r>
        <w:separator/>
      </w:r>
    </w:p>
  </w:endnote>
  <w:endnote w:type="continuationSeparator" w:id="0">
    <w:p w:rsidR="00F92B9E" w:rsidP="000D4C24" w:rsidRDefault="00F92B9E" w14:paraId="158A64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9E" w:rsidP="000D4C24" w:rsidRDefault="00F92B9E" w14:paraId="21376C10" w14:textId="77777777">
      <w:r>
        <w:separator/>
      </w:r>
    </w:p>
  </w:footnote>
  <w:footnote w:type="continuationSeparator" w:id="0">
    <w:p w:rsidR="00F92B9E" w:rsidP="000D4C24" w:rsidRDefault="00F92B9E" w14:paraId="457D7086" w14:textId="77777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C5908"/>
    <w:multiLevelType w:val="multilevel"/>
    <w:tmpl w:val="23C25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B785E12"/>
    <w:multiLevelType w:val="multilevel"/>
    <w:tmpl w:val="23C25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visionView w:insDel="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F13"/>
    <w:rsid w:val="000012CF"/>
    <w:rsid w:val="000068BD"/>
    <w:rsid w:val="00014C4E"/>
    <w:rsid w:val="00017C3B"/>
    <w:rsid w:val="00022470"/>
    <w:rsid w:val="000224FC"/>
    <w:rsid w:val="00034098"/>
    <w:rsid w:val="0003483A"/>
    <w:rsid w:val="00036894"/>
    <w:rsid w:val="00037F51"/>
    <w:rsid w:val="00040862"/>
    <w:rsid w:val="000605F2"/>
    <w:rsid w:val="000702BA"/>
    <w:rsid w:val="000707D6"/>
    <w:rsid w:val="00076FC3"/>
    <w:rsid w:val="00087A76"/>
    <w:rsid w:val="00093DB9"/>
    <w:rsid w:val="000976FA"/>
    <w:rsid w:val="00097E0D"/>
    <w:rsid w:val="000A1886"/>
    <w:rsid w:val="000A75BD"/>
    <w:rsid w:val="000A7B6E"/>
    <w:rsid w:val="000B1FAF"/>
    <w:rsid w:val="000B3EAD"/>
    <w:rsid w:val="000B5B8A"/>
    <w:rsid w:val="000B69E8"/>
    <w:rsid w:val="000B75F7"/>
    <w:rsid w:val="000B7921"/>
    <w:rsid w:val="000C4A37"/>
    <w:rsid w:val="000D4C24"/>
    <w:rsid w:val="000D694F"/>
    <w:rsid w:val="000E0BFC"/>
    <w:rsid w:val="000E1EF5"/>
    <w:rsid w:val="000E2D74"/>
    <w:rsid w:val="000E34E3"/>
    <w:rsid w:val="000E627E"/>
    <w:rsid w:val="000F1B3A"/>
    <w:rsid w:val="00103700"/>
    <w:rsid w:val="00104285"/>
    <w:rsid w:val="00110C63"/>
    <w:rsid w:val="00130ABC"/>
    <w:rsid w:val="00131D56"/>
    <w:rsid w:val="001334F1"/>
    <w:rsid w:val="00137401"/>
    <w:rsid w:val="0014258A"/>
    <w:rsid w:val="0014754F"/>
    <w:rsid w:val="00160D44"/>
    <w:rsid w:val="00182A20"/>
    <w:rsid w:val="00194A33"/>
    <w:rsid w:val="00196049"/>
    <w:rsid w:val="001C4DA5"/>
    <w:rsid w:val="001D4CFE"/>
    <w:rsid w:val="001D5350"/>
    <w:rsid w:val="001D55B0"/>
    <w:rsid w:val="001D5FB7"/>
    <w:rsid w:val="001F5B85"/>
    <w:rsid w:val="00211060"/>
    <w:rsid w:val="00211966"/>
    <w:rsid w:val="0021255F"/>
    <w:rsid w:val="00217531"/>
    <w:rsid w:val="00217E61"/>
    <w:rsid w:val="00221170"/>
    <w:rsid w:val="002214E5"/>
    <w:rsid w:val="00231553"/>
    <w:rsid w:val="00243028"/>
    <w:rsid w:val="002469FC"/>
    <w:rsid w:val="00255206"/>
    <w:rsid w:val="00256B82"/>
    <w:rsid w:val="00273FB5"/>
    <w:rsid w:val="00277FF8"/>
    <w:rsid w:val="002857E8"/>
    <w:rsid w:val="00290685"/>
    <w:rsid w:val="002945AF"/>
    <w:rsid w:val="0029576E"/>
    <w:rsid w:val="00295D95"/>
    <w:rsid w:val="00296509"/>
    <w:rsid w:val="002A53D9"/>
    <w:rsid w:val="002B5DD2"/>
    <w:rsid w:val="002C44FB"/>
    <w:rsid w:val="002C6398"/>
    <w:rsid w:val="002C67A9"/>
    <w:rsid w:val="002D4AAC"/>
    <w:rsid w:val="002E06E8"/>
    <w:rsid w:val="002E4810"/>
    <w:rsid w:val="002F127F"/>
    <w:rsid w:val="00301962"/>
    <w:rsid w:val="00315492"/>
    <w:rsid w:val="003169E2"/>
    <w:rsid w:val="0031769A"/>
    <w:rsid w:val="00321B13"/>
    <w:rsid w:val="00325C5F"/>
    <w:rsid w:val="003266D3"/>
    <w:rsid w:val="00335007"/>
    <w:rsid w:val="003350CE"/>
    <w:rsid w:val="00335998"/>
    <w:rsid w:val="00340A16"/>
    <w:rsid w:val="00342137"/>
    <w:rsid w:val="00375E61"/>
    <w:rsid w:val="0038309A"/>
    <w:rsid w:val="003908B2"/>
    <w:rsid w:val="00392DC3"/>
    <w:rsid w:val="00395048"/>
    <w:rsid w:val="00397DA5"/>
    <w:rsid w:val="003A37D7"/>
    <w:rsid w:val="003A5384"/>
    <w:rsid w:val="003A5C66"/>
    <w:rsid w:val="003A5D7F"/>
    <w:rsid w:val="003B4D12"/>
    <w:rsid w:val="003B68E4"/>
    <w:rsid w:val="003C06C9"/>
    <w:rsid w:val="003C1B27"/>
    <w:rsid w:val="003C2889"/>
    <w:rsid w:val="003D3D3E"/>
    <w:rsid w:val="003D4D53"/>
    <w:rsid w:val="003E3F4A"/>
    <w:rsid w:val="003F0444"/>
    <w:rsid w:val="003F4718"/>
    <w:rsid w:val="003F585E"/>
    <w:rsid w:val="003F7FF9"/>
    <w:rsid w:val="00402436"/>
    <w:rsid w:val="00402669"/>
    <w:rsid w:val="00414D00"/>
    <w:rsid w:val="00417ECB"/>
    <w:rsid w:val="004223FD"/>
    <w:rsid w:val="004314A4"/>
    <w:rsid w:val="0043198C"/>
    <w:rsid w:val="00437083"/>
    <w:rsid w:val="00442628"/>
    <w:rsid w:val="004501AC"/>
    <w:rsid w:val="00450ED5"/>
    <w:rsid w:val="00456205"/>
    <w:rsid w:val="00457378"/>
    <w:rsid w:val="00460F07"/>
    <w:rsid w:val="00476084"/>
    <w:rsid w:val="00497948"/>
    <w:rsid w:val="004A499F"/>
    <w:rsid w:val="004B44D2"/>
    <w:rsid w:val="004B5986"/>
    <w:rsid w:val="004B6503"/>
    <w:rsid w:val="004D485E"/>
    <w:rsid w:val="004F315B"/>
    <w:rsid w:val="0050171B"/>
    <w:rsid w:val="00502F51"/>
    <w:rsid w:val="00520DFB"/>
    <w:rsid w:val="00523235"/>
    <w:rsid w:val="0052607A"/>
    <w:rsid w:val="0053422A"/>
    <w:rsid w:val="00535DB5"/>
    <w:rsid w:val="005370A1"/>
    <w:rsid w:val="00555BA0"/>
    <w:rsid w:val="00560CA4"/>
    <w:rsid w:val="00571E15"/>
    <w:rsid w:val="00574593"/>
    <w:rsid w:val="0058128B"/>
    <w:rsid w:val="00585D2C"/>
    <w:rsid w:val="00585E91"/>
    <w:rsid w:val="00596BBB"/>
    <w:rsid w:val="005B3052"/>
    <w:rsid w:val="005B4661"/>
    <w:rsid w:val="005B5D11"/>
    <w:rsid w:val="005B6204"/>
    <w:rsid w:val="005C13A1"/>
    <w:rsid w:val="005C2479"/>
    <w:rsid w:val="005C2AD1"/>
    <w:rsid w:val="005E05DC"/>
    <w:rsid w:val="005E52F0"/>
    <w:rsid w:val="005F73FE"/>
    <w:rsid w:val="0060128A"/>
    <w:rsid w:val="00615509"/>
    <w:rsid w:val="006156CF"/>
    <w:rsid w:val="006209E3"/>
    <w:rsid w:val="00621C9B"/>
    <w:rsid w:val="00623261"/>
    <w:rsid w:val="00646E74"/>
    <w:rsid w:val="00680AF8"/>
    <w:rsid w:val="00682283"/>
    <w:rsid w:val="006827FC"/>
    <w:rsid w:val="0069171E"/>
    <w:rsid w:val="00694343"/>
    <w:rsid w:val="006A1772"/>
    <w:rsid w:val="006A5F09"/>
    <w:rsid w:val="006A7CED"/>
    <w:rsid w:val="006B6891"/>
    <w:rsid w:val="006C3833"/>
    <w:rsid w:val="006C5AC7"/>
    <w:rsid w:val="006C65DE"/>
    <w:rsid w:val="006C6F62"/>
    <w:rsid w:val="006C7402"/>
    <w:rsid w:val="006E2405"/>
    <w:rsid w:val="006F201F"/>
    <w:rsid w:val="006F33D0"/>
    <w:rsid w:val="006F4A17"/>
    <w:rsid w:val="006F72C7"/>
    <w:rsid w:val="006F72EE"/>
    <w:rsid w:val="006F7D96"/>
    <w:rsid w:val="007012CE"/>
    <w:rsid w:val="00703995"/>
    <w:rsid w:val="007112C8"/>
    <w:rsid w:val="00712059"/>
    <w:rsid w:val="00714DE0"/>
    <w:rsid w:val="00722183"/>
    <w:rsid w:val="00730FE2"/>
    <w:rsid w:val="00731516"/>
    <w:rsid w:val="00741038"/>
    <w:rsid w:val="0074353E"/>
    <w:rsid w:val="0074467B"/>
    <w:rsid w:val="00752542"/>
    <w:rsid w:val="00752616"/>
    <w:rsid w:val="00756316"/>
    <w:rsid w:val="007607A3"/>
    <w:rsid w:val="00764CF0"/>
    <w:rsid w:val="00770D47"/>
    <w:rsid w:val="00780D16"/>
    <w:rsid w:val="00782792"/>
    <w:rsid w:val="00797653"/>
    <w:rsid w:val="007A61FB"/>
    <w:rsid w:val="007B263F"/>
    <w:rsid w:val="007C224F"/>
    <w:rsid w:val="007C37A2"/>
    <w:rsid w:val="007D2AA1"/>
    <w:rsid w:val="007D4A61"/>
    <w:rsid w:val="007D7B3F"/>
    <w:rsid w:val="007E31B4"/>
    <w:rsid w:val="007E52E4"/>
    <w:rsid w:val="007F0972"/>
    <w:rsid w:val="007F2ACA"/>
    <w:rsid w:val="00803BC5"/>
    <w:rsid w:val="00807E03"/>
    <w:rsid w:val="008101D3"/>
    <w:rsid w:val="008113DE"/>
    <w:rsid w:val="00817474"/>
    <w:rsid w:val="0081760E"/>
    <w:rsid w:val="00822206"/>
    <w:rsid w:val="008222EB"/>
    <w:rsid w:val="00822B7F"/>
    <w:rsid w:val="00841BA7"/>
    <w:rsid w:val="0084488E"/>
    <w:rsid w:val="00852C39"/>
    <w:rsid w:val="008602BB"/>
    <w:rsid w:val="00873264"/>
    <w:rsid w:val="00887292"/>
    <w:rsid w:val="008905D2"/>
    <w:rsid w:val="008A1121"/>
    <w:rsid w:val="008A5765"/>
    <w:rsid w:val="008A5AAD"/>
    <w:rsid w:val="008B00F3"/>
    <w:rsid w:val="008B3F8A"/>
    <w:rsid w:val="008C000A"/>
    <w:rsid w:val="008C42D2"/>
    <w:rsid w:val="008C50C1"/>
    <w:rsid w:val="008C5C73"/>
    <w:rsid w:val="008D6535"/>
    <w:rsid w:val="008E382F"/>
    <w:rsid w:val="00900780"/>
    <w:rsid w:val="00903C2A"/>
    <w:rsid w:val="00905667"/>
    <w:rsid w:val="00905ED6"/>
    <w:rsid w:val="009166B1"/>
    <w:rsid w:val="00923DEA"/>
    <w:rsid w:val="009324C7"/>
    <w:rsid w:val="009329C8"/>
    <w:rsid w:val="00962F1B"/>
    <w:rsid w:val="009631B9"/>
    <w:rsid w:val="00964CD3"/>
    <w:rsid w:val="00972496"/>
    <w:rsid w:val="00973700"/>
    <w:rsid w:val="0097472E"/>
    <w:rsid w:val="00977552"/>
    <w:rsid w:val="00981552"/>
    <w:rsid w:val="00981771"/>
    <w:rsid w:val="009857B0"/>
    <w:rsid w:val="009857D3"/>
    <w:rsid w:val="0099109A"/>
    <w:rsid w:val="0099584E"/>
    <w:rsid w:val="009A52FB"/>
    <w:rsid w:val="009B1107"/>
    <w:rsid w:val="009B2B0C"/>
    <w:rsid w:val="009D2107"/>
    <w:rsid w:val="009D32D3"/>
    <w:rsid w:val="009D570D"/>
    <w:rsid w:val="009D5960"/>
    <w:rsid w:val="009D5A9F"/>
    <w:rsid w:val="009E4F0D"/>
    <w:rsid w:val="009F7175"/>
    <w:rsid w:val="00A067A4"/>
    <w:rsid w:val="00A074F2"/>
    <w:rsid w:val="00A15141"/>
    <w:rsid w:val="00A17B94"/>
    <w:rsid w:val="00A20B31"/>
    <w:rsid w:val="00A231EF"/>
    <w:rsid w:val="00A24E46"/>
    <w:rsid w:val="00A31DF6"/>
    <w:rsid w:val="00A352CE"/>
    <w:rsid w:val="00A45431"/>
    <w:rsid w:val="00A67D11"/>
    <w:rsid w:val="00A71B6B"/>
    <w:rsid w:val="00A7694F"/>
    <w:rsid w:val="00A802A2"/>
    <w:rsid w:val="00A862F5"/>
    <w:rsid w:val="00A9230D"/>
    <w:rsid w:val="00A9302E"/>
    <w:rsid w:val="00A94A96"/>
    <w:rsid w:val="00A96133"/>
    <w:rsid w:val="00AA0215"/>
    <w:rsid w:val="00AA044C"/>
    <w:rsid w:val="00AC06EE"/>
    <w:rsid w:val="00AD165F"/>
    <w:rsid w:val="00AD2CEB"/>
    <w:rsid w:val="00AD3554"/>
    <w:rsid w:val="00AE0C6A"/>
    <w:rsid w:val="00AE5CFE"/>
    <w:rsid w:val="00AF04F9"/>
    <w:rsid w:val="00AF3BD0"/>
    <w:rsid w:val="00B06761"/>
    <w:rsid w:val="00B06AEF"/>
    <w:rsid w:val="00B07FC8"/>
    <w:rsid w:val="00B113FE"/>
    <w:rsid w:val="00B1458D"/>
    <w:rsid w:val="00B14871"/>
    <w:rsid w:val="00B151D5"/>
    <w:rsid w:val="00B1775D"/>
    <w:rsid w:val="00B177A7"/>
    <w:rsid w:val="00B20B4A"/>
    <w:rsid w:val="00B257EC"/>
    <w:rsid w:val="00B347C9"/>
    <w:rsid w:val="00B42270"/>
    <w:rsid w:val="00B459BA"/>
    <w:rsid w:val="00B51A3B"/>
    <w:rsid w:val="00B617C7"/>
    <w:rsid w:val="00B70FA3"/>
    <w:rsid w:val="00B7268B"/>
    <w:rsid w:val="00B7321F"/>
    <w:rsid w:val="00B73A51"/>
    <w:rsid w:val="00B92F5A"/>
    <w:rsid w:val="00B978ED"/>
    <w:rsid w:val="00BA4076"/>
    <w:rsid w:val="00BA5088"/>
    <w:rsid w:val="00BA5EDB"/>
    <w:rsid w:val="00BB18E4"/>
    <w:rsid w:val="00BB27DC"/>
    <w:rsid w:val="00BB4FBA"/>
    <w:rsid w:val="00BB6DD8"/>
    <w:rsid w:val="00BC0980"/>
    <w:rsid w:val="00BC20A5"/>
    <w:rsid w:val="00BC3571"/>
    <w:rsid w:val="00BC3AA3"/>
    <w:rsid w:val="00BD2405"/>
    <w:rsid w:val="00BD59AC"/>
    <w:rsid w:val="00BE06B3"/>
    <w:rsid w:val="00BE4041"/>
    <w:rsid w:val="00BE4CB8"/>
    <w:rsid w:val="00BF456B"/>
    <w:rsid w:val="00BF6F13"/>
    <w:rsid w:val="00C01663"/>
    <w:rsid w:val="00C07A51"/>
    <w:rsid w:val="00C10D88"/>
    <w:rsid w:val="00C1173E"/>
    <w:rsid w:val="00C16164"/>
    <w:rsid w:val="00C454BF"/>
    <w:rsid w:val="00C46134"/>
    <w:rsid w:val="00C5157D"/>
    <w:rsid w:val="00C57EEF"/>
    <w:rsid w:val="00C606B5"/>
    <w:rsid w:val="00C63C44"/>
    <w:rsid w:val="00C66346"/>
    <w:rsid w:val="00C72908"/>
    <w:rsid w:val="00C7797B"/>
    <w:rsid w:val="00C82512"/>
    <w:rsid w:val="00C90FD9"/>
    <w:rsid w:val="00C96AAB"/>
    <w:rsid w:val="00CA0E40"/>
    <w:rsid w:val="00CB3DDE"/>
    <w:rsid w:val="00CC065B"/>
    <w:rsid w:val="00CC6F20"/>
    <w:rsid w:val="00CD17BC"/>
    <w:rsid w:val="00CE088D"/>
    <w:rsid w:val="00CE21FB"/>
    <w:rsid w:val="00CE5E74"/>
    <w:rsid w:val="00CE79FA"/>
    <w:rsid w:val="00D050B5"/>
    <w:rsid w:val="00D05A79"/>
    <w:rsid w:val="00D07AF1"/>
    <w:rsid w:val="00D15677"/>
    <w:rsid w:val="00D16E94"/>
    <w:rsid w:val="00D20F23"/>
    <w:rsid w:val="00D20FCE"/>
    <w:rsid w:val="00D2566C"/>
    <w:rsid w:val="00D26624"/>
    <w:rsid w:val="00D26656"/>
    <w:rsid w:val="00D31BEF"/>
    <w:rsid w:val="00D40300"/>
    <w:rsid w:val="00D42E4D"/>
    <w:rsid w:val="00D478E4"/>
    <w:rsid w:val="00D52FA7"/>
    <w:rsid w:val="00D559D0"/>
    <w:rsid w:val="00D65589"/>
    <w:rsid w:val="00D732AA"/>
    <w:rsid w:val="00D7543A"/>
    <w:rsid w:val="00D93651"/>
    <w:rsid w:val="00D96382"/>
    <w:rsid w:val="00D96DC0"/>
    <w:rsid w:val="00D96ECD"/>
    <w:rsid w:val="00DA1984"/>
    <w:rsid w:val="00DA6067"/>
    <w:rsid w:val="00DA6C30"/>
    <w:rsid w:val="00DA75DD"/>
    <w:rsid w:val="00DB21A3"/>
    <w:rsid w:val="00DB6C2C"/>
    <w:rsid w:val="00DC428D"/>
    <w:rsid w:val="00DC522E"/>
    <w:rsid w:val="00DC7BEC"/>
    <w:rsid w:val="00DD1EF4"/>
    <w:rsid w:val="00DD6132"/>
    <w:rsid w:val="00DD7402"/>
    <w:rsid w:val="00DE0DD6"/>
    <w:rsid w:val="00DE3309"/>
    <w:rsid w:val="00DF01BB"/>
    <w:rsid w:val="00DF6BA8"/>
    <w:rsid w:val="00E069F1"/>
    <w:rsid w:val="00E07731"/>
    <w:rsid w:val="00E21AEE"/>
    <w:rsid w:val="00E25157"/>
    <w:rsid w:val="00E26E4A"/>
    <w:rsid w:val="00E31905"/>
    <w:rsid w:val="00E32383"/>
    <w:rsid w:val="00E341EE"/>
    <w:rsid w:val="00E416DA"/>
    <w:rsid w:val="00E43B80"/>
    <w:rsid w:val="00E45154"/>
    <w:rsid w:val="00E527B2"/>
    <w:rsid w:val="00E53D39"/>
    <w:rsid w:val="00E5658B"/>
    <w:rsid w:val="00E625B0"/>
    <w:rsid w:val="00E6358D"/>
    <w:rsid w:val="00E77559"/>
    <w:rsid w:val="00E77F95"/>
    <w:rsid w:val="00E8026F"/>
    <w:rsid w:val="00E80CCF"/>
    <w:rsid w:val="00E85381"/>
    <w:rsid w:val="00E8750F"/>
    <w:rsid w:val="00E87C1D"/>
    <w:rsid w:val="00E87F00"/>
    <w:rsid w:val="00E9388C"/>
    <w:rsid w:val="00E95018"/>
    <w:rsid w:val="00E953CD"/>
    <w:rsid w:val="00EA4C2A"/>
    <w:rsid w:val="00EC5D1A"/>
    <w:rsid w:val="00ED623A"/>
    <w:rsid w:val="00EE09F7"/>
    <w:rsid w:val="00F2305A"/>
    <w:rsid w:val="00F3222D"/>
    <w:rsid w:val="00F360F8"/>
    <w:rsid w:val="00F50887"/>
    <w:rsid w:val="00F52FF3"/>
    <w:rsid w:val="00F53648"/>
    <w:rsid w:val="00F66D9E"/>
    <w:rsid w:val="00F67264"/>
    <w:rsid w:val="00F7031C"/>
    <w:rsid w:val="00F770DA"/>
    <w:rsid w:val="00F8125E"/>
    <w:rsid w:val="00F843FC"/>
    <w:rsid w:val="00F92B9E"/>
    <w:rsid w:val="00F94656"/>
    <w:rsid w:val="00F9553E"/>
    <w:rsid w:val="00FC65EE"/>
    <w:rsid w:val="00FE562D"/>
    <w:rsid w:val="00FF3D70"/>
    <w:rsid w:val="0560F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0A8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3FB5"/>
    <w:rPr>
      <w:rFonts w:ascii="Arial" w:hAnsi="Arial"/>
      <w:sz w:val="20"/>
    </w:rPr>
  </w:style>
  <w:style w:type="paragraph" w:styleId="Heading1">
    <w:name w:val="heading 1"/>
    <w:basedOn w:val="Normal"/>
    <w:next w:val="Normal"/>
    <w:link w:val="Heading1Char"/>
    <w:uiPriority w:val="9"/>
    <w:qFormat/>
    <w:rsid w:val="00342137"/>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2628"/>
    <w:pPr>
      <w:keepNext/>
      <w:keepLines/>
      <w:spacing w:before="200" w:line="100" w:lineRule="atLeast"/>
      <w:jc w:val="both"/>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2607A"/>
    <w:pPr>
      <w:keepNext/>
      <w:keepLines/>
      <w:spacing w:before="200" w:line="276" w:lineRule="auto"/>
      <w:outlineLvl w:val="2"/>
    </w:pPr>
    <w:rPr>
      <w:rFonts w:asciiTheme="majorHAnsi" w:hAnsiTheme="majorHAnsi" w:eastAsiaTheme="majorEastAsia" w:cstheme="majorBidi"/>
      <w:b/>
      <w:bCs/>
      <w:color w:val="4F81BD" w:themeColor="accent1"/>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F6F13"/>
    <w:pPr>
      <w:ind w:left="720"/>
      <w:contextualSpacing/>
    </w:pPr>
  </w:style>
  <w:style w:type="character" w:styleId="Hyperlink">
    <w:name w:val="Hyperlink"/>
    <w:basedOn w:val="DefaultParagraphFont"/>
    <w:unhideWhenUsed/>
    <w:rsid w:val="00900780"/>
    <w:rPr>
      <w:color w:val="0000FF"/>
      <w:u w:val="single"/>
    </w:rPr>
  </w:style>
  <w:style w:type="paragraph" w:styleId="BodyTextFirst" w:customStyle="1">
    <w:name w:val="Body Text First"/>
    <w:basedOn w:val="Normal"/>
    <w:rsid w:val="00900780"/>
    <w:pPr>
      <w:spacing w:before="120"/>
    </w:pPr>
    <w:rPr>
      <w:rFonts w:ascii="Times New Roman" w:hAnsi="Times New Roman" w:eastAsia="Times New Roman" w:cs="Times New Roman"/>
      <w:sz w:val="22"/>
    </w:rPr>
  </w:style>
  <w:style w:type="character" w:styleId="EndnoteReference">
    <w:name w:val="endnote reference"/>
    <w:basedOn w:val="DefaultParagraphFont"/>
    <w:semiHidden/>
    <w:rsid w:val="00900780"/>
    <w:rPr>
      <w:vertAlign w:val="superscript"/>
    </w:rPr>
  </w:style>
  <w:style w:type="character" w:styleId="Heading3Char" w:customStyle="1">
    <w:name w:val="Heading 3 Char"/>
    <w:basedOn w:val="DefaultParagraphFont"/>
    <w:link w:val="Heading3"/>
    <w:uiPriority w:val="9"/>
    <w:rsid w:val="0052607A"/>
    <w:rPr>
      <w:rFonts w:asciiTheme="majorHAnsi" w:hAnsiTheme="majorHAnsi" w:eastAsiaTheme="majorEastAsia" w:cstheme="majorBidi"/>
      <w:b/>
      <w:bCs/>
      <w:color w:val="4F81BD" w:themeColor="accent1"/>
      <w:sz w:val="22"/>
      <w:szCs w:val="22"/>
    </w:rPr>
  </w:style>
  <w:style w:type="character" w:styleId="source-name-string" w:customStyle="1">
    <w:name w:val="source-name-string"/>
    <w:basedOn w:val="DefaultParagraphFont"/>
    <w:rsid w:val="00BB6DD8"/>
  </w:style>
  <w:style w:type="character" w:styleId="apple-converted-space" w:customStyle="1">
    <w:name w:val="apple-converted-space"/>
    <w:basedOn w:val="DefaultParagraphFont"/>
    <w:rsid w:val="00104285"/>
  </w:style>
  <w:style w:type="character" w:styleId="FollowedHyperlink">
    <w:name w:val="FollowedHyperlink"/>
    <w:basedOn w:val="DefaultParagraphFont"/>
    <w:uiPriority w:val="99"/>
    <w:semiHidden/>
    <w:unhideWhenUsed/>
    <w:rsid w:val="000605F2"/>
    <w:rPr>
      <w:color w:val="800080" w:themeColor="followedHyperlink"/>
      <w:u w:val="single"/>
    </w:rPr>
  </w:style>
  <w:style w:type="character" w:styleId="Heading2Char" w:customStyle="1">
    <w:name w:val="Heading 2 Char"/>
    <w:basedOn w:val="DefaultParagraphFont"/>
    <w:link w:val="Heading2"/>
    <w:uiPriority w:val="9"/>
    <w:rsid w:val="00442628"/>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342137"/>
    <w:rPr>
      <w:rFonts w:asciiTheme="majorHAnsi" w:hAnsiTheme="majorHAnsi" w:eastAsiaTheme="majorEastAsia" w:cstheme="majorBidi"/>
      <w:b/>
      <w:bCs/>
      <w:color w:val="345A8A" w:themeColor="accent1" w:themeShade="B5"/>
      <w:sz w:val="32"/>
      <w:szCs w:val="32"/>
    </w:rPr>
  </w:style>
  <w:style w:type="table" w:styleId="TableGrid">
    <w:name w:val="Table Grid"/>
    <w:basedOn w:val="TableNormal"/>
    <w:uiPriority w:val="59"/>
    <w:rsid w:val="00342137"/>
    <w:pPr>
      <w:jc w:val="both"/>
    </w:pPr>
    <w:rPr>
      <w:rFonts w:eastAsiaTheme="minorHAns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apple-style-span" w:customStyle="1">
    <w:name w:val="apple-style-span"/>
    <w:basedOn w:val="DefaultParagraphFont"/>
    <w:rsid w:val="00B73A51"/>
  </w:style>
  <w:style w:type="character" w:styleId="CommentReference">
    <w:name w:val="annotation reference"/>
    <w:basedOn w:val="DefaultParagraphFont"/>
    <w:uiPriority w:val="99"/>
    <w:semiHidden/>
    <w:unhideWhenUsed/>
    <w:rsid w:val="00E32383"/>
    <w:rPr>
      <w:sz w:val="18"/>
      <w:szCs w:val="18"/>
    </w:rPr>
  </w:style>
  <w:style w:type="paragraph" w:styleId="CommentText">
    <w:name w:val="annotation text"/>
    <w:basedOn w:val="Normal"/>
    <w:link w:val="CommentTextChar"/>
    <w:uiPriority w:val="99"/>
    <w:semiHidden/>
    <w:unhideWhenUsed/>
    <w:rsid w:val="00E32383"/>
    <w:rPr>
      <w:sz w:val="24"/>
    </w:rPr>
  </w:style>
  <w:style w:type="character" w:styleId="CommentTextChar" w:customStyle="1">
    <w:name w:val="Comment Text Char"/>
    <w:basedOn w:val="DefaultParagraphFont"/>
    <w:link w:val="CommentText"/>
    <w:uiPriority w:val="99"/>
    <w:semiHidden/>
    <w:rsid w:val="00E32383"/>
    <w:rPr>
      <w:rFonts w:ascii="Arial" w:hAnsi="Arial"/>
    </w:rPr>
  </w:style>
  <w:style w:type="paragraph" w:styleId="BalloonText">
    <w:name w:val="Balloon Text"/>
    <w:basedOn w:val="Normal"/>
    <w:link w:val="BalloonTextChar"/>
    <w:uiPriority w:val="99"/>
    <w:semiHidden/>
    <w:unhideWhenUsed/>
    <w:rsid w:val="00E32383"/>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E32383"/>
    <w:rPr>
      <w:rFonts w:ascii="Lucida Grande" w:hAnsi="Lucida Grande" w:cs="Lucida Grande"/>
      <w:sz w:val="18"/>
      <w:szCs w:val="18"/>
    </w:rPr>
  </w:style>
  <w:style w:type="character" w:styleId="Emphasis">
    <w:name w:val="Emphasis"/>
    <w:basedOn w:val="DefaultParagraphFont"/>
    <w:uiPriority w:val="20"/>
    <w:qFormat/>
    <w:rsid w:val="00D20F23"/>
    <w:rPr>
      <w:i/>
      <w:iCs/>
    </w:rPr>
  </w:style>
  <w:style w:type="table" w:styleId="LightList">
    <w:name w:val="Light List"/>
    <w:basedOn w:val="TableNormal"/>
    <w:uiPriority w:val="61"/>
    <w:rsid w:val="000C4A3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LineNumber">
    <w:name w:val="line number"/>
    <w:basedOn w:val="DefaultParagraphFont"/>
    <w:uiPriority w:val="99"/>
    <w:semiHidden/>
    <w:unhideWhenUsed/>
    <w:rsid w:val="00A31DF6"/>
  </w:style>
  <w:style w:type="paragraph" w:styleId="Header">
    <w:name w:val="header"/>
    <w:basedOn w:val="Normal"/>
    <w:link w:val="HeaderChar"/>
    <w:uiPriority w:val="99"/>
    <w:unhideWhenUsed/>
    <w:rsid w:val="000D4C24"/>
    <w:pPr>
      <w:tabs>
        <w:tab w:val="center" w:pos="4320"/>
        <w:tab w:val="right" w:pos="8640"/>
      </w:tabs>
    </w:pPr>
  </w:style>
  <w:style w:type="character" w:styleId="HeaderChar" w:customStyle="1">
    <w:name w:val="Header Char"/>
    <w:basedOn w:val="DefaultParagraphFont"/>
    <w:link w:val="Header"/>
    <w:uiPriority w:val="99"/>
    <w:rsid w:val="000D4C24"/>
    <w:rPr>
      <w:rFonts w:ascii="Arial" w:hAnsi="Arial"/>
      <w:sz w:val="20"/>
    </w:rPr>
  </w:style>
  <w:style w:type="paragraph" w:styleId="Footer">
    <w:name w:val="footer"/>
    <w:basedOn w:val="Normal"/>
    <w:link w:val="FooterChar"/>
    <w:uiPriority w:val="99"/>
    <w:unhideWhenUsed/>
    <w:rsid w:val="000D4C24"/>
    <w:pPr>
      <w:tabs>
        <w:tab w:val="center" w:pos="4320"/>
        <w:tab w:val="right" w:pos="8640"/>
      </w:tabs>
    </w:pPr>
  </w:style>
  <w:style w:type="character" w:styleId="FooterChar" w:customStyle="1">
    <w:name w:val="Footer Char"/>
    <w:basedOn w:val="DefaultParagraphFont"/>
    <w:link w:val="Footer"/>
    <w:uiPriority w:val="99"/>
    <w:rsid w:val="000D4C24"/>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FB5"/>
    <w:rPr>
      <w:rFonts w:ascii="Arial" w:hAnsi="Arial"/>
      <w:sz w:val="20"/>
    </w:rPr>
  </w:style>
  <w:style w:type="paragraph" w:styleId="Heading1">
    <w:name w:val="heading 1"/>
    <w:basedOn w:val="Normal"/>
    <w:next w:val="Normal"/>
    <w:link w:val="Heading1Char"/>
    <w:uiPriority w:val="9"/>
    <w:qFormat/>
    <w:rsid w:val="003421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2628"/>
    <w:pPr>
      <w:keepNext/>
      <w:keepLines/>
      <w:spacing w:before="200" w:line="100" w:lineRule="atLeast"/>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607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13"/>
    <w:pPr>
      <w:ind w:left="720"/>
      <w:contextualSpacing/>
    </w:pPr>
  </w:style>
  <w:style w:type="character" w:styleId="Hyperlink">
    <w:name w:val="Hyperlink"/>
    <w:basedOn w:val="DefaultParagraphFont"/>
    <w:unhideWhenUsed/>
    <w:rsid w:val="00900780"/>
    <w:rPr>
      <w:color w:val="0000FF"/>
      <w:u w:val="single"/>
    </w:rPr>
  </w:style>
  <w:style w:type="paragraph" w:customStyle="1" w:styleId="BodyTextFirst">
    <w:name w:val="Body Text First"/>
    <w:basedOn w:val="Normal"/>
    <w:rsid w:val="00900780"/>
    <w:pPr>
      <w:spacing w:before="120"/>
    </w:pPr>
    <w:rPr>
      <w:rFonts w:ascii="Times New Roman" w:eastAsia="Times New Roman" w:hAnsi="Times New Roman" w:cs="Times New Roman"/>
      <w:sz w:val="22"/>
    </w:rPr>
  </w:style>
  <w:style w:type="character" w:styleId="EndnoteReference">
    <w:name w:val="endnote reference"/>
    <w:basedOn w:val="DefaultParagraphFont"/>
    <w:semiHidden/>
    <w:rsid w:val="00900780"/>
    <w:rPr>
      <w:vertAlign w:val="superscript"/>
    </w:rPr>
  </w:style>
  <w:style w:type="character" w:customStyle="1" w:styleId="Heading3Char">
    <w:name w:val="Heading 3 Char"/>
    <w:basedOn w:val="DefaultParagraphFont"/>
    <w:link w:val="Heading3"/>
    <w:uiPriority w:val="9"/>
    <w:rsid w:val="0052607A"/>
    <w:rPr>
      <w:rFonts w:asciiTheme="majorHAnsi" w:eastAsiaTheme="majorEastAsia" w:hAnsiTheme="majorHAnsi" w:cstheme="majorBidi"/>
      <w:b/>
      <w:bCs/>
      <w:color w:val="4F81BD" w:themeColor="accent1"/>
      <w:sz w:val="22"/>
      <w:szCs w:val="22"/>
    </w:rPr>
  </w:style>
  <w:style w:type="character" w:customStyle="1" w:styleId="source-name-string">
    <w:name w:val="source-name-string"/>
    <w:basedOn w:val="DefaultParagraphFont"/>
    <w:rsid w:val="00BB6DD8"/>
  </w:style>
  <w:style w:type="character" w:customStyle="1" w:styleId="apple-converted-space">
    <w:name w:val="apple-converted-space"/>
    <w:basedOn w:val="DefaultParagraphFont"/>
    <w:rsid w:val="00104285"/>
  </w:style>
  <w:style w:type="character" w:styleId="FollowedHyperlink">
    <w:name w:val="FollowedHyperlink"/>
    <w:basedOn w:val="DefaultParagraphFont"/>
    <w:uiPriority w:val="99"/>
    <w:semiHidden/>
    <w:unhideWhenUsed/>
    <w:rsid w:val="000605F2"/>
    <w:rPr>
      <w:color w:val="800080" w:themeColor="followedHyperlink"/>
      <w:u w:val="single"/>
    </w:rPr>
  </w:style>
  <w:style w:type="character" w:customStyle="1" w:styleId="Heading2Char">
    <w:name w:val="Heading 2 Char"/>
    <w:basedOn w:val="DefaultParagraphFont"/>
    <w:link w:val="Heading2"/>
    <w:uiPriority w:val="9"/>
    <w:rsid w:val="004426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213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42137"/>
    <w:pPr>
      <w:jc w:val="both"/>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B73A51"/>
  </w:style>
  <w:style w:type="character" w:styleId="CommentReference">
    <w:name w:val="annotation reference"/>
    <w:basedOn w:val="DefaultParagraphFont"/>
    <w:uiPriority w:val="99"/>
    <w:semiHidden/>
    <w:unhideWhenUsed/>
    <w:rsid w:val="00E32383"/>
    <w:rPr>
      <w:sz w:val="18"/>
      <w:szCs w:val="18"/>
    </w:rPr>
  </w:style>
  <w:style w:type="paragraph" w:styleId="CommentText">
    <w:name w:val="annotation text"/>
    <w:basedOn w:val="Normal"/>
    <w:link w:val="CommentTextChar"/>
    <w:uiPriority w:val="99"/>
    <w:semiHidden/>
    <w:unhideWhenUsed/>
    <w:rsid w:val="00E32383"/>
    <w:rPr>
      <w:sz w:val="24"/>
    </w:rPr>
  </w:style>
  <w:style w:type="character" w:customStyle="1" w:styleId="CommentTextChar">
    <w:name w:val="Comment Text Char"/>
    <w:basedOn w:val="DefaultParagraphFont"/>
    <w:link w:val="CommentText"/>
    <w:uiPriority w:val="99"/>
    <w:semiHidden/>
    <w:rsid w:val="00E32383"/>
    <w:rPr>
      <w:rFonts w:ascii="Arial" w:hAnsi="Arial"/>
    </w:rPr>
  </w:style>
  <w:style w:type="paragraph" w:styleId="BalloonText">
    <w:name w:val="Balloon Text"/>
    <w:basedOn w:val="Normal"/>
    <w:link w:val="BalloonTextChar"/>
    <w:uiPriority w:val="99"/>
    <w:semiHidden/>
    <w:unhideWhenUsed/>
    <w:rsid w:val="00E323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2383"/>
    <w:rPr>
      <w:rFonts w:ascii="Lucida Grande" w:hAnsi="Lucida Grande" w:cs="Lucida Grande"/>
      <w:sz w:val="18"/>
      <w:szCs w:val="18"/>
    </w:rPr>
  </w:style>
  <w:style w:type="character" w:styleId="Emphasis">
    <w:name w:val="Emphasis"/>
    <w:basedOn w:val="DefaultParagraphFont"/>
    <w:uiPriority w:val="20"/>
    <w:qFormat/>
    <w:rsid w:val="00D20F23"/>
    <w:rPr>
      <w:i/>
      <w:iCs/>
    </w:rPr>
  </w:style>
  <w:style w:type="table" w:styleId="LightList">
    <w:name w:val="Light List"/>
    <w:basedOn w:val="TableNormal"/>
    <w:uiPriority w:val="61"/>
    <w:rsid w:val="000C4A3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A31DF6"/>
  </w:style>
  <w:style w:type="paragraph" w:styleId="Header">
    <w:name w:val="header"/>
    <w:basedOn w:val="Normal"/>
    <w:link w:val="HeaderChar"/>
    <w:uiPriority w:val="99"/>
    <w:unhideWhenUsed/>
    <w:rsid w:val="000D4C24"/>
    <w:pPr>
      <w:tabs>
        <w:tab w:val="center" w:pos="4320"/>
        <w:tab w:val="right" w:pos="8640"/>
      </w:tabs>
    </w:pPr>
  </w:style>
  <w:style w:type="character" w:customStyle="1" w:styleId="HeaderChar">
    <w:name w:val="Header Char"/>
    <w:basedOn w:val="DefaultParagraphFont"/>
    <w:link w:val="Header"/>
    <w:uiPriority w:val="99"/>
    <w:rsid w:val="000D4C24"/>
    <w:rPr>
      <w:rFonts w:ascii="Arial" w:hAnsi="Arial"/>
      <w:sz w:val="20"/>
    </w:rPr>
  </w:style>
  <w:style w:type="paragraph" w:styleId="Footer">
    <w:name w:val="footer"/>
    <w:basedOn w:val="Normal"/>
    <w:link w:val="FooterChar"/>
    <w:uiPriority w:val="99"/>
    <w:unhideWhenUsed/>
    <w:rsid w:val="000D4C24"/>
    <w:pPr>
      <w:tabs>
        <w:tab w:val="center" w:pos="4320"/>
        <w:tab w:val="right" w:pos="8640"/>
      </w:tabs>
    </w:pPr>
  </w:style>
  <w:style w:type="character" w:customStyle="1" w:styleId="FooterChar">
    <w:name w:val="Footer Char"/>
    <w:basedOn w:val="DefaultParagraphFont"/>
    <w:link w:val="Footer"/>
    <w:uiPriority w:val="99"/>
    <w:rsid w:val="000D4C2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25703">
      <w:bodyDiv w:val="1"/>
      <w:marLeft w:val="0"/>
      <w:marRight w:val="0"/>
      <w:marTop w:val="0"/>
      <w:marBottom w:val="0"/>
      <w:divBdr>
        <w:top w:val="none" w:sz="0" w:space="0" w:color="auto"/>
        <w:left w:val="none" w:sz="0" w:space="0" w:color="auto"/>
        <w:bottom w:val="none" w:sz="0" w:space="0" w:color="auto"/>
        <w:right w:val="none" w:sz="0" w:space="0" w:color="auto"/>
      </w:divBdr>
    </w:div>
    <w:div w:id="567351469">
      <w:bodyDiv w:val="1"/>
      <w:marLeft w:val="0"/>
      <w:marRight w:val="0"/>
      <w:marTop w:val="0"/>
      <w:marBottom w:val="0"/>
      <w:divBdr>
        <w:top w:val="none" w:sz="0" w:space="0" w:color="auto"/>
        <w:left w:val="none" w:sz="0" w:space="0" w:color="auto"/>
        <w:bottom w:val="none" w:sz="0" w:space="0" w:color="auto"/>
        <w:right w:val="none" w:sz="0" w:space="0" w:color="auto"/>
      </w:divBdr>
    </w:div>
    <w:div w:id="880746652">
      <w:bodyDiv w:val="1"/>
      <w:marLeft w:val="0"/>
      <w:marRight w:val="0"/>
      <w:marTop w:val="0"/>
      <w:marBottom w:val="0"/>
      <w:divBdr>
        <w:top w:val="none" w:sz="0" w:space="0" w:color="auto"/>
        <w:left w:val="none" w:sz="0" w:space="0" w:color="auto"/>
        <w:bottom w:val="none" w:sz="0" w:space="0" w:color="auto"/>
        <w:right w:val="none" w:sz="0" w:space="0" w:color="auto"/>
      </w:divBdr>
    </w:div>
    <w:div w:id="975794360">
      <w:bodyDiv w:val="1"/>
      <w:marLeft w:val="0"/>
      <w:marRight w:val="0"/>
      <w:marTop w:val="0"/>
      <w:marBottom w:val="0"/>
      <w:divBdr>
        <w:top w:val="none" w:sz="0" w:space="0" w:color="auto"/>
        <w:left w:val="none" w:sz="0" w:space="0" w:color="auto"/>
        <w:bottom w:val="none" w:sz="0" w:space="0" w:color="auto"/>
        <w:right w:val="none" w:sz="0" w:space="0" w:color="auto"/>
      </w:divBdr>
    </w:div>
    <w:div w:id="1025668294">
      <w:bodyDiv w:val="1"/>
      <w:marLeft w:val="0"/>
      <w:marRight w:val="0"/>
      <w:marTop w:val="0"/>
      <w:marBottom w:val="0"/>
      <w:divBdr>
        <w:top w:val="none" w:sz="0" w:space="0" w:color="auto"/>
        <w:left w:val="none" w:sz="0" w:space="0" w:color="auto"/>
        <w:bottom w:val="none" w:sz="0" w:space="0" w:color="auto"/>
        <w:right w:val="none" w:sz="0" w:space="0" w:color="auto"/>
      </w:divBdr>
    </w:div>
    <w:div w:id="1099446550">
      <w:bodyDiv w:val="1"/>
      <w:marLeft w:val="0"/>
      <w:marRight w:val="0"/>
      <w:marTop w:val="0"/>
      <w:marBottom w:val="0"/>
      <w:divBdr>
        <w:top w:val="none" w:sz="0" w:space="0" w:color="auto"/>
        <w:left w:val="none" w:sz="0" w:space="0" w:color="auto"/>
        <w:bottom w:val="none" w:sz="0" w:space="0" w:color="auto"/>
        <w:right w:val="none" w:sz="0" w:space="0" w:color="auto"/>
      </w:divBdr>
    </w:div>
    <w:div w:id="1263492055">
      <w:bodyDiv w:val="1"/>
      <w:marLeft w:val="0"/>
      <w:marRight w:val="0"/>
      <w:marTop w:val="0"/>
      <w:marBottom w:val="0"/>
      <w:divBdr>
        <w:top w:val="none" w:sz="0" w:space="0" w:color="auto"/>
        <w:left w:val="none" w:sz="0" w:space="0" w:color="auto"/>
        <w:bottom w:val="none" w:sz="0" w:space="0" w:color="auto"/>
        <w:right w:val="none" w:sz="0" w:space="0" w:color="auto"/>
      </w:divBdr>
    </w:div>
    <w:div w:id="1427732220">
      <w:bodyDiv w:val="1"/>
      <w:marLeft w:val="0"/>
      <w:marRight w:val="0"/>
      <w:marTop w:val="0"/>
      <w:marBottom w:val="0"/>
      <w:divBdr>
        <w:top w:val="none" w:sz="0" w:space="0" w:color="auto"/>
        <w:left w:val="none" w:sz="0" w:space="0" w:color="auto"/>
        <w:bottom w:val="none" w:sz="0" w:space="0" w:color="auto"/>
        <w:right w:val="none" w:sz="0" w:space="0" w:color="auto"/>
      </w:divBdr>
    </w:div>
    <w:div w:id="1568417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image" Target="media/image1.png" Id="rId9"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25CEC-976C-CE4C-A3F2-CD6DA65143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Dmitry Mozzherin</dc:creator>
  <lastModifiedBy>Dmitry Mozzherin</lastModifiedBy>
  <revision>4</revision>
  <lastPrinted>2013-08-13T16:00:00.0000000Z</lastPrinted>
  <dcterms:created xsi:type="dcterms:W3CDTF">2013-08-13T16:00:00.0000000Z</dcterms:created>
  <dcterms:modified xsi:type="dcterms:W3CDTF">2015-09-01T17:12:02.8960218Z</dcterms:modified>
</coreProperties>
</file>